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20CF1" w14:textId="77777777" w:rsidR="003E479F" w:rsidRDefault="00607A69" w:rsidP="00AD661E">
      <w:pPr>
        <w:spacing w:line="240" w:lineRule="auto"/>
        <w:jc w:val="center"/>
        <w:rPr>
          <w:rFonts w:ascii="Times New Roman" w:hAnsi="Times New Roman" w:cs="Times New Roman"/>
          <w:b/>
          <w:sz w:val="24"/>
        </w:rPr>
      </w:pPr>
      <w:r>
        <w:rPr>
          <w:rFonts w:ascii="Times New Roman" w:hAnsi="Times New Roman" w:cs="Times New Roman"/>
          <w:b/>
          <w:sz w:val="24"/>
        </w:rPr>
        <w:t>Truss Bridge System Optimization</w:t>
      </w:r>
    </w:p>
    <w:p w14:paraId="6A376359" w14:textId="77777777" w:rsidR="00AD661E" w:rsidRPr="006925F1" w:rsidRDefault="00AD661E" w:rsidP="003E479F">
      <w:pPr>
        <w:jc w:val="center"/>
        <w:rPr>
          <w:rFonts w:ascii="Times New Roman" w:hAnsi="Times New Roman" w:cs="Times New Roman"/>
          <w:b/>
          <w:sz w:val="24"/>
          <w:szCs w:val="24"/>
        </w:rPr>
      </w:pPr>
      <w:r w:rsidRPr="006925F1">
        <w:rPr>
          <w:rFonts w:ascii="Times New Roman" w:hAnsi="Times New Roman" w:cs="Times New Roman"/>
          <w:b/>
          <w:sz w:val="24"/>
          <w:szCs w:val="24"/>
        </w:rPr>
        <w:t xml:space="preserve">EGR 7040 </w:t>
      </w:r>
      <w:r w:rsidRPr="006925F1">
        <w:rPr>
          <w:rFonts w:ascii="Times New Roman" w:hAnsi="Times New Roman" w:cs="Times New Roman"/>
          <w:b/>
          <w:i/>
          <w:sz w:val="24"/>
          <w:szCs w:val="24"/>
        </w:rPr>
        <w:t>Design Optimization</w:t>
      </w:r>
      <w:r w:rsidRPr="006925F1">
        <w:rPr>
          <w:rFonts w:ascii="Times New Roman" w:hAnsi="Times New Roman" w:cs="Times New Roman"/>
          <w:b/>
          <w:sz w:val="24"/>
          <w:szCs w:val="24"/>
        </w:rPr>
        <w:t>, Wright State University</w:t>
      </w:r>
    </w:p>
    <w:p w14:paraId="69EB3974" w14:textId="77777777" w:rsidR="003E479F" w:rsidRPr="006925F1" w:rsidRDefault="00607A69" w:rsidP="00187878">
      <w:pPr>
        <w:jc w:val="center"/>
        <w:rPr>
          <w:rFonts w:ascii="Times New Roman" w:hAnsi="Times New Roman" w:cs="Times New Roman"/>
          <w:sz w:val="24"/>
          <w:szCs w:val="24"/>
        </w:rPr>
      </w:pPr>
      <w:r w:rsidRPr="006925F1">
        <w:rPr>
          <w:rFonts w:ascii="Times New Roman" w:hAnsi="Times New Roman" w:cs="Times New Roman"/>
          <w:sz w:val="24"/>
          <w:szCs w:val="24"/>
        </w:rPr>
        <w:t>Joseph Strzelecki</w:t>
      </w:r>
      <w:r w:rsidR="00DF625E" w:rsidRPr="006925F1">
        <w:rPr>
          <w:rFonts w:ascii="Times New Roman" w:hAnsi="Times New Roman" w:cs="Times New Roman"/>
          <w:sz w:val="24"/>
          <w:szCs w:val="24"/>
        </w:rPr>
        <w:t xml:space="preserve"> and </w:t>
      </w:r>
      <w:r w:rsidRPr="006925F1">
        <w:rPr>
          <w:rFonts w:ascii="Times New Roman" w:hAnsi="Times New Roman" w:cs="Times New Roman"/>
          <w:sz w:val="24"/>
          <w:szCs w:val="24"/>
        </w:rPr>
        <w:t xml:space="preserve">Admir </w:t>
      </w:r>
      <w:proofErr w:type="spellStart"/>
      <w:r w:rsidRPr="006925F1">
        <w:rPr>
          <w:rFonts w:ascii="Times New Roman" w:hAnsi="Times New Roman" w:cs="Times New Roman"/>
          <w:sz w:val="24"/>
          <w:szCs w:val="24"/>
        </w:rPr>
        <w:t>Makas</w:t>
      </w:r>
      <w:proofErr w:type="spellEnd"/>
    </w:p>
    <w:p w14:paraId="0007F51B" w14:textId="77777777" w:rsidR="003E479F" w:rsidRPr="006925F1" w:rsidRDefault="003E479F" w:rsidP="003E479F">
      <w:pPr>
        <w:jc w:val="center"/>
        <w:rPr>
          <w:rFonts w:ascii="Times New Roman" w:hAnsi="Times New Roman" w:cs="Times New Roman"/>
          <w:b/>
          <w:i/>
          <w:sz w:val="24"/>
          <w:szCs w:val="24"/>
        </w:rPr>
      </w:pPr>
      <w:r w:rsidRPr="006925F1">
        <w:rPr>
          <w:rFonts w:ascii="Times New Roman" w:hAnsi="Times New Roman" w:cs="Times New Roman"/>
          <w:b/>
          <w:i/>
          <w:sz w:val="24"/>
          <w:szCs w:val="24"/>
        </w:rPr>
        <w:t>Abstract</w:t>
      </w:r>
    </w:p>
    <w:p w14:paraId="4C52B7BE" w14:textId="27DF136B" w:rsidR="003E479F" w:rsidRPr="0022128B" w:rsidRDefault="00787AA4" w:rsidP="00187878">
      <w:pPr>
        <w:ind w:firstLine="720"/>
        <w:rPr>
          <w:rFonts w:ascii="Times New Roman" w:hAnsi="Times New Roman" w:cs="Times New Roman"/>
          <w:i/>
          <w:sz w:val="24"/>
          <w:szCs w:val="24"/>
          <w:rPrChange w:id="0" w:author="ecslogon" w:date="2015-12-15T22:02:00Z">
            <w:rPr>
              <w:rFonts w:ascii="Times New Roman" w:hAnsi="Times New Roman" w:cs="Times New Roman"/>
              <w:i/>
            </w:rPr>
          </w:rPrChange>
        </w:rPr>
      </w:pPr>
      <w:ins w:id="1" w:author="ecslogon" w:date="2015-12-15T22:06:00Z">
        <w:r>
          <w:rPr>
            <w:rFonts w:ascii="Times New Roman" w:hAnsi="Times New Roman" w:cs="Times New Roman"/>
            <w:i/>
            <w:sz w:val="24"/>
            <w:szCs w:val="24"/>
          </w:rPr>
          <w:t>This report describes the process implemented to</w:t>
        </w:r>
      </w:ins>
      <w:del w:id="2" w:author="ecslogon" w:date="2015-12-15T22:03:00Z">
        <w:r w:rsidR="004705FC" w:rsidRPr="0022128B" w:rsidDel="0022128B">
          <w:rPr>
            <w:rFonts w:ascii="Times New Roman" w:hAnsi="Times New Roman" w:cs="Times New Roman"/>
            <w:i/>
            <w:sz w:val="24"/>
            <w:szCs w:val="24"/>
            <w:rPrChange w:id="3" w:author="ecslogon" w:date="2015-12-15T22:02:00Z">
              <w:rPr>
                <w:rFonts w:ascii="Times New Roman" w:hAnsi="Times New Roman" w:cs="Times New Roman"/>
                <w:i/>
              </w:rPr>
            </w:rPrChange>
          </w:rPr>
          <w:delText>O</w:delText>
        </w:r>
      </w:del>
      <w:del w:id="4" w:author="ecslogon" w:date="2015-12-15T22:06:00Z">
        <w:r w:rsidR="004705FC" w:rsidRPr="0022128B" w:rsidDel="00787AA4">
          <w:rPr>
            <w:rFonts w:ascii="Times New Roman" w:hAnsi="Times New Roman" w:cs="Times New Roman"/>
            <w:i/>
            <w:sz w:val="24"/>
            <w:szCs w:val="24"/>
            <w:rPrChange w:id="5" w:author="ecslogon" w:date="2015-12-15T22:02:00Z">
              <w:rPr>
                <w:rFonts w:ascii="Times New Roman" w:hAnsi="Times New Roman" w:cs="Times New Roman"/>
                <w:i/>
              </w:rPr>
            </w:rPrChange>
          </w:rPr>
          <w:delText xml:space="preserve">bjective of </w:delText>
        </w:r>
      </w:del>
      <w:del w:id="6" w:author="ecslogon" w:date="2015-12-15T22:03:00Z">
        <w:r w:rsidR="004705FC" w:rsidRPr="0022128B" w:rsidDel="0022128B">
          <w:rPr>
            <w:rFonts w:ascii="Times New Roman" w:hAnsi="Times New Roman" w:cs="Times New Roman"/>
            <w:i/>
            <w:sz w:val="24"/>
            <w:szCs w:val="24"/>
            <w:rPrChange w:id="7" w:author="ecslogon" w:date="2015-12-15T22:02:00Z">
              <w:rPr>
                <w:rFonts w:ascii="Times New Roman" w:hAnsi="Times New Roman" w:cs="Times New Roman"/>
                <w:i/>
              </w:rPr>
            </w:rPrChange>
          </w:rPr>
          <w:delText>the subject</w:delText>
        </w:r>
      </w:del>
      <w:del w:id="8" w:author="ecslogon" w:date="2015-12-15T22:06:00Z">
        <w:r w:rsidR="004705FC" w:rsidRPr="0022128B" w:rsidDel="00787AA4">
          <w:rPr>
            <w:rFonts w:ascii="Times New Roman" w:hAnsi="Times New Roman" w:cs="Times New Roman"/>
            <w:i/>
            <w:sz w:val="24"/>
            <w:szCs w:val="24"/>
            <w:rPrChange w:id="9" w:author="ecslogon" w:date="2015-12-15T22:02:00Z">
              <w:rPr>
                <w:rFonts w:ascii="Times New Roman" w:hAnsi="Times New Roman" w:cs="Times New Roman"/>
                <w:i/>
              </w:rPr>
            </w:rPrChange>
          </w:rPr>
          <w:delText xml:space="preserve"> report is to illustrate the use </w:delText>
        </w:r>
      </w:del>
      <w:del w:id="10" w:author="ecslogon" w:date="2015-12-15T22:05:00Z">
        <w:r w:rsidR="004705FC" w:rsidRPr="0022128B" w:rsidDel="0022128B">
          <w:rPr>
            <w:rFonts w:ascii="Times New Roman" w:hAnsi="Times New Roman" w:cs="Times New Roman"/>
            <w:i/>
            <w:sz w:val="24"/>
            <w:szCs w:val="24"/>
            <w:rPrChange w:id="11" w:author="ecslogon" w:date="2015-12-15T22:02:00Z">
              <w:rPr>
                <w:rFonts w:ascii="Times New Roman" w:hAnsi="Times New Roman" w:cs="Times New Roman"/>
                <w:i/>
              </w:rPr>
            </w:rPrChange>
          </w:rPr>
          <w:delText xml:space="preserve">optimization techniques </w:delText>
        </w:r>
      </w:del>
      <w:del w:id="12" w:author="ecslogon" w:date="2015-12-15T22:06:00Z">
        <w:r w:rsidR="004705FC" w:rsidRPr="0022128B" w:rsidDel="00787AA4">
          <w:rPr>
            <w:rFonts w:ascii="Times New Roman" w:hAnsi="Times New Roman" w:cs="Times New Roman"/>
            <w:i/>
            <w:sz w:val="24"/>
            <w:szCs w:val="24"/>
            <w:rPrChange w:id="13" w:author="ecslogon" w:date="2015-12-15T22:02:00Z">
              <w:rPr>
                <w:rFonts w:ascii="Times New Roman" w:hAnsi="Times New Roman" w:cs="Times New Roman"/>
                <w:i/>
              </w:rPr>
            </w:rPrChange>
          </w:rPr>
          <w:delText>to</w:delText>
        </w:r>
      </w:del>
      <w:r w:rsidR="004705FC" w:rsidRPr="0022128B">
        <w:rPr>
          <w:rFonts w:ascii="Times New Roman" w:hAnsi="Times New Roman" w:cs="Times New Roman"/>
          <w:i/>
          <w:sz w:val="24"/>
          <w:szCs w:val="24"/>
          <w:rPrChange w:id="14" w:author="ecslogon" w:date="2015-12-15T22:02:00Z">
            <w:rPr>
              <w:rFonts w:ascii="Times New Roman" w:hAnsi="Times New Roman" w:cs="Times New Roman"/>
              <w:i/>
            </w:rPr>
          </w:rPrChange>
        </w:rPr>
        <w:t xml:space="preserve"> efficiently design a truss bridge </w:t>
      </w:r>
      <w:del w:id="15" w:author="ecslogon" w:date="2015-12-15T22:03:00Z">
        <w:r w:rsidR="004705FC" w:rsidRPr="0022128B" w:rsidDel="0022128B">
          <w:rPr>
            <w:rFonts w:ascii="Times New Roman" w:hAnsi="Times New Roman" w:cs="Times New Roman"/>
            <w:i/>
            <w:sz w:val="24"/>
            <w:szCs w:val="24"/>
            <w:rPrChange w:id="16" w:author="ecslogon" w:date="2015-12-15T22:02:00Z">
              <w:rPr>
                <w:rFonts w:ascii="Times New Roman" w:hAnsi="Times New Roman" w:cs="Times New Roman"/>
                <w:i/>
              </w:rPr>
            </w:rPrChange>
          </w:rPr>
          <w:delText>used by</w:delText>
        </w:r>
      </w:del>
      <w:ins w:id="17" w:author="ecslogon" w:date="2015-12-15T22:03:00Z">
        <w:r w:rsidR="0022128B">
          <w:rPr>
            <w:rFonts w:ascii="Times New Roman" w:hAnsi="Times New Roman" w:cs="Times New Roman"/>
            <w:i/>
            <w:sz w:val="24"/>
            <w:szCs w:val="24"/>
          </w:rPr>
          <w:t>for use by common</w:t>
        </w:r>
      </w:ins>
      <w:r w:rsidR="004705FC" w:rsidRPr="0022128B">
        <w:rPr>
          <w:rFonts w:ascii="Times New Roman" w:hAnsi="Times New Roman" w:cs="Times New Roman"/>
          <w:i/>
          <w:sz w:val="24"/>
          <w:szCs w:val="24"/>
          <w:rPrChange w:id="18" w:author="ecslogon" w:date="2015-12-15T22:02:00Z">
            <w:rPr>
              <w:rFonts w:ascii="Times New Roman" w:hAnsi="Times New Roman" w:cs="Times New Roman"/>
              <w:i/>
            </w:rPr>
          </w:rPrChange>
        </w:rPr>
        <w:t xml:space="preserve"> foot and vehicular traffic. </w:t>
      </w:r>
      <w:ins w:id="19" w:author="ecslogon" w:date="2015-12-15T22:07:00Z">
        <w:r>
          <w:rPr>
            <w:rFonts w:ascii="Times New Roman" w:hAnsi="Times New Roman" w:cs="Times New Roman"/>
            <w:i/>
            <w:sz w:val="24"/>
            <w:szCs w:val="24"/>
          </w:rPr>
          <w:t xml:space="preserve">Design </w:t>
        </w:r>
        <w:r w:rsidRPr="00E23C42">
          <w:rPr>
            <w:rFonts w:ascii="Times New Roman" w:hAnsi="Times New Roman" w:cs="Times New Roman"/>
            <w:i/>
            <w:sz w:val="24"/>
            <w:szCs w:val="24"/>
          </w:rPr>
          <w:t>optimization techniques</w:t>
        </w:r>
      </w:ins>
      <w:ins w:id="20" w:author="ecslogon" w:date="2015-12-15T22:08:00Z">
        <w:r>
          <w:rPr>
            <w:rFonts w:ascii="Times New Roman" w:hAnsi="Times New Roman" w:cs="Times New Roman"/>
            <w:i/>
            <w:sz w:val="24"/>
            <w:szCs w:val="24"/>
          </w:rPr>
          <w:t xml:space="preserve"> </w:t>
        </w:r>
      </w:ins>
      <w:ins w:id="21" w:author="ecslogon" w:date="2015-12-15T22:21:00Z">
        <w:r w:rsidR="00920FF0">
          <w:rPr>
            <w:rFonts w:ascii="Times New Roman" w:hAnsi="Times New Roman" w:cs="Times New Roman"/>
            <w:i/>
            <w:sz w:val="24"/>
            <w:szCs w:val="24"/>
          </w:rPr>
          <w:t>are</w:t>
        </w:r>
      </w:ins>
      <w:ins w:id="22" w:author="ecslogon" w:date="2015-12-15T22:08:00Z">
        <w:r>
          <w:rPr>
            <w:rFonts w:ascii="Times New Roman" w:hAnsi="Times New Roman" w:cs="Times New Roman"/>
            <w:i/>
            <w:sz w:val="24"/>
            <w:szCs w:val="24"/>
          </w:rPr>
          <w:t xml:space="preserve"> used to formulate the design problem, generate a solution, and evaluate the effectiveness of the implemented solution.</w:t>
        </w:r>
      </w:ins>
      <w:ins w:id="23" w:author="ecslogon" w:date="2015-12-15T22:07:00Z">
        <w:r w:rsidRPr="0022128B">
          <w:rPr>
            <w:rFonts w:ascii="Times New Roman" w:hAnsi="Times New Roman" w:cs="Times New Roman"/>
            <w:i/>
            <w:sz w:val="24"/>
            <w:szCs w:val="24"/>
          </w:rPr>
          <w:t xml:space="preserve"> </w:t>
        </w:r>
      </w:ins>
      <w:ins w:id="24" w:author="ecslogon" w:date="2015-12-15T22:11:00Z">
        <w:r>
          <w:rPr>
            <w:rFonts w:ascii="Times New Roman" w:hAnsi="Times New Roman" w:cs="Times New Roman"/>
            <w:i/>
            <w:sz w:val="24"/>
            <w:szCs w:val="24"/>
          </w:rPr>
          <w:t xml:space="preserve">The </w:t>
        </w:r>
      </w:ins>
      <w:ins w:id="25" w:author="ecslogon" w:date="2015-12-15T22:19:00Z">
        <w:r w:rsidR="00920FF0">
          <w:rPr>
            <w:rFonts w:ascii="Times New Roman" w:hAnsi="Times New Roman" w:cs="Times New Roman"/>
            <w:i/>
            <w:sz w:val="24"/>
            <w:szCs w:val="24"/>
          </w:rPr>
          <w:t xml:space="preserve">project </w:t>
        </w:r>
      </w:ins>
      <w:del w:id="26" w:author="ecslogon" w:date="2015-12-15T22:08:00Z">
        <w:r w:rsidR="004705FC" w:rsidRPr="0022128B" w:rsidDel="00787AA4">
          <w:rPr>
            <w:rFonts w:ascii="Times New Roman" w:hAnsi="Times New Roman" w:cs="Times New Roman"/>
            <w:i/>
            <w:sz w:val="24"/>
            <w:szCs w:val="24"/>
            <w:rPrChange w:id="27" w:author="ecslogon" w:date="2015-12-15T22:02:00Z">
              <w:rPr>
                <w:rFonts w:ascii="Times New Roman" w:hAnsi="Times New Roman" w:cs="Times New Roman"/>
                <w:i/>
              </w:rPr>
            </w:rPrChange>
          </w:rPr>
          <w:delText>Trusses are widely used in civil and structural community to realize very complex systems. Trus</w:delText>
        </w:r>
        <w:r w:rsidR="0044287C" w:rsidRPr="0022128B" w:rsidDel="00787AA4">
          <w:rPr>
            <w:rFonts w:ascii="Times New Roman" w:hAnsi="Times New Roman" w:cs="Times New Roman"/>
            <w:i/>
            <w:sz w:val="24"/>
            <w:szCs w:val="24"/>
            <w:rPrChange w:id="28" w:author="ecslogon" w:date="2015-12-15T22:02:00Z">
              <w:rPr>
                <w:rFonts w:ascii="Times New Roman" w:hAnsi="Times New Roman" w:cs="Times New Roman"/>
                <w:i/>
              </w:rPr>
            </w:rPrChange>
          </w:rPr>
          <w:delText xml:space="preserve">ses are incorporated </w:delText>
        </w:r>
        <w:r w:rsidR="004705FC" w:rsidRPr="0022128B" w:rsidDel="00787AA4">
          <w:rPr>
            <w:rFonts w:ascii="Times New Roman" w:hAnsi="Times New Roman" w:cs="Times New Roman"/>
            <w:i/>
            <w:sz w:val="24"/>
            <w:szCs w:val="24"/>
            <w:rPrChange w:id="29" w:author="ecslogon" w:date="2015-12-15T22:02:00Z">
              <w:rPr>
                <w:rFonts w:ascii="Times New Roman" w:hAnsi="Times New Roman" w:cs="Times New Roman"/>
                <w:i/>
              </w:rPr>
            </w:rPrChange>
          </w:rPr>
          <w:delText xml:space="preserve">in many structures </w:delText>
        </w:r>
        <w:r w:rsidR="00F06AF4" w:rsidRPr="0022128B" w:rsidDel="00787AA4">
          <w:rPr>
            <w:rFonts w:ascii="Times New Roman" w:hAnsi="Times New Roman" w:cs="Times New Roman"/>
            <w:i/>
            <w:sz w:val="24"/>
            <w:szCs w:val="24"/>
            <w:rPrChange w:id="30" w:author="ecslogon" w:date="2015-12-15T22:02:00Z">
              <w:rPr>
                <w:rFonts w:ascii="Times New Roman" w:hAnsi="Times New Roman" w:cs="Times New Roman"/>
                <w:i/>
              </w:rPr>
            </w:rPrChange>
          </w:rPr>
          <w:delText xml:space="preserve">such as bridges, buildings, </w:delText>
        </w:r>
        <w:r w:rsidR="004705FC" w:rsidRPr="0022128B" w:rsidDel="00787AA4">
          <w:rPr>
            <w:rFonts w:ascii="Times New Roman" w:hAnsi="Times New Roman" w:cs="Times New Roman"/>
            <w:i/>
            <w:sz w:val="24"/>
            <w:szCs w:val="24"/>
            <w:rPrChange w:id="31" w:author="ecslogon" w:date="2015-12-15T22:02:00Z">
              <w:rPr>
                <w:rFonts w:ascii="Times New Roman" w:hAnsi="Times New Roman" w:cs="Times New Roman"/>
                <w:i/>
              </w:rPr>
            </w:rPrChange>
          </w:rPr>
          <w:delText xml:space="preserve">airplane fuselage and wings. </w:delText>
        </w:r>
      </w:del>
      <w:del w:id="32" w:author="ecslogon" w:date="2015-12-15T22:11:00Z">
        <w:r w:rsidR="004705FC" w:rsidRPr="0022128B" w:rsidDel="00787AA4">
          <w:rPr>
            <w:rFonts w:ascii="Times New Roman" w:hAnsi="Times New Roman" w:cs="Times New Roman"/>
            <w:i/>
            <w:sz w:val="24"/>
            <w:szCs w:val="24"/>
            <w:rPrChange w:id="33" w:author="ecslogon" w:date="2015-12-15T22:02:00Z">
              <w:rPr>
                <w:rFonts w:ascii="Times New Roman" w:hAnsi="Times New Roman" w:cs="Times New Roman"/>
                <w:i/>
              </w:rPr>
            </w:rPrChange>
          </w:rPr>
          <w:delText>G</w:delText>
        </w:r>
      </w:del>
      <w:ins w:id="34" w:author="ecslogon" w:date="2015-12-15T22:11:00Z">
        <w:r>
          <w:rPr>
            <w:rFonts w:ascii="Times New Roman" w:hAnsi="Times New Roman" w:cs="Times New Roman"/>
            <w:i/>
            <w:sz w:val="24"/>
            <w:szCs w:val="24"/>
          </w:rPr>
          <w:t>g</w:t>
        </w:r>
      </w:ins>
      <w:r w:rsidR="004705FC" w:rsidRPr="0022128B">
        <w:rPr>
          <w:rFonts w:ascii="Times New Roman" w:hAnsi="Times New Roman" w:cs="Times New Roman"/>
          <w:i/>
          <w:sz w:val="24"/>
          <w:szCs w:val="24"/>
          <w:rPrChange w:id="35" w:author="ecslogon" w:date="2015-12-15T22:02:00Z">
            <w:rPr>
              <w:rFonts w:ascii="Times New Roman" w:hAnsi="Times New Roman" w:cs="Times New Roman"/>
              <w:i/>
            </w:rPr>
          </w:rPrChange>
        </w:rPr>
        <w:t xml:space="preserve">oal </w:t>
      </w:r>
      <w:del w:id="36" w:author="ecslogon" w:date="2015-12-15T22:21:00Z">
        <w:r w:rsidR="004705FC" w:rsidRPr="0022128B" w:rsidDel="00920FF0">
          <w:rPr>
            <w:rFonts w:ascii="Times New Roman" w:hAnsi="Times New Roman" w:cs="Times New Roman"/>
            <w:i/>
            <w:sz w:val="24"/>
            <w:szCs w:val="24"/>
            <w:rPrChange w:id="37" w:author="ecslogon" w:date="2015-12-15T22:02:00Z">
              <w:rPr>
                <w:rFonts w:ascii="Times New Roman" w:hAnsi="Times New Roman" w:cs="Times New Roman"/>
                <w:i/>
              </w:rPr>
            </w:rPrChange>
          </w:rPr>
          <w:delText xml:space="preserve">is </w:delText>
        </w:r>
      </w:del>
      <w:ins w:id="38" w:author="ecslogon" w:date="2015-12-15T22:21:00Z">
        <w:r w:rsidR="00920FF0">
          <w:rPr>
            <w:rFonts w:ascii="Times New Roman" w:hAnsi="Times New Roman" w:cs="Times New Roman"/>
            <w:i/>
            <w:sz w:val="24"/>
            <w:szCs w:val="24"/>
          </w:rPr>
          <w:t>is</w:t>
        </w:r>
        <w:r w:rsidR="00920FF0" w:rsidRPr="0022128B">
          <w:rPr>
            <w:rFonts w:ascii="Times New Roman" w:hAnsi="Times New Roman" w:cs="Times New Roman"/>
            <w:i/>
            <w:sz w:val="24"/>
            <w:szCs w:val="24"/>
            <w:rPrChange w:id="39" w:author="ecslogon" w:date="2015-12-15T22:02:00Z">
              <w:rPr>
                <w:rFonts w:ascii="Times New Roman" w:hAnsi="Times New Roman" w:cs="Times New Roman"/>
                <w:i/>
              </w:rPr>
            </w:rPrChange>
          </w:rPr>
          <w:t xml:space="preserve"> </w:t>
        </w:r>
      </w:ins>
      <w:r w:rsidR="004705FC" w:rsidRPr="0022128B">
        <w:rPr>
          <w:rFonts w:ascii="Times New Roman" w:hAnsi="Times New Roman" w:cs="Times New Roman"/>
          <w:i/>
          <w:sz w:val="24"/>
          <w:szCs w:val="24"/>
          <w:rPrChange w:id="40" w:author="ecslogon" w:date="2015-12-15T22:02:00Z">
            <w:rPr>
              <w:rFonts w:ascii="Times New Roman" w:hAnsi="Times New Roman" w:cs="Times New Roman"/>
              <w:i/>
            </w:rPr>
          </w:rPrChange>
        </w:rPr>
        <w:t>to design a bridge</w:t>
      </w:r>
      <w:del w:id="41" w:author="ecslogon" w:date="2015-12-15T22:12:00Z">
        <w:r w:rsidR="004705FC" w:rsidRPr="0022128B" w:rsidDel="00787AA4">
          <w:rPr>
            <w:rFonts w:ascii="Times New Roman" w:hAnsi="Times New Roman" w:cs="Times New Roman"/>
            <w:i/>
            <w:sz w:val="24"/>
            <w:szCs w:val="24"/>
            <w:rPrChange w:id="42" w:author="ecslogon" w:date="2015-12-15T22:02:00Z">
              <w:rPr>
                <w:rFonts w:ascii="Times New Roman" w:hAnsi="Times New Roman" w:cs="Times New Roman"/>
                <w:i/>
              </w:rPr>
            </w:rPrChange>
          </w:rPr>
          <w:delText>, which</w:delText>
        </w:r>
      </w:del>
      <w:r w:rsidR="004705FC" w:rsidRPr="0022128B">
        <w:rPr>
          <w:rFonts w:ascii="Times New Roman" w:hAnsi="Times New Roman" w:cs="Times New Roman"/>
          <w:i/>
          <w:sz w:val="24"/>
          <w:szCs w:val="24"/>
          <w:rPrChange w:id="43" w:author="ecslogon" w:date="2015-12-15T22:02:00Z">
            <w:rPr>
              <w:rFonts w:ascii="Times New Roman" w:hAnsi="Times New Roman" w:cs="Times New Roman"/>
              <w:i/>
            </w:rPr>
          </w:rPrChange>
        </w:rPr>
        <w:t xml:space="preserve"> span</w:t>
      </w:r>
      <w:ins w:id="44" w:author="ecslogon" w:date="2015-12-15T22:12:00Z">
        <w:r>
          <w:rPr>
            <w:rFonts w:ascii="Times New Roman" w:hAnsi="Times New Roman" w:cs="Times New Roman"/>
            <w:i/>
            <w:sz w:val="24"/>
            <w:szCs w:val="24"/>
          </w:rPr>
          <w:t>ning</w:t>
        </w:r>
      </w:ins>
      <w:del w:id="45" w:author="ecslogon" w:date="2015-12-15T22:12:00Z">
        <w:r w:rsidR="004705FC" w:rsidRPr="0022128B" w:rsidDel="00787AA4">
          <w:rPr>
            <w:rFonts w:ascii="Times New Roman" w:hAnsi="Times New Roman" w:cs="Times New Roman"/>
            <w:i/>
            <w:sz w:val="24"/>
            <w:szCs w:val="24"/>
            <w:rPrChange w:id="46" w:author="ecslogon" w:date="2015-12-15T22:02:00Z">
              <w:rPr>
                <w:rFonts w:ascii="Times New Roman" w:hAnsi="Times New Roman" w:cs="Times New Roman"/>
                <w:i/>
              </w:rPr>
            </w:rPrChange>
          </w:rPr>
          <w:delText>s</w:delText>
        </w:r>
      </w:del>
      <w:r w:rsidR="004705FC" w:rsidRPr="0022128B">
        <w:rPr>
          <w:rFonts w:ascii="Times New Roman" w:hAnsi="Times New Roman" w:cs="Times New Roman"/>
          <w:i/>
          <w:sz w:val="24"/>
          <w:szCs w:val="24"/>
          <w:rPrChange w:id="47" w:author="ecslogon" w:date="2015-12-15T22:02:00Z">
            <w:rPr>
              <w:rFonts w:ascii="Times New Roman" w:hAnsi="Times New Roman" w:cs="Times New Roman"/>
              <w:i/>
            </w:rPr>
          </w:rPrChange>
        </w:rPr>
        <w:t xml:space="preserve"> a 9 meter (~30 foot) ravine that </w:t>
      </w:r>
      <w:del w:id="48" w:author="ecslogon" w:date="2015-12-15T22:12:00Z">
        <w:r w:rsidR="004705FC" w:rsidRPr="0022128B" w:rsidDel="00787AA4">
          <w:rPr>
            <w:rFonts w:ascii="Times New Roman" w:hAnsi="Times New Roman" w:cs="Times New Roman"/>
            <w:i/>
            <w:sz w:val="24"/>
            <w:szCs w:val="24"/>
            <w:rPrChange w:id="49" w:author="ecslogon" w:date="2015-12-15T22:02:00Z">
              <w:rPr>
                <w:rFonts w:ascii="Times New Roman" w:hAnsi="Times New Roman" w:cs="Times New Roman"/>
                <w:i/>
              </w:rPr>
            </w:rPrChange>
          </w:rPr>
          <w:delText xml:space="preserve">will </w:delText>
        </w:r>
      </w:del>
      <w:ins w:id="50" w:author="ecslogon" w:date="2015-12-15T22:12:00Z">
        <w:r>
          <w:rPr>
            <w:rFonts w:ascii="Times New Roman" w:hAnsi="Times New Roman" w:cs="Times New Roman"/>
            <w:i/>
            <w:sz w:val="24"/>
            <w:szCs w:val="24"/>
          </w:rPr>
          <w:t>must</w:t>
        </w:r>
        <w:r w:rsidRPr="0022128B">
          <w:rPr>
            <w:rFonts w:ascii="Times New Roman" w:hAnsi="Times New Roman" w:cs="Times New Roman"/>
            <w:i/>
            <w:sz w:val="24"/>
            <w:szCs w:val="24"/>
            <w:rPrChange w:id="51" w:author="ecslogon" w:date="2015-12-15T22:02:00Z">
              <w:rPr>
                <w:rFonts w:ascii="Times New Roman" w:hAnsi="Times New Roman" w:cs="Times New Roman"/>
                <w:i/>
              </w:rPr>
            </w:rPrChange>
          </w:rPr>
          <w:t xml:space="preserve"> </w:t>
        </w:r>
      </w:ins>
      <w:r w:rsidR="004705FC" w:rsidRPr="0022128B">
        <w:rPr>
          <w:rFonts w:ascii="Times New Roman" w:hAnsi="Times New Roman" w:cs="Times New Roman"/>
          <w:i/>
          <w:sz w:val="24"/>
          <w:szCs w:val="24"/>
          <w:rPrChange w:id="52" w:author="ecslogon" w:date="2015-12-15T22:02:00Z">
            <w:rPr>
              <w:rFonts w:ascii="Times New Roman" w:hAnsi="Times New Roman" w:cs="Times New Roman"/>
              <w:i/>
            </w:rPr>
          </w:rPrChange>
        </w:rPr>
        <w:t xml:space="preserve">sustain </w:t>
      </w:r>
      <w:del w:id="53" w:author="ecslogon" w:date="2015-12-15T22:12:00Z">
        <w:r w:rsidR="004705FC" w:rsidRPr="0022128B" w:rsidDel="00787AA4">
          <w:rPr>
            <w:rFonts w:ascii="Times New Roman" w:hAnsi="Times New Roman" w:cs="Times New Roman"/>
            <w:i/>
            <w:sz w:val="24"/>
            <w:szCs w:val="24"/>
            <w:rPrChange w:id="54" w:author="ecslogon" w:date="2015-12-15T22:02:00Z">
              <w:rPr>
                <w:rFonts w:ascii="Times New Roman" w:hAnsi="Times New Roman" w:cs="Times New Roman"/>
                <w:i/>
              </w:rPr>
            </w:rPrChange>
          </w:rPr>
          <w:delText xml:space="preserve">design </w:delText>
        </w:r>
      </w:del>
      <w:ins w:id="55" w:author="ecslogon" w:date="2015-12-15T22:12:00Z">
        <w:r>
          <w:rPr>
            <w:rFonts w:ascii="Times New Roman" w:hAnsi="Times New Roman" w:cs="Times New Roman"/>
            <w:i/>
            <w:sz w:val="24"/>
            <w:szCs w:val="24"/>
          </w:rPr>
          <w:t>external</w:t>
        </w:r>
        <w:r w:rsidRPr="0022128B">
          <w:rPr>
            <w:rFonts w:ascii="Times New Roman" w:hAnsi="Times New Roman" w:cs="Times New Roman"/>
            <w:i/>
            <w:sz w:val="24"/>
            <w:szCs w:val="24"/>
            <w:rPrChange w:id="56" w:author="ecslogon" w:date="2015-12-15T22:02:00Z">
              <w:rPr>
                <w:rFonts w:ascii="Times New Roman" w:hAnsi="Times New Roman" w:cs="Times New Roman"/>
                <w:i/>
              </w:rPr>
            </w:rPrChange>
          </w:rPr>
          <w:t xml:space="preserve"> </w:t>
        </w:r>
      </w:ins>
      <w:r w:rsidR="004705FC" w:rsidRPr="0022128B">
        <w:rPr>
          <w:rFonts w:ascii="Times New Roman" w:hAnsi="Times New Roman" w:cs="Times New Roman"/>
          <w:i/>
          <w:sz w:val="24"/>
          <w:szCs w:val="24"/>
          <w:rPrChange w:id="57" w:author="ecslogon" w:date="2015-12-15T22:02:00Z">
            <w:rPr>
              <w:rFonts w:ascii="Times New Roman" w:hAnsi="Times New Roman" w:cs="Times New Roman"/>
              <w:i/>
            </w:rPr>
          </w:rPrChange>
        </w:rPr>
        <w:t xml:space="preserve">loads while minimizing bridge mass. By </w:t>
      </w:r>
      <w:del w:id="58" w:author="ecslogon" w:date="2015-12-15T22:17:00Z">
        <w:r w:rsidR="004705FC" w:rsidRPr="0022128B" w:rsidDel="00920FF0">
          <w:rPr>
            <w:rFonts w:ascii="Times New Roman" w:hAnsi="Times New Roman" w:cs="Times New Roman"/>
            <w:i/>
            <w:sz w:val="24"/>
            <w:szCs w:val="24"/>
            <w:rPrChange w:id="59" w:author="ecslogon" w:date="2015-12-15T22:02:00Z">
              <w:rPr>
                <w:rFonts w:ascii="Times New Roman" w:hAnsi="Times New Roman" w:cs="Times New Roman"/>
                <w:i/>
              </w:rPr>
            </w:rPrChange>
          </w:rPr>
          <w:delText>reducing mass</w:delText>
        </w:r>
      </w:del>
      <w:ins w:id="60" w:author="ecslogon" w:date="2015-12-15T22:17:00Z">
        <w:r w:rsidR="00920FF0">
          <w:rPr>
            <w:rFonts w:ascii="Times New Roman" w:hAnsi="Times New Roman" w:cs="Times New Roman"/>
            <w:i/>
            <w:sz w:val="24"/>
            <w:szCs w:val="24"/>
          </w:rPr>
          <w:t>minimizing a mass cost function</w:t>
        </w:r>
      </w:ins>
      <w:ins w:id="61" w:author="ecslogon" w:date="2015-12-15T22:14:00Z">
        <w:r>
          <w:rPr>
            <w:rFonts w:ascii="Times New Roman" w:hAnsi="Times New Roman" w:cs="Times New Roman"/>
            <w:i/>
            <w:sz w:val="24"/>
            <w:szCs w:val="24"/>
          </w:rPr>
          <w:t xml:space="preserve">, </w:t>
        </w:r>
      </w:ins>
      <w:ins w:id="62" w:author="ecslogon" w:date="2015-12-15T22:18:00Z">
        <w:r w:rsidR="00920FF0">
          <w:rPr>
            <w:rFonts w:ascii="Times New Roman" w:hAnsi="Times New Roman" w:cs="Times New Roman"/>
            <w:i/>
            <w:sz w:val="24"/>
            <w:szCs w:val="24"/>
          </w:rPr>
          <w:t xml:space="preserve">monetary and material </w:t>
        </w:r>
      </w:ins>
      <w:ins w:id="63" w:author="ecslogon" w:date="2015-12-15T22:14:00Z">
        <w:r>
          <w:rPr>
            <w:rFonts w:ascii="Times New Roman" w:hAnsi="Times New Roman" w:cs="Times New Roman"/>
            <w:i/>
            <w:sz w:val="24"/>
            <w:szCs w:val="24"/>
          </w:rPr>
          <w:t>cost reductions can be achieved</w:t>
        </w:r>
      </w:ins>
      <w:del w:id="64" w:author="ecslogon" w:date="2015-12-15T22:13:00Z">
        <w:r w:rsidR="004705FC" w:rsidRPr="0022128B" w:rsidDel="00787AA4">
          <w:rPr>
            <w:rFonts w:ascii="Times New Roman" w:hAnsi="Times New Roman" w:cs="Times New Roman"/>
            <w:i/>
            <w:sz w:val="24"/>
            <w:szCs w:val="24"/>
            <w:rPrChange w:id="65" w:author="ecslogon" w:date="2015-12-15T22:02:00Z">
              <w:rPr>
                <w:rFonts w:ascii="Times New Roman" w:hAnsi="Times New Roman" w:cs="Times New Roman"/>
                <w:i/>
              </w:rPr>
            </w:rPrChange>
          </w:rPr>
          <w:delText xml:space="preserve"> it is directly possible to </w:delText>
        </w:r>
        <w:r w:rsidR="005A59E3" w:rsidRPr="0022128B" w:rsidDel="00787AA4">
          <w:rPr>
            <w:rFonts w:ascii="Times New Roman" w:hAnsi="Times New Roman" w:cs="Times New Roman"/>
            <w:i/>
            <w:sz w:val="24"/>
            <w:szCs w:val="24"/>
            <w:rPrChange w:id="66" w:author="ecslogon" w:date="2015-12-15T22:02:00Z">
              <w:rPr>
                <w:rFonts w:ascii="Times New Roman" w:hAnsi="Times New Roman" w:cs="Times New Roman"/>
                <w:i/>
              </w:rPr>
            </w:rPrChange>
          </w:rPr>
          <w:delText>reduce cost, which is desirable in a day and age where resources are</w:delText>
        </w:r>
        <w:r w:rsidR="00F06AF4" w:rsidRPr="0022128B" w:rsidDel="00787AA4">
          <w:rPr>
            <w:rFonts w:ascii="Times New Roman" w:hAnsi="Times New Roman" w:cs="Times New Roman"/>
            <w:i/>
            <w:sz w:val="24"/>
            <w:szCs w:val="24"/>
            <w:rPrChange w:id="67" w:author="ecslogon" w:date="2015-12-15T22:02:00Z">
              <w:rPr>
                <w:rFonts w:ascii="Times New Roman" w:hAnsi="Times New Roman" w:cs="Times New Roman"/>
                <w:i/>
              </w:rPr>
            </w:rPrChange>
          </w:rPr>
          <w:delText xml:space="preserve"> becoming increasingly sparse</w:delText>
        </w:r>
      </w:del>
      <w:r w:rsidR="005A59E3" w:rsidRPr="0022128B">
        <w:rPr>
          <w:rFonts w:ascii="Times New Roman" w:hAnsi="Times New Roman" w:cs="Times New Roman"/>
          <w:i/>
          <w:sz w:val="24"/>
          <w:szCs w:val="24"/>
          <w:rPrChange w:id="68" w:author="ecslogon" w:date="2015-12-15T22:02:00Z">
            <w:rPr>
              <w:rFonts w:ascii="Times New Roman" w:hAnsi="Times New Roman" w:cs="Times New Roman"/>
              <w:i/>
            </w:rPr>
          </w:rPrChange>
        </w:rPr>
        <w:t xml:space="preserve">. </w:t>
      </w:r>
      <w:del w:id="69" w:author="ecslogon" w:date="2015-12-15T22:17:00Z">
        <w:r w:rsidR="005A59E3" w:rsidRPr="0022128B" w:rsidDel="00920FF0">
          <w:rPr>
            <w:rFonts w:ascii="Times New Roman" w:hAnsi="Times New Roman" w:cs="Times New Roman"/>
            <w:i/>
            <w:sz w:val="24"/>
            <w:szCs w:val="24"/>
            <w:rPrChange w:id="70" w:author="ecslogon" w:date="2015-12-15T22:02:00Z">
              <w:rPr>
                <w:rFonts w:ascii="Times New Roman" w:hAnsi="Times New Roman" w:cs="Times New Roman"/>
                <w:i/>
              </w:rPr>
            </w:rPrChange>
          </w:rPr>
          <w:delText>Additionally, use of optimization lends a scientific technique that systematically leads to a</w:delText>
        </w:r>
        <w:r w:rsidR="001817AB" w:rsidRPr="0022128B" w:rsidDel="00920FF0">
          <w:rPr>
            <w:rFonts w:ascii="Times New Roman" w:hAnsi="Times New Roman" w:cs="Times New Roman"/>
            <w:i/>
            <w:sz w:val="24"/>
            <w:szCs w:val="24"/>
            <w:rPrChange w:id="71" w:author="ecslogon" w:date="2015-12-15T22:02:00Z">
              <w:rPr>
                <w:rFonts w:ascii="Times New Roman" w:hAnsi="Times New Roman" w:cs="Times New Roman"/>
                <w:i/>
              </w:rPr>
            </w:rPrChange>
          </w:rPr>
          <w:delText>n</w:delText>
        </w:r>
        <w:r w:rsidR="005A59E3" w:rsidRPr="0022128B" w:rsidDel="00920FF0">
          <w:rPr>
            <w:rFonts w:ascii="Times New Roman" w:hAnsi="Times New Roman" w:cs="Times New Roman"/>
            <w:i/>
            <w:sz w:val="24"/>
            <w:szCs w:val="24"/>
            <w:rPrChange w:id="72" w:author="ecslogon" w:date="2015-12-15T22:02:00Z">
              <w:rPr>
                <w:rFonts w:ascii="Times New Roman" w:hAnsi="Times New Roman" w:cs="Times New Roman"/>
                <w:i/>
              </w:rPr>
            </w:rPrChange>
          </w:rPr>
          <w:delText xml:space="preserve"> optimum design</w:delText>
        </w:r>
      </w:del>
      <w:ins w:id="73" w:author="ecslogon" w:date="2015-12-15T22:17:00Z">
        <w:r w:rsidR="00920FF0">
          <w:rPr>
            <w:rFonts w:ascii="Times New Roman" w:hAnsi="Times New Roman" w:cs="Times New Roman"/>
            <w:i/>
            <w:sz w:val="24"/>
            <w:szCs w:val="24"/>
          </w:rPr>
          <w:t>The minimum mass of the bridge is constrained by the stress that each truss element of the bridge must withstand</w:t>
        </w:r>
      </w:ins>
      <w:r w:rsidR="005A59E3" w:rsidRPr="0022128B">
        <w:rPr>
          <w:rFonts w:ascii="Times New Roman" w:hAnsi="Times New Roman" w:cs="Times New Roman"/>
          <w:i/>
          <w:sz w:val="24"/>
          <w:szCs w:val="24"/>
          <w:rPrChange w:id="74" w:author="ecslogon" w:date="2015-12-15T22:02:00Z">
            <w:rPr>
              <w:rFonts w:ascii="Times New Roman" w:hAnsi="Times New Roman" w:cs="Times New Roman"/>
              <w:i/>
            </w:rPr>
          </w:rPrChange>
        </w:rPr>
        <w:t xml:space="preserve">. </w:t>
      </w:r>
      <w:del w:id="75" w:author="ecslogon" w:date="2015-12-15T22:20:00Z">
        <w:r w:rsidR="005A59E3" w:rsidRPr="0022128B" w:rsidDel="00920FF0">
          <w:rPr>
            <w:rFonts w:ascii="Times New Roman" w:hAnsi="Times New Roman" w:cs="Times New Roman"/>
            <w:i/>
            <w:sz w:val="24"/>
            <w:szCs w:val="24"/>
            <w:rPrChange w:id="76" w:author="ecslogon" w:date="2015-12-15T22:02:00Z">
              <w:rPr>
                <w:rFonts w:ascii="Times New Roman" w:hAnsi="Times New Roman" w:cs="Times New Roman"/>
                <w:i/>
              </w:rPr>
            </w:rPrChange>
          </w:rPr>
          <w:delText>This helps to reduce design time and further minimizes costs.</w:delText>
        </w:r>
      </w:del>
      <w:ins w:id="77" w:author="ecslogon" w:date="2015-12-15T22:20:00Z">
        <w:r w:rsidR="00920FF0">
          <w:rPr>
            <w:rFonts w:ascii="Times New Roman" w:hAnsi="Times New Roman" w:cs="Times New Roman"/>
            <w:i/>
            <w:sz w:val="24"/>
            <w:szCs w:val="24"/>
          </w:rPr>
          <w:t>As such an optimum design can be created for minimizing bridge mass subject to the proposed constraints.</w:t>
        </w:r>
      </w:ins>
      <w:r w:rsidR="005A59E3" w:rsidRPr="0022128B">
        <w:rPr>
          <w:rFonts w:ascii="Times New Roman" w:hAnsi="Times New Roman" w:cs="Times New Roman"/>
          <w:i/>
          <w:sz w:val="24"/>
          <w:szCs w:val="24"/>
          <w:rPrChange w:id="78" w:author="ecslogon" w:date="2015-12-15T22:02:00Z">
            <w:rPr>
              <w:rFonts w:ascii="Times New Roman" w:hAnsi="Times New Roman" w:cs="Times New Roman"/>
              <w:i/>
            </w:rPr>
          </w:rPrChange>
        </w:rPr>
        <w:t xml:space="preserve"> </w:t>
      </w:r>
      <w:r w:rsidR="001817AB" w:rsidRPr="0022128B">
        <w:rPr>
          <w:rFonts w:ascii="Times New Roman" w:hAnsi="Times New Roman" w:cs="Times New Roman"/>
          <w:i/>
          <w:sz w:val="24"/>
          <w:szCs w:val="24"/>
          <w:rPrChange w:id="79" w:author="ecslogon" w:date="2015-12-15T22:02:00Z">
            <w:rPr>
              <w:rFonts w:ascii="Times New Roman" w:hAnsi="Times New Roman" w:cs="Times New Roman"/>
              <w:i/>
            </w:rPr>
          </w:rPrChange>
        </w:rPr>
        <w:t xml:space="preserve">In order to calculate bridge stresses, finite element analysis (FEA) was implemented in conjunction with the optimization function FMINCON available in MATLAB. This technique was successful in generating an optimum design of the bridge system for different types of steel available in the market. Analysis shows that choosing the lightest design option does not necessarily yield the cheapest design. </w:t>
      </w:r>
      <w:del w:id="80" w:author="ecslogon" w:date="2015-12-15T22:23:00Z">
        <w:r w:rsidR="001817AB" w:rsidRPr="0022128B" w:rsidDel="00920FF0">
          <w:rPr>
            <w:rFonts w:ascii="Times New Roman" w:hAnsi="Times New Roman" w:cs="Times New Roman"/>
            <w:i/>
            <w:sz w:val="24"/>
            <w:szCs w:val="24"/>
            <w:rPrChange w:id="81" w:author="ecslogon" w:date="2015-12-15T22:02:00Z">
              <w:rPr>
                <w:rFonts w:ascii="Times New Roman" w:hAnsi="Times New Roman" w:cs="Times New Roman"/>
                <w:i/>
              </w:rPr>
            </w:rPrChange>
          </w:rPr>
          <w:delText>Reason for this is</w:delText>
        </w:r>
      </w:del>
      <w:ins w:id="82" w:author="ecslogon" w:date="2015-12-15T22:23:00Z">
        <w:r w:rsidR="00920FF0">
          <w:rPr>
            <w:rFonts w:ascii="Times New Roman" w:hAnsi="Times New Roman" w:cs="Times New Roman"/>
            <w:i/>
            <w:sz w:val="24"/>
            <w:szCs w:val="24"/>
          </w:rPr>
          <w:t xml:space="preserve">This result stems from </w:t>
        </w:r>
      </w:ins>
      <w:del w:id="83" w:author="ecslogon" w:date="2015-12-17T20:52:00Z">
        <w:r w:rsidR="001817AB" w:rsidRPr="0022128B" w:rsidDel="00EE11A8">
          <w:rPr>
            <w:rFonts w:ascii="Times New Roman" w:hAnsi="Times New Roman" w:cs="Times New Roman"/>
            <w:i/>
            <w:sz w:val="24"/>
            <w:szCs w:val="24"/>
            <w:rPrChange w:id="84" w:author="ecslogon" w:date="2015-12-15T22:02:00Z">
              <w:rPr>
                <w:rFonts w:ascii="Times New Roman" w:hAnsi="Times New Roman" w:cs="Times New Roman"/>
                <w:i/>
              </w:rPr>
            </w:rPrChange>
          </w:rPr>
          <w:delText xml:space="preserve"> </w:delText>
        </w:r>
      </w:del>
      <w:r w:rsidR="001817AB" w:rsidRPr="0022128B">
        <w:rPr>
          <w:rFonts w:ascii="Times New Roman" w:hAnsi="Times New Roman" w:cs="Times New Roman"/>
          <w:i/>
          <w:sz w:val="24"/>
          <w:szCs w:val="24"/>
          <w:rPrChange w:id="85" w:author="ecslogon" w:date="2015-12-15T22:02:00Z">
            <w:rPr>
              <w:rFonts w:ascii="Times New Roman" w:hAnsi="Times New Roman" w:cs="Times New Roman"/>
              <w:i/>
            </w:rPr>
          </w:rPrChange>
        </w:rPr>
        <w:t>the cost variability between different steel types</w:t>
      </w:r>
      <w:ins w:id="86" w:author="ecslogon" w:date="2015-12-15T22:23:00Z">
        <w:r w:rsidR="00920FF0">
          <w:rPr>
            <w:rFonts w:ascii="Times New Roman" w:hAnsi="Times New Roman" w:cs="Times New Roman"/>
            <w:i/>
            <w:sz w:val="24"/>
            <w:szCs w:val="24"/>
          </w:rPr>
          <w:t>.</w:t>
        </w:r>
      </w:ins>
      <w:del w:id="87" w:author="ecslogon" w:date="2015-12-15T22:23:00Z">
        <w:r w:rsidR="001817AB" w:rsidRPr="0022128B" w:rsidDel="00920FF0">
          <w:rPr>
            <w:rFonts w:ascii="Times New Roman" w:hAnsi="Times New Roman" w:cs="Times New Roman"/>
            <w:i/>
            <w:sz w:val="24"/>
            <w:szCs w:val="24"/>
            <w:rPrChange w:id="88" w:author="ecslogon" w:date="2015-12-15T22:02:00Z">
              <w:rPr>
                <w:rFonts w:ascii="Times New Roman" w:hAnsi="Times New Roman" w:cs="Times New Roman"/>
                <w:i/>
              </w:rPr>
            </w:rPrChange>
          </w:rPr>
          <w:delText xml:space="preserve"> and will be discussed in detail.</w:delText>
        </w:r>
      </w:del>
    </w:p>
    <w:p w14:paraId="1C5FD0F0" w14:textId="77777777" w:rsidR="003E479F" w:rsidRPr="0022128B" w:rsidRDefault="00044BC5">
      <w:pPr>
        <w:rPr>
          <w:rFonts w:ascii="Times New Roman" w:hAnsi="Times New Roman" w:cs="Times New Roman"/>
          <w:b/>
          <w:sz w:val="24"/>
          <w:szCs w:val="24"/>
          <w:rPrChange w:id="89"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90" w:author="ecslogon" w:date="2015-12-15T22:02:00Z">
            <w:rPr>
              <w:rFonts w:ascii="Times New Roman" w:hAnsi="Times New Roman" w:cs="Times New Roman"/>
              <w:b/>
            </w:rPr>
          </w:rPrChange>
        </w:rPr>
        <w:t>1. Introduction</w:t>
      </w:r>
    </w:p>
    <w:p w14:paraId="27CA5804" w14:textId="00AFAC7A" w:rsidR="00150DC4" w:rsidRDefault="00787AA4" w:rsidP="00010C4C">
      <w:pPr>
        <w:ind w:firstLine="720"/>
        <w:rPr>
          <w:rFonts w:ascii="Times New Roman" w:hAnsi="Times New Roman" w:cs="Times New Roman"/>
          <w:sz w:val="24"/>
          <w:szCs w:val="24"/>
        </w:rPr>
      </w:pPr>
      <w:ins w:id="91" w:author="ecslogon" w:date="2015-12-15T22:08:00Z">
        <w:r w:rsidRPr="00787AA4">
          <w:rPr>
            <w:rFonts w:ascii="Times New Roman" w:hAnsi="Times New Roman" w:cs="Times New Roman"/>
            <w:sz w:val="24"/>
            <w:szCs w:val="24"/>
          </w:rPr>
          <w:t xml:space="preserve">Trusses are widely used in civil and structural </w:t>
        </w:r>
      </w:ins>
      <w:r w:rsidR="00934160" w:rsidRPr="0022128B">
        <w:rPr>
          <w:rFonts w:ascii="Times New Roman" w:hAnsi="Times New Roman" w:cs="Times New Roman"/>
          <w:sz w:val="24"/>
          <w:szCs w:val="24"/>
          <w:rPrChange w:id="92" w:author="ecslogon" w:date="2015-12-15T22:02:00Z">
            <w:rPr>
              <w:rFonts w:ascii="Times New Roman" w:hAnsi="Times New Roman" w:cs="Times New Roman"/>
            </w:rPr>
          </w:rPrChange>
        </w:rPr>
        <w:t>engineering</w:t>
      </w:r>
      <w:r w:rsidR="00934160" w:rsidRPr="00787AA4">
        <w:rPr>
          <w:rFonts w:ascii="Times New Roman" w:hAnsi="Times New Roman" w:cs="Times New Roman"/>
          <w:sz w:val="24"/>
          <w:szCs w:val="24"/>
        </w:rPr>
        <w:t xml:space="preserve"> </w:t>
      </w:r>
      <w:ins w:id="93" w:author="ecslogon" w:date="2015-12-15T22:08:00Z">
        <w:r w:rsidRPr="00787AA4">
          <w:rPr>
            <w:rFonts w:ascii="Times New Roman" w:hAnsi="Times New Roman" w:cs="Times New Roman"/>
            <w:sz w:val="24"/>
            <w:szCs w:val="24"/>
          </w:rPr>
          <w:t xml:space="preserve">to realize very complex systems. Trusses are incorporated in many structures such as bridges, buildings, airplane </w:t>
        </w:r>
        <w:proofErr w:type="gramStart"/>
        <w:r w:rsidRPr="00787AA4">
          <w:rPr>
            <w:rFonts w:ascii="Times New Roman" w:hAnsi="Times New Roman" w:cs="Times New Roman"/>
            <w:sz w:val="24"/>
            <w:szCs w:val="24"/>
          </w:rPr>
          <w:t>fuselage</w:t>
        </w:r>
      </w:ins>
      <w:ins w:id="94" w:author="ecslogon" w:date="2015-12-15T22:23:00Z">
        <w:r w:rsidR="00920FF0">
          <w:rPr>
            <w:rFonts w:ascii="Times New Roman" w:hAnsi="Times New Roman" w:cs="Times New Roman"/>
            <w:sz w:val="24"/>
            <w:szCs w:val="24"/>
          </w:rPr>
          <w:t>s</w:t>
        </w:r>
        <w:proofErr w:type="gramEnd"/>
        <w:r w:rsidR="00920FF0">
          <w:rPr>
            <w:rFonts w:ascii="Times New Roman" w:hAnsi="Times New Roman" w:cs="Times New Roman"/>
            <w:sz w:val="24"/>
            <w:szCs w:val="24"/>
          </w:rPr>
          <w:t>,</w:t>
        </w:r>
      </w:ins>
      <w:ins w:id="95" w:author="ecslogon" w:date="2015-12-15T22:08:00Z">
        <w:r w:rsidRPr="00787AA4">
          <w:rPr>
            <w:rFonts w:ascii="Times New Roman" w:hAnsi="Times New Roman" w:cs="Times New Roman"/>
            <w:sz w:val="24"/>
            <w:szCs w:val="24"/>
          </w:rPr>
          <w:t xml:space="preserve"> and wings</w:t>
        </w:r>
      </w:ins>
      <w:r w:rsidR="002D4B51">
        <w:rPr>
          <w:rFonts w:ascii="Times New Roman" w:hAnsi="Times New Roman" w:cs="Times New Roman"/>
          <w:sz w:val="24"/>
          <w:szCs w:val="24"/>
        </w:rPr>
        <w:t xml:space="preserve"> as seen in Figure 1</w:t>
      </w:r>
      <w:ins w:id="96" w:author="ecslogon" w:date="2015-12-15T22:08:00Z">
        <w:r w:rsidRPr="00787AA4">
          <w:rPr>
            <w:rFonts w:ascii="Times New Roman" w:hAnsi="Times New Roman" w:cs="Times New Roman"/>
            <w:sz w:val="24"/>
            <w:szCs w:val="24"/>
          </w:rPr>
          <w:t>.</w:t>
        </w:r>
        <w:r>
          <w:rPr>
            <w:rFonts w:ascii="Times New Roman" w:hAnsi="Times New Roman" w:cs="Times New Roman"/>
            <w:sz w:val="24"/>
            <w:szCs w:val="24"/>
          </w:rPr>
          <w:t xml:space="preserve"> </w:t>
        </w:r>
      </w:ins>
      <w:ins w:id="97" w:author="ecslogon" w:date="2015-12-15T22:23:00Z">
        <w:r w:rsidR="00920FF0">
          <w:rPr>
            <w:rFonts w:ascii="Times New Roman" w:hAnsi="Times New Roman" w:cs="Times New Roman"/>
            <w:sz w:val="24"/>
            <w:szCs w:val="24"/>
          </w:rPr>
          <w:t xml:space="preserve">The </w:t>
        </w:r>
      </w:ins>
      <w:del w:id="98" w:author="ecslogon" w:date="2015-12-15T22:24:00Z">
        <w:r w:rsidR="002E7163" w:rsidRPr="0022128B" w:rsidDel="00920FF0">
          <w:rPr>
            <w:rFonts w:ascii="Times New Roman" w:hAnsi="Times New Roman" w:cs="Times New Roman"/>
            <w:sz w:val="24"/>
            <w:szCs w:val="24"/>
            <w:rPrChange w:id="99" w:author="ecslogon" w:date="2015-12-15T22:02:00Z">
              <w:rPr>
                <w:rFonts w:ascii="Times New Roman" w:hAnsi="Times New Roman" w:cs="Times New Roman"/>
              </w:rPr>
            </w:rPrChange>
          </w:rPr>
          <w:delText>T</w:delText>
        </w:r>
      </w:del>
      <w:ins w:id="100" w:author="ecslogon" w:date="2015-12-15T22:24:00Z">
        <w:r w:rsidR="00920FF0">
          <w:rPr>
            <w:rFonts w:ascii="Times New Roman" w:hAnsi="Times New Roman" w:cs="Times New Roman"/>
            <w:sz w:val="24"/>
            <w:szCs w:val="24"/>
          </w:rPr>
          <w:t>t</w:t>
        </w:r>
      </w:ins>
      <w:r w:rsidR="002E7163" w:rsidRPr="0022128B">
        <w:rPr>
          <w:rFonts w:ascii="Times New Roman" w:hAnsi="Times New Roman" w:cs="Times New Roman"/>
          <w:sz w:val="24"/>
          <w:szCs w:val="24"/>
          <w:rPrChange w:id="101" w:author="ecslogon" w:date="2015-12-15T22:02:00Z">
            <w:rPr>
              <w:rFonts w:ascii="Times New Roman" w:hAnsi="Times New Roman" w:cs="Times New Roman"/>
            </w:rPr>
          </w:rPrChange>
        </w:rPr>
        <w:t xml:space="preserve">erm truss was originally derived from the French term </w:t>
      </w:r>
      <w:proofErr w:type="spellStart"/>
      <w:r w:rsidR="002E7163" w:rsidRPr="0022128B">
        <w:rPr>
          <w:rFonts w:ascii="Times New Roman" w:hAnsi="Times New Roman" w:cs="Times New Roman"/>
          <w:i/>
          <w:sz w:val="24"/>
          <w:szCs w:val="24"/>
          <w:rPrChange w:id="102" w:author="ecslogon" w:date="2015-12-15T22:02:00Z">
            <w:rPr>
              <w:rFonts w:ascii="Times New Roman" w:hAnsi="Times New Roman" w:cs="Times New Roman"/>
              <w:i/>
            </w:rPr>
          </w:rPrChange>
        </w:rPr>
        <w:t>trousse</w:t>
      </w:r>
      <w:proofErr w:type="spellEnd"/>
      <w:r w:rsidR="002E7163" w:rsidRPr="0022128B">
        <w:rPr>
          <w:rFonts w:ascii="Times New Roman" w:hAnsi="Times New Roman" w:cs="Times New Roman"/>
          <w:i/>
          <w:sz w:val="24"/>
          <w:szCs w:val="24"/>
          <w:rPrChange w:id="103" w:author="ecslogon" w:date="2015-12-15T22:02:00Z">
            <w:rPr>
              <w:rFonts w:ascii="Times New Roman" w:hAnsi="Times New Roman" w:cs="Times New Roman"/>
              <w:i/>
            </w:rPr>
          </w:rPrChange>
        </w:rPr>
        <w:t xml:space="preserve">, </w:t>
      </w:r>
      <w:r w:rsidR="002E7163" w:rsidRPr="0022128B">
        <w:rPr>
          <w:rFonts w:ascii="Times New Roman" w:hAnsi="Times New Roman" w:cs="Times New Roman"/>
          <w:sz w:val="24"/>
          <w:szCs w:val="24"/>
          <w:rPrChange w:id="104" w:author="ecslogon" w:date="2015-12-15T22:02:00Z">
            <w:rPr>
              <w:rFonts w:ascii="Times New Roman" w:hAnsi="Times New Roman" w:cs="Times New Roman"/>
            </w:rPr>
          </w:rPrChange>
        </w:rPr>
        <w:t xml:space="preserve">which means a </w:t>
      </w:r>
      <w:r w:rsidR="002E7163" w:rsidRPr="0022128B">
        <w:rPr>
          <w:rFonts w:ascii="Times New Roman" w:hAnsi="Times New Roman" w:cs="Times New Roman"/>
          <w:i/>
          <w:sz w:val="24"/>
          <w:szCs w:val="24"/>
          <w:rPrChange w:id="105" w:author="ecslogon" w:date="2015-12-15T22:02:00Z">
            <w:rPr>
              <w:rFonts w:ascii="Times New Roman" w:hAnsi="Times New Roman" w:cs="Times New Roman"/>
              <w:i/>
            </w:rPr>
          </w:rPrChange>
        </w:rPr>
        <w:t xml:space="preserve">collection of things bound together </w:t>
      </w:r>
      <w:r w:rsidR="002E7163" w:rsidRPr="0022128B">
        <w:rPr>
          <w:rFonts w:ascii="Times New Roman" w:hAnsi="Times New Roman" w:cs="Times New Roman"/>
          <w:sz w:val="24"/>
          <w:szCs w:val="24"/>
          <w:rPrChange w:id="106" w:author="ecslogon" w:date="2015-12-15T22:02:00Z">
            <w:rPr>
              <w:rFonts w:ascii="Times New Roman" w:hAnsi="Times New Roman" w:cs="Times New Roman"/>
            </w:rPr>
          </w:rPrChange>
        </w:rPr>
        <w:t>[3]. In simplest terms a truss is a two-force member</w:t>
      </w:r>
      <w:del w:id="107" w:author="ecslogon" w:date="2015-12-15T22:25:00Z">
        <w:r w:rsidR="002E7163" w:rsidRPr="0022128B" w:rsidDel="00920FF0">
          <w:rPr>
            <w:rFonts w:ascii="Times New Roman" w:hAnsi="Times New Roman" w:cs="Times New Roman"/>
            <w:sz w:val="24"/>
            <w:szCs w:val="24"/>
            <w:rPrChange w:id="108" w:author="ecslogon" w:date="2015-12-15T22:02:00Z">
              <w:rPr>
                <w:rFonts w:ascii="Times New Roman" w:hAnsi="Times New Roman" w:cs="Times New Roman"/>
              </w:rPr>
            </w:rPrChange>
          </w:rPr>
          <w:delText>, which</w:delText>
        </w:r>
      </w:del>
      <w:ins w:id="109" w:author="ecslogon" w:date="2015-12-15T22:25:00Z">
        <w:r w:rsidR="00920FF0">
          <w:rPr>
            <w:rFonts w:ascii="Times New Roman" w:hAnsi="Times New Roman" w:cs="Times New Roman"/>
            <w:sz w:val="24"/>
            <w:szCs w:val="24"/>
          </w:rPr>
          <w:t xml:space="preserve"> that</w:t>
        </w:r>
      </w:ins>
      <w:r w:rsidR="002E7163" w:rsidRPr="0022128B">
        <w:rPr>
          <w:rFonts w:ascii="Times New Roman" w:hAnsi="Times New Roman" w:cs="Times New Roman"/>
          <w:sz w:val="24"/>
          <w:szCs w:val="24"/>
          <w:rPrChange w:id="110" w:author="ecslogon" w:date="2015-12-15T22:02:00Z">
            <w:rPr>
              <w:rFonts w:ascii="Times New Roman" w:hAnsi="Times New Roman" w:cs="Times New Roman"/>
            </w:rPr>
          </w:rPrChange>
        </w:rPr>
        <w:t xml:space="preserve"> allows for external load and reactions to </w:t>
      </w:r>
      <w:r w:rsidR="00150DC4">
        <w:rPr>
          <w:rFonts w:ascii="Times New Roman" w:hAnsi="Times New Roman" w:cs="Times New Roman"/>
          <w:sz w:val="24"/>
          <w:szCs w:val="24"/>
        </w:rPr>
        <w:t>act upon</w:t>
      </w:r>
      <w:r w:rsidR="002E7163" w:rsidRPr="0022128B">
        <w:rPr>
          <w:rFonts w:ascii="Times New Roman" w:hAnsi="Times New Roman" w:cs="Times New Roman"/>
          <w:sz w:val="24"/>
          <w:szCs w:val="24"/>
          <w:rPrChange w:id="111" w:author="ecslogon" w:date="2015-12-15T22:02:00Z">
            <w:rPr>
              <w:rFonts w:ascii="Times New Roman" w:hAnsi="Times New Roman" w:cs="Times New Roman"/>
            </w:rPr>
          </w:rPrChange>
        </w:rPr>
        <w:t xml:space="preserve"> the ends of the truss members [1, 2, </w:t>
      </w:r>
      <w:proofErr w:type="gramStart"/>
      <w:r w:rsidR="002E7163" w:rsidRPr="0022128B">
        <w:rPr>
          <w:rFonts w:ascii="Times New Roman" w:hAnsi="Times New Roman" w:cs="Times New Roman"/>
          <w:sz w:val="24"/>
          <w:szCs w:val="24"/>
          <w:rPrChange w:id="112" w:author="ecslogon" w:date="2015-12-15T22:02:00Z">
            <w:rPr>
              <w:rFonts w:ascii="Times New Roman" w:hAnsi="Times New Roman" w:cs="Times New Roman"/>
            </w:rPr>
          </w:rPrChange>
        </w:rPr>
        <w:t>4</w:t>
      </w:r>
      <w:proofErr w:type="gramEnd"/>
      <w:r w:rsidR="002E7163" w:rsidRPr="0022128B">
        <w:rPr>
          <w:rFonts w:ascii="Times New Roman" w:hAnsi="Times New Roman" w:cs="Times New Roman"/>
          <w:sz w:val="24"/>
          <w:szCs w:val="24"/>
          <w:rPrChange w:id="113" w:author="ecslogon" w:date="2015-12-15T22:02:00Z">
            <w:rPr>
              <w:rFonts w:ascii="Times New Roman" w:hAnsi="Times New Roman" w:cs="Times New Roman"/>
            </w:rPr>
          </w:rPrChange>
        </w:rPr>
        <w:t xml:space="preserve">]. </w:t>
      </w:r>
      <w:r w:rsidR="00EE11A8" w:rsidRPr="0022128B">
        <w:rPr>
          <w:rFonts w:ascii="Times New Roman" w:hAnsi="Times New Roman" w:cs="Times New Roman"/>
          <w:sz w:val="24"/>
          <w:szCs w:val="24"/>
          <w:rPrChange w:id="114" w:author="ecslogon" w:date="2015-12-15T22:02:00Z">
            <w:rPr>
              <w:rFonts w:ascii="Times New Roman" w:hAnsi="Times New Roman" w:cs="Times New Roman"/>
            </w:rPr>
          </w:rPrChange>
        </w:rPr>
        <w:t xml:space="preserve">A truss system </w:t>
      </w:r>
      <w:r w:rsidR="00150DC4">
        <w:rPr>
          <w:rFonts w:ascii="Times New Roman" w:hAnsi="Times New Roman" w:cs="Times New Roman"/>
          <w:sz w:val="24"/>
          <w:szCs w:val="24"/>
        </w:rPr>
        <w:t xml:space="preserve">is comprised of a collection of individual truss elements that form the structure </w:t>
      </w:r>
      <w:r w:rsidR="00EE11A8" w:rsidRPr="0022128B">
        <w:rPr>
          <w:rFonts w:ascii="Times New Roman" w:hAnsi="Times New Roman" w:cs="Times New Roman"/>
          <w:sz w:val="24"/>
          <w:szCs w:val="24"/>
          <w:rPrChange w:id="115" w:author="ecslogon" w:date="2015-12-15T22:02:00Z">
            <w:rPr>
              <w:rFonts w:ascii="Times New Roman" w:hAnsi="Times New Roman" w:cs="Times New Roman"/>
            </w:rPr>
          </w:rPrChange>
        </w:rPr>
        <w:t xml:space="preserve">[1, 2, </w:t>
      </w:r>
      <w:proofErr w:type="gramStart"/>
      <w:r w:rsidR="00EE11A8" w:rsidRPr="0022128B">
        <w:rPr>
          <w:rFonts w:ascii="Times New Roman" w:hAnsi="Times New Roman" w:cs="Times New Roman"/>
          <w:sz w:val="24"/>
          <w:szCs w:val="24"/>
          <w:rPrChange w:id="116" w:author="ecslogon" w:date="2015-12-15T22:02:00Z">
            <w:rPr>
              <w:rFonts w:ascii="Times New Roman" w:hAnsi="Times New Roman" w:cs="Times New Roman"/>
            </w:rPr>
          </w:rPrChange>
        </w:rPr>
        <w:t>4</w:t>
      </w:r>
      <w:proofErr w:type="gramEnd"/>
      <w:r w:rsidR="00EE11A8" w:rsidRPr="0022128B">
        <w:rPr>
          <w:rFonts w:ascii="Times New Roman" w:hAnsi="Times New Roman" w:cs="Times New Roman"/>
          <w:sz w:val="24"/>
          <w:szCs w:val="24"/>
          <w:rPrChange w:id="117" w:author="ecslogon" w:date="2015-12-15T22:02:00Z">
            <w:rPr>
              <w:rFonts w:ascii="Times New Roman" w:hAnsi="Times New Roman" w:cs="Times New Roman"/>
            </w:rPr>
          </w:rPrChange>
        </w:rPr>
        <w:t>].</w:t>
      </w:r>
      <w:r w:rsidR="002E7163" w:rsidRPr="0022128B">
        <w:rPr>
          <w:rFonts w:ascii="Times New Roman" w:hAnsi="Times New Roman" w:cs="Times New Roman"/>
          <w:sz w:val="24"/>
          <w:szCs w:val="24"/>
          <w:rPrChange w:id="118" w:author="ecslogon" w:date="2015-12-15T22:02:00Z">
            <w:rPr>
              <w:rFonts w:ascii="Times New Roman" w:hAnsi="Times New Roman" w:cs="Times New Roman"/>
            </w:rPr>
          </w:rPrChange>
        </w:rPr>
        <w:t xml:space="preserve"> </w:t>
      </w:r>
      <w:commentRangeStart w:id="119"/>
      <w:r w:rsidR="00150DC4">
        <w:rPr>
          <w:rFonts w:ascii="Times New Roman" w:hAnsi="Times New Roman" w:cs="Times New Roman"/>
          <w:sz w:val="24"/>
          <w:szCs w:val="24"/>
        </w:rPr>
        <w:t>N</w:t>
      </w:r>
      <w:r w:rsidR="00150DC4" w:rsidRPr="0022128B">
        <w:rPr>
          <w:rFonts w:ascii="Times New Roman" w:hAnsi="Times New Roman" w:cs="Times New Roman"/>
          <w:sz w:val="24"/>
          <w:szCs w:val="24"/>
          <w:rPrChange w:id="120" w:author="ecslogon" w:date="2015-12-15T22:02:00Z">
            <w:rPr>
              <w:rFonts w:ascii="Times New Roman" w:hAnsi="Times New Roman" w:cs="Times New Roman"/>
            </w:rPr>
          </w:rPrChange>
        </w:rPr>
        <w:t>o moment loads are sustained by the truss members</w:t>
      </w:r>
      <w:r w:rsidR="00150DC4">
        <w:rPr>
          <w:rFonts w:ascii="Times New Roman" w:hAnsi="Times New Roman" w:cs="Times New Roman"/>
          <w:sz w:val="24"/>
          <w:szCs w:val="24"/>
        </w:rPr>
        <w:t>, thus</w:t>
      </w:r>
      <w:r w:rsidR="002E7163" w:rsidRPr="0022128B">
        <w:rPr>
          <w:rFonts w:ascii="Times New Roman" w:hAnsi="Times New Roman" w:cs="Times New Roman"/>
          <w:sz w:val="24"/>
          <w:szCs w:val="24"/>
          <w:rPrChange w:id="121" w:author="ecslogon" w:date="2015-12-15T22:02:00Z">
            <w:rPr>
              <w:rFonts w:ascii="Times New Roman" w:hAnsi="Times New Roman" w:cs="Times New Roman"/>
            </w:rPr>
          </w:rPrChange>
        </w:rPr>
        <w:t xml:space="preserve"> the joints at the member ends are assumed to be revolute.</w:t>
      </w:r>
      <w:commentRangeEnd w:id="119"/>
      <w:r w:rsidR="00150DC4">
        <w:rPr>
          <w:rStyle w:val="CommentReference"/>
        </w:rPr>
        <w:commentReference w:id="119"/>
      </w:r>
      <w:r w:rsidR="002E7163" w:rsidRPr="0022128B">
        <w:rPr>
          <w:rFonts w:ascii="Times New Roman" w:hAnsi="Times New Roman" w:cs="Times New Roman"/>
          <w:sz w:val="24"/>
          <w:szCs w:val="24"/>
          <w:rPrChange w:id="122" w:author="ecslogon" w:date="2015-12-15T22:02:00Z">
            <w:rPr>
              <w:rFonts w:ascii="Times New Roman" w:hAnsi="Times New Roman" w:cs="Times New Roman"/>
            </w:rPr>
          </w:rPrChange>
        </w:rPr>
        <w:t xml:space="preserve"> </w:t>
      </w:r>
      <w:commentRangeStart w:id="123"/>
      <w:r w:rsidR="00307075" w:rsidRPr="0022128B">
        <w:rPr>
          <w:rFonts w:ascii="Times New Roman" w:hAnsi="Times New Roman" w:cs="Times New Roman"/>
          <w:sz w:val="24"/>
          <w:szCs w:val="24"/>
          <w:rPrChange w:id="124" w:author="ecslogon" w:date="2015-12-15T22:02:00Z">
            <w:rPr>
              <w:rFonts w:ascii="Times New Roman" w:hAnsi="Times New Roman" w:cs="Times New Roman"/>
            </w:rPr>
          </w:rPrChange>
        </w:rPr>
        <w:t>This condition is especially important for straight truss members.</w:t>
      </w:r>
      <w:commentRangeEnd w:id="123"/>
      <w:r w:rsidR="00EE11A8">
        <w:rPr>
          <w:rStyle w:val="CommentReference"/>
        </w:rPr>
        <w:commentReference w:id="123"/>
      </w:r>
    </w:p>
    <w:p w14:paraId="4657B1B2" w14:textId="386BF55A" w:rsidR="00934160" w:rsidRPr="0022128B" w:rsidRDefault="002D4B51" w:rsidP="00934160">
      <w:pPr>
        <w:spacing w:after="0"/>
        <w:jc w:val="center"/>
        <w:rPr>
          <w:rFonts w:ascii="Times New Roman" w:hAnsi="Times New Roman" w:cs="Times New Roman"/>
          <w:sz w:val="24"/>
          <w:szCs w:val="24"/>
          <w:rPrChange w:id="125" w:author="ecslogon" w:date="2015-12-15T22:02:00Z">
            <w:rPr>
              <w:rFonts w:ascii="Times New Roman" w:hAnsi="Times New Roman" w:cs="Times New Roman"/>
            </w:rPr>
          </w:rPrChange>
        </w:rPr>
      </w:pPr>
      <w:r>
        <w:rPr>
          <w:rFonts w:ascii="Times New Roman" w:hAnsi="Times New Roman" w:cs="Times New Roman"/>
          <w:noProof/>
          <w:sz w:val="24"/>
          <w:szCs w:val="24"/>
          <w:lang w:eastAsia="en-US"/>
        </w:rPr>
        <w:drawing>
          <wp:inline distT="0" distB="0" distL="0" distR="0" wp14:anchorId="394F7233" wp14:editId="7B31969D">
            <wp:extent cx="4495800" cy="1533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533525"/>
                    </a:xfrm>
                    <a:prstGeom prst="rect">
                      <a:avLst/>
                    </a:prstGeom>
                    <a:noFill/>
                    <a:ln>
                      <a:noFill/>
                    </a:ln>
                  </pic:spPr>
                </pic:pic>
              </a:graphicData>
            </a:graphic>
          </wp:inline>
        </w:drawing>
      </w:r>
    </w:p>
    <w:p w14:paraId="2D48DA7A" w14:textId="691FD6D0" w:rsidR="00934160" w:rsidRPr="002D4B51" w:rsidRDefault="00934160" w:rsidP="00934160">
      <w:pPr>
        <w:jc w:val="center"/>
        <w:rPr>
          <w:rFonts w:ascii="Times New Roman" w:hAnsi="Times New Roman" w:cs="Times New Roman"/>
          <w:sz w:val="20"/>
          <w:szCs w:val="20"/>
          <w:rPrChange w:id="126" w:author="ecslogon" w:date="2015-12-15T22:02:00Z">
            <w:rPr>
              <w:rFonts w:ascii="Times New Roman" w:hAnsi="Times New Roman" w:cs="Times New Roman"/>
            </w:rPr>
          </w:rPrChange>
        </w:rPr>
      </w:pPr>
      <w:r w:rsidRPr="002D4B51">
        <w:rPr>
          <w:rFonts w:ascii="Times New Roman" w:hAnsi="Times New Roman" w:cs="Times New Roman"/>
          <w:b/>
          <w:sz w:val="20"/>
          <w:szCs w:val="20"/>
          <w:rPrChange w:id="127" w:author="ecslogon" w:date="2015-12-15T22:02:00Z">
            <w:rPr>
              <w:rFonts w:ascii="Times New Roman" w:hAnsi="Times New Roman" w:cs="Times New Roman"/>
            </w:rPr>
          </w:rPrChange>
        </w:rPr>
        <w:t>Fig</w:t>
      </w:r>
      <w:r w:rsidR="002D4B51" w:rsidRPr="002D4B51">
        <w:rPr>
          <w:rFonts w:ascii="Times New Roman" w:hAnsi="Times New Roman" w:cs="Times New Roman"/>
          <w:b/>
          <w:sz w:val="20"/>
          <w:szCs w:val="20"/>
        </w:rPr>
        <w:t>.1</w:t>
      </w:r>
      <w:r w:rsidR="002D4B51">
        <w:rPr>
          <w:rFonts w:ascii="Times New Roman" w:hAnsi="Times New Roman" w:cs="Times New Roman"/>
          <w:sz w:val="20"/>
          <w:szCs w:val="20"/>
        </w:rPr>
        <w:t>.</w:t>
      </w:r>
      <w:r w:rsidRPr="002D4B51">
        <w:rPr>
          <w:rFonts w:ascii="Times New Roman" w:hAnsi="Times New Roman" w:cs="Times New Roman"/>
          <w:sz w:val="20"/>
          <w:szCs w:val="20"/>
          <w:rPrChange w:id="128" w:author="ecslogon" w:date="2015-12-15T22:02:00Z">
            <w:rPr>
              <w:rFonts w:ascii="Times New Roman" w:hAnsi="Times New Roman" w:cs="Times New Roman"/>
            </w:rPr>
          </w:rPrChange>
        </w:rPr>
        <w:t xml:space="preserve"> </w:t>
      </w:r>
      <w:r w:rsidRPr="002D4B51">
        <w:rPr>
          <w:rFonts w:ascii="Times New Roman" w:hAnsi="Times New Roman" w:cs="Times New Roman"/>
          <w:sz w:val="20"/>
          <w:szCs w:val="20"/>
        </w:rPr>
        <w:t>Visual examples of common t</w:t>
      </w:r>
      <w:r w:rsidRPr="002D4B51">
        <w:rPr>
          <w:rFonts w:ascii="Times New Roman" w:hAnsi="Times New Roman" w:cs="Times New Roman"/>
          <w:sz w:val="20"/>
          <w:szCs w:val="20"/>
          <w:rPrChange w:id="129" w:author="ecslogon" w:date="2015-12-15T22:02:00Z">
            <w:rPr>
              <w:rFonts w:ascii="Times New Roman" w:hAnsi="Times New Roman" w:cs="Times New Roman"/>
            </w:rPr>
          </w:rPrChange>
        </w:rPr>
        <w:t>russ</w:t>
      </w:r>
      <w:r w:rsidR="002D4B51" w:rsidRPr="002D4B51">
        <w:rPr>
          <w:rFonts w:ascii="Times New Roman" w:hAnsi="Times New Roman" w:cs="Times New Roman"/>
          <w:sz w:val="20"/>
          <w:szCs w:val="20"/>
        </w:rPr>
        <w:t xml:space="preserve"> applications</w:t>
      </w:r>
      <w:r w:rsidRPr="002D4B51">
        <w:rPr>
          <w:rFonts w:ascii="Times New Roman" w:hAnsi="Times New Roman" w:cs="Times New Roman"/>
          <w:sz w:val="20"/>
          <w:szCs w:val="20"/>
        </w:rPr>
        <w:t>.</w:t>
      </w:r>
    </w:p>
    <w:p w14:paraId="4692CC5F" w14:textId="5D6E2B0C" w:rsidR="006925F1" w:rsidRDefault="00307075" w:rsidP="00010C4C">
      <w:pPr>
        <w:ind w:firstLine="720"/>
        <w:rPr>
          <w:rFonts w:ascii="Times New Roman" w:hAnsi="Times New Roman" w:cs="Times New Roman"/>
          <w:sz w:val="24"/>
          <w:szCs w:val="24"/>
        </w:rPr>
      </w:pPr>
      <w:r w:rsidRPr="0022128B">
        <w:rPr>
          <w:rFonts w:ascii="Times New Roman" w:hAnsi="Times New Roman" w:cs="Times New Roman"/>
          <w:sz w:val="24"/>
          <w:szCs w:val="24"/>
          <w:rPrChange w:id="130" w:author="ecslogon" w:date="2015-12-15T22:02:00Z">
            <w:rPr>
              <w:rFonts w:ascii="Times New Roman" w:hAnsi="Times New Roman" w:cs="Times New Roman"/>
            </w:rPr>
          </w:rPrChange>
        </w:rPr>
        <w:t>All truss systems can be generally categorized into two groups</w:t>
      </w:r>
      <w:del w:id="131" w:author="ecslogon" w:date="2015-12-17T20:57:00Z">
        <w:r w:rsidRPr="0022128B" w:rsidDel="00EE11A8">
          <w:rPr>
            <w:rFonts w:ascii="Times New Roman" w:hAnsi="Times New Roman" w:cs="Times New Roman"/>
            <w:sz w:val="24"/>
            <w:szCs w:val="24"/>
            <w:rPrChange w:id="132" w:author="ecslogon" w:date="2015-12-15T22:02:00Z">
              <w:rPr>
                <w:rFonts w:ascii="Times New Roman" w:hAnsi="Times New Roman" w:cs="Times New Roman"/>
              </w:rPr>
            </w:rPrChange>
          </w:rPr>
          <w:delText xml:space="preserve"> as</w:delText>
        </w:r>
      </w:del>
      <w:ins w:id="133" w:author="ecslogon" w:date="2015-12-17T20:57:00Z">
        <w:r w:rsidR="00EE11A8">
          <w:rPr>
            <w:rFonts w:ascii="Times New Roman" w:hAnsi="Times New Roman" w:cs="Times New Roman"/>
            <w:sz w:val="24"/>
            <w:szCs w:val="24"/>
          </w:rPr>
          <w:t>:</w:t>
        </w:r>
      </w:ins>
      <w:r w:rsidRPr="0022128B">
        <w:rPr>
          <w:rFonts w:ascii="Times New Roman" w:hAnsi="Times New Roman" w:cs="Times New Roman"/>
          <w:sz w:val="24"/>
          <w:szCs w:val="24"/>
          <w:rPrChange w:id="134" w:author="ecslogon" w:date="2015-12-15T22:02:00Z">
            <w:rPr>
              <w:rFonts w:ascii="Times New Roman" w:hAnsi="Times New Roman" w:cs="Times New Roman"/>
            </w:rPr>
          </w:rPrChange>
        </w:rPr>
        <w:t xml:space="preserve"> plane and space trusses. Plane trusses are defined in a two-dimensional plane. This definition is appropriate when all the loads act in the plane either </w:t>
      </w:r>
      <w:r w:rsidR="00A839CA" w:rsidRPr="0022128B">
        <w:rPr>
          <w:rFonts w:ascii="Times New Roman" w:hAnsi="Times New Roman" w:cs="Times New Roman"/>
          <w:sz w:val="24"/>
          <w:szCs w:val="24"/>
          <w:rPrChange w:id="135" w:author="ecslogon" w:date="2015-12-15T22:02:00Z">
            <w:rPr>
              <w:rFonts w:ascii="Times New Roman" w:hAnsi="Times New Roman" w:cs="Times New Roman"/>
            </w:rPr>
          </w:rPrChange>
        </w:rPr>
        <w:t>horizontally</w:t>
      </w:r>
      <w:r w:rsidR="00150DC4">
        <w:rPr>
          <w:rFonts w:ascii="Times New Roman" w:hAnsi="Times New Roman" w:cs="Times New Roman"/>
          <w:sz w:val="24"/>
          <w:szCs w:val="24"/>
        </w:rPr>
        <w:t xml:space="preserve"> or vertically, and any out-of-</w:t>
      </w:r>
      <w:r w:rsidRPr="0022128B">
        <w:rPr>
          <w:rFonts w:ascii="Times New Roman" w:hAnsi="Times New Roman" w:cs="Times New Roman"/>
          <w:sz w:val="24"/>
          <w:szCs w:val="24"/>
          <w:rPrChange w:id="136" w:author="ecslogon" w:date="2015-12-15T22:02:00Z">
            <w:rPr>
              <w:rFonts w:ascii="Times New Roman" w:hAnsi="Times New Roman" w:cs="Times New Roman"/>
            </w:rPr>
          </w:rPrChange>
        </w:rPr>
        <w:t xml:space="preserve">plane reactions are </w:t>
      </w:r>
      <w:r w:rsidR="004B1CFA">
        <w:rPr>
          <w:rFonts w:ascii="Times New Roman" w:hAnsi="Times New Roman" w:cs="Times New Roman"/>
          <w:sz w:val="24"/>
          <w:szCs w:val="24"/>
        </w:rPr>
        <w:lastRenderedPageBreak/>
        <w:t>negligible</w:t>
      </w:r>
      <w:r w:rsidRPr="0022128B">
        <w:rPr>
          <w:rFonts w:ascii="Times New Roman" w:hAnsi="Times New Roman" w:cs="Times New Roman"/>
          <w:sz w:val="24"/>
          <w:szCs w:val="24"/>
          <w:rPrChange w:id="137" w:author="ecslogon" w:date="2015-12-15T22:02:00Z">
            <w:rPr>
              <w:rFonts w:ascii="Times New Roman" w:hAnsi="Times New Roman" w:cs="Times New Roman"/>
            </w:rPr>
          </w:rPrChange>
        </w:rPr>
        <w:t>. On the other hand</w:t>
      </w:r>
      <w:r w:rsidR="00F06AF4" w:rsidRPr="0022128B">
        <w:rPr>
          <w:rFonts w:ascii="Times New Roman" w:hAnsi="Times New Roman" w:cs="Times New Roman"/>
          <w:sz w:val="24"/>
          <w:szCs w:val="24"/>
          <w:rPrChange w:id="138" w:author="ecslogon" w:date="2015-12-15T22:02:00Z">
            <w:rPr>
              <w:rFonts w:ascii="Times New Roman" w:hAnsi="Times New Roman" w:cs="Times New Roman"/>
            </w:rPr>
          </w:rPrChange>
        </w:rPr>
        <w:t>,</w:t>
      </w:r>
      <w:r w:rsidRPr="0022128B">
        <w:rPr>
          <w:rFonts w:ascii="Times New Roman" w:hAnsi="Times New Roman" w:cs="Times New Roman"/>
          <w:sz w:val="24"/>
          <w:szCs w:val="24"/>
          <w:rPrChange w:id="139" w:author="ecslogon" w:date="2015-12-15T22:02:00Z">
            <w:rPr>
              <w:rFonts w:ascii="Times New Roman" w:hAnsi="Times New Roman" w:cs="Times New Roman"/>
            </w:rPr>
          </w:rPrChange>
        </w:rPr>
        <w:t xml:space="preserve"> space trusses are defined in three-dimensional space and are necessary when out of plane loads need to be accounted for [1, 2]. A</w:t>
      </w:r>
      <w:r w:rsidR="004B1CFA">
        <w:rPr>
          <w:rFonts w:ascii="Times New Roman" w:hAnsi="Times New Roman" w:cs="Times New Roman"/>
          <w:sz w:val="24"/>
          <w:szCs w:val="24"/>
        </w:rPr>
        <w:t>n example of</w:t>
      </w:r>
      <w:r w:rsidRPr="0022128B">
        <w:rPr>
          <w:rFonts w:ascii="Times New Roman" w:hAnsi="Times New Roman" w:cs="Times New Roman"/>
          <w:sz w:val="24"/>
          <w:szCs w:val="24"/>
          <w:rPrChange w:id="140" w:author="ecslogon" w:date="2015-12-15T22:02:00Z">
            <w:rPr>
              <w:rFonts w:ascii="Times New Roman" w:hAnsi="Times New Roman" w:cs="Times New Roman"/>
            </w:rPr>
          </w:rPrChange>
        </w:rPr>
        <w:t xml:space="preserve"> typical </w:t>
      </w:r>
      <w:r w:rsidR="006925F1">
        <w:rPr>
          <w:rFonts w:ascii="Times New Roman" w:hAnsi="Times New Roman" w:cs="Times New Roman"/>
          <w:sz w:val="24"/>
          <w:szCs w:val="24"/>
        </w:rPr>
        <w:t>space</w:t>
      </w:r>
      <w:r w:rsidRPr="0022128B">
        <w:rPr>
          <w:rFonts w:ascii="Times New Roman" w:hAnsi="Times New Roman" w:cs="Times New Roman"/>
          <w:sz w:val="24"/>
          <w:szCs w:val="24"/>
          <w:rPrChange w:id="141" w:author="ecslogon" w:date="2015-12-15T22:02:00Z">
            <w:rPr>
              <w:rFonts w:ascii="Times New Roman" w:hAnsi="Times New Roman" w:cs="Times New Roman"/>
            </w:rPr>
          </w:rPrChange>
        </w:rPr>
        <w:t xml:space="preserve"> and </w:t>
      </w:r>
      <w:r w:rsidR="006925F1">
        <w:rPr>
          <w:rFonts w:ascii="Times New Roman" w:hAnsi="Times New Roman" w:cs="Times New Roman"/>
          <w:sz w:val="24"/>
          <w:szCs w:val="24"/>
        </w:rPr>
        <w:t>plane</w:t>
      </w:r>
      <w:r w:rsidRPr="0022128B">
        <w:rPr>
          <w:rFonts w:ascii="Times New Roman" w:hAnsi="Times New Roman" w:cs="Times New Roman"/>
          <w:sz w:val="24"/>
          <w:szCs w:val="24"/>
          <w:rPrChange w:id="142" w:author="ecslogon" w:date="2015-12-15T22:02:00Z">
            <w:rPr>
              <w:rFonts w:ascii="Times New Roman" w:hAnsi="Times New Roman" w:cs="Times New Roman"/>
            </w:rPr>
          </w:rPrChange>
        </w:rPr>
        <w:t xml:space="preserve"> truss configurations can be seen in Figure</w:t>
      </w:r>
      <w:r w:rsidR="00150DC4">
        <w:rPr>
          <w:rFonts w:ascii="Times New Roman" w:hAnsi="Times New Roman" w:cs="Times New Roman"/>
          <w:sz w:val="24"/>
          <w:szCs w:val="24"/>
        </w:rPr>
        <w:t>s</w:t>
      </w:r>
      <w:r w:rsidRPr="0022128B">
        <w:rPr>
          <w:rFonts w:ascii="Times New Roman" w:hAnsi="Times New Roman" w:cs="Times New Roman"/>
          <w:sz w:val="24"/>
          <w:szCs w:val="24"/>
          <w:rPrChange w:id="143" w:author="ecslogon" w:date="2015-12-15T22:02:00Z">
            <w:rPr>
              <w:rFonts w:ascii="Times New Roman" w:hAnsi="Times New Roman" w:cs="Times New Roman"/>
            </w:rPr>
          </w:rPrChange>
        </w:rPr>
        <w:t xml:space="preserve"> </w:t>
      </w:r>
      <w:r w:rsidR="004B1CFA">
        <w:rPr>
          <w:rFonts w:ascii="Times New Roman" w:hAnsi="Times New Roman" w:cs="Times New Roman"/>
          <w:sz w:val="24"/>
          <w:szCs w:val="24"/>
        </w:rPr>
        <w:t>2</w:t>
      </w:r>
      <w:r w:rsidR="00150DC4">
        <w:rPr>
          <w:rFonts w:ascii="Times New Roman" w:hAnsi="Times New Roman" w:cs="Times New Roman"/>
          <w:sz w:val="24"/>
          <w:szCs w:val="24"/>
        </w:rPr>
        <w:t xml:space="preserve">a and </w:t>
      </w:r>
      <w:r w:rsidR="004B1CFA">
        <w:rPr>
          <w:rFonts w:ascii="Times New Roman" w:hAnsi="Times New Roman" w:cs="Times New Roman"/>
          <w:sz w:val="24"/>
          <w:szCs w:val="24"/>
        </w:rPr>
        <w:t>2</w:t>
      </w:r>
      <w:r w:rsidR="00150DC4">
        <w:rPr>
          <w:rFonts w:ascii="Times New Roman" w:hAnsi="Times New Roman" w:cs="Times New Roman"/>
          <w:sz w:val="24"/>
          <w:szCs w:val="24"/>
        </w:rPr>
        <w:t>b</w:t>
      </w:r>
      <w:r w:rsidR="006925F1">
        <w:rPr>
          <w:rFonts w:ascii="Times New Roman" w:hAnsi="Times New Roman" w:cs="Times New Roman"/>
          <w:sz w:val="24"/>
          <w:szCs w:val="24"/>
        </w:rPr>
        <w:t xml:space="preserve"> respectively.</w:t>
      </w:r>
    </w:p>
    <w:p w14:paraId="6C3E765F" w14:textId="77777777" w:rsidR="00307075" w:rsidRPr="0022128B" w:rsidRDefault="00317760" w:rsidP="000B44C6">
      <w:pPr>
        <w:spacing w:after="0"/>
        <w:jc w:val="center"/>
        <w:rPr>
          <w:rFonts w:ascii="Times New Roman" w:hAnsi="Times New Roman" w:cs="Times New Roman"/>
          <w:sz w:val="24"/>
          <w:szCs w:val="24"/>
          <w:rPrChange w:id="144"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145" w:author="ecslogon" w:date="2015-12-15T22:02:00Z">
            <w:rPr>
              <w:rFonts w:ascii="Times New Roman" w:hAnsi="Times New Roman" w:cs="Times New Roman"/>
              <w:noProof/>
              <w:lang w:eastAsia="en-US"/>
            </w:rPr>
          </w:rPrChange>
        </w:rPr>
        <w:drawing>
          <wp:inline distT="0" distB="0" distL="0" distR="0" wp14:anchorId="60E40B2F" wp14:editId="278DFA9E">
            <wp:extent cx="4923064" cy="1408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22536" cy="1408847"/>
                    </a:xfrm>
                    <a:prstGeom prst="rect">
                      <a:avLst/>
                    </a:prstGeom>
                    <a:noFill/>
                    <a:ln w="9525">
                      <a:noFill/>
                      <a:miter lim="800000"/>
                      <a:headEnd/>
                      <a:tailEnd/>
                    </a:ln>
                  </pic:spPr>
                </pic:pic>
              </a:graphicData>
            </a:graphic>
          </wp:inline>
        </w:drawing>
      </w:r>
    </w:p>
    <w:p w14:paraId="6072B0FF" w14:textId="77777777" w:rsidR="006925F1" w:rsidRDefault="006925F1" w:rsidP="000B44C6">
      <w:pPr>
        <w:jc w:val="center"/>
        <w:rPr>
          <w:rFonts w:ascii="Times New Roman" w:hAnsi="Times New Roman" w:cs="Times New Roman"/>
          <w:sz w:val="24"/>
          <w:szCs w:val="24"/>
        </w:rPr>
        <w:sectPr w:rsidR="006925F1" w:rsidSect="005514FB">
          <w:headerReference w:type="default" r:id="rId12"/>
          <w:footerReference w:type="default" r:id="rId13"/>
          <w:pgSz w:w="12240" w:h="15840"/>
          <w:pgMar w:top="1440" w:right="1440" w:bottom="1440" w:left="1440" w:header="720" w:footer="720" w:gutter="0"/>
          <w:cols w:space="720"/>
          <w:docGrid w:linePitch="360"/>
        </w:sectPr>
      </w:pPr>
    </w:p>
    <w:p w14:paraId="33500955" w14:textId="7116CE12" w:rsidR="007140AF" w:rsidRPr="006925F1" w:rsidRDefault="006925F1" w:rsidP="006925F1">
      <w:pPr>
        <w:ind w:firstLine="720"/>
        <w:jc w:val="center"/>
        <w:rPr>
          <w:rFonts w:ascii="Times New Roman" w:hAnsi="Times New Roman" w:cs="Times New Roman"/>
          <w:sz w:val="20"/>
          <w:szCs w:val="24"/>
          <w:rPrChange w:id="146" w:author="ecslogon" w:date="2015-12-15T22:02:00Z">
            <w:rPr>
              <w:rFonts w:ascii="Times New Roman" w:hAnsi="Times New Roman" w:cs="Times New Roman"/>
            </w:rPr>
          </w:rPrChange>
        </w:rPr>
      </w:pPr>
      <w:r w:rsidRPr="006925F1">
        <w:rPr>
          <w:rFonts w:ascii="Times New Roman" w:hAnsi="Times New Roman" w:cs="Times New Roman"/>
          <w:sz w:val="20"/>
          <w:szCs w:val="24"/>
        </w:rPr>
        <w:lastRenderedPageBreak/>
        <w:t>(a)</w:t>
      </w:r>
    </w:p>
    <w:p w14:paraId="010EEA22" w14:textId="29EC7A13" w:rsidR="006925F1" w:rsidRPr="006925F1" w:rsidRDefault="006925F1" w:rsidP="007140AF">
      <w:pPr>
        <w:ind w:firstLine="720"/>
        <w:rPr>
          <w:rFonts w:ascii="Times New Roman" w:hAnsi="Times New Roman" w:cs="Times New Roman"/>
          <w:sz w:val="20"/>
          <w:szCs w:val="24"/>
        </w:rPr>
        <w:sectPr w:rsidR="006925F1" w:rsidRPr="006925F1" w:rsidSect="006925F1">
          <w:type w:val="continuous"/>
          <w:pgSz w:w="12240" w:h="15840"/>
          <w:pgMar w:top="1440" w:right="1440" w:bottom="1440" w:left="1440" w:header="720" w:footer="720" w:gutter="0"/>
          <w:cols w:num="2" w:space="720"/>
          <w:docGrid w:linePitch="360"/>
        </w:sectPr>
      </w:pPr>
      <w:r w:rsidRPr="006925F1">
        <w:rPr>
          <w:rFonts w:ascii="Times New Roman" w:hAnsi="Times New Roman" w:cs="Times New Roman"/>
          <w:sz w:val="20"/>
          <w:szCs w:val="24"/>
        </w:rPr>
        <w:lastRenderedPageBreak/>
        <w:tab/>
        <w:t>(b)</w:t>
      </w:r>
    </w:p>
    <w:p w14:paraId="02F7E749" w14:textId="14299B79" w:rsidR="006925F1" w:rsidRPr="006925F1" w:rsidRDefault="006925F1" w:rsidP="006925F1">
      <w:pPr>
        <w:ind w:firstLine="720"/>
        <w:jc w:val="center"/>
        <w:rPr>
          <w:rFonts w:ascii="Times New Roman" w:hAnsi="Times New Roman" w:cs="Times New Roman"/>
          <w:sz w:val="20"/>
          <w:szCs w:val="24"/>
        </w:rPr>
        <w:sectPr w:rsidR="006925F1" w:rsidRPr="006925F1" w:rsidSect="006925F1">
          <w:type w:val="continuous"/>
          <w:pgSz w:w="12240" w:h="15840"/>
          <w:pgMar w:top="1440" w:right="1440" w:bottom="1440" w:left="1440" w:header="720" w:footer="720" w:gutter="0"/>
          <w:cols w:space="720"/>
          <w:docGrid w:linePitch="360"/>
        </w:sectPr>
      </w:pPr>
      <w:r w:rsidRPr="006925F1">
        <w:rPr>
          <w:rFonts w:ascii="Times New Roman" w:hAnsi="Times New Roman" w:cs="Times New Roman"/>
          <w:b/>
          <w:sz w:val="20"/>
          <w:szCs w:val="24"/>
        </w:rPr>
        <w:lastRenderedPageBreak/>
        <w:t xml:space="preserve">Fig. </w:t>
      </w:r>
      <w:r w:rsidR="004B1CFA">
        <w:rPr>
          <w:rFonts w:ascii="Times New Roman" w:hAnsi="Times New Roman" w:cs="Times New Roman"/>
          <w:b/>
          <w:sz w:val="20"/>
          <w:szCs w:val="24"/>
        </w:rPr>
        <w:t>2</w:t>
      </w:r>
      <w:r w:rsidRPr="006925F1">
        <w:rPr>
          <w:rFonts w:ascii="Times New Roman" w:hAnsi="Times New Roman" w:cs="Times New Roman"/>
          <w:sz w:val="20"/>
          <w:szCs w:val="24"/>
        </w:rPr>
        <w:t>. Visualization of a 3-D space truss (a) and 2-D plane truss (b).</w:t>
      </w:r>
    </w:p>
    <w:p w14:paraId="3B79497F" w14:textId="0E6315F6" w:rsidR="007140AF" w:rsidRPr="0022128B" w:rsidRDefault="007140AF" w:rsidP="000428FE">
      <w:pPr>
        <w:ind w:firstLine="720"/>
        <w:rPr>
          <w:rFonts w:ascii="Times New Roman" w:hAnsi="Times New Roman" w:cs="Times New Roman"/>
          <w:sz w:val="24"/>
          <w:szCs w:val="24"/>
          <w:rPrChange w:id="147" w:author="ecslogon" w:date="2015-12-15T22:02:00Z">
            <w:rPr>
              <w:rFonts w:ascii="Times New Roman" w:hAnsi="Times New Roman" w:cs="Times New Roman"/>
            </w:rPr>
          </w:rPrChange>
        </w:rPr>
      </w:pPr>
      <w:r w:rsidRPr="0022128B">
        <w:rPr>
          <w:rFonts w:ascii="Times New Roman" w:hAnsi="Times New Roman" w:cs="Times New Roman"/>
          <w:sz w:val="24"/>
          <w:szCs w:val="24"/>
          <w:rPrChange w:id="148" w:author="ecslogon" w:date="2015-12-15T22:02:00Z">
            <w:rPr>
              <w:rFonts w:ascii="Times New Roman" w:hAnsi="Times New Roman" w:cs="Times New Roman"/>
            </w:rPr>
          </w:rPrChange>
        </w:rPr>
        <w:lastRenderedPageBreak/>
        <w:t>Design optimization principles can be applied to minimize the mass and cost of the structure while maintaining sufficient strength and stiffness.</w:t>
      </w:r>
      <w:r w:rsidR="000B44C6" w:rsidRPr="0022128B">
        <w:rPr>
          <w:rFonts w:ascii="Times New Roman" w:hAnsi="Times New Roman" w:cs="Times New Roman"/>
          <w:sz w:val="24"/>
          <w:szCs w:val="24"/>
          <w:rPrChange w:id="149" w:author="ecslogon" w:date="2015-12-15T22:02:00Z">
            <w:rPr>
              <w:rFonts w:ascii="Times New Roman" w:hAnsi="Times New Roman" w:cs="Times New Roman"/>
            </w:rPr>
          </w:rPrChange>
        </w:rPr>
        <w:t xml:space="preserve"> </w:t>
      </w:r>
      <w:r w:rsidR="00A839CA" w:rsidRPr="0022128B">
        <w:rPr>
          <w:rFonts w:ascii="Times New Roman" w:hAnsi="Times New Roman" w:cs="Times New Roman"/>
          <w:sz w:val="24"/>
          <w:szCs w:val="24"/>
          <w:rPrChange w:id="150" w:author="ecslogon" w:date="2015-12-15T22:02:00Z">
            <w:rPr>
              <w:rFonts w:ascii="Times New Roman" w:hAnsi="Times New Roman" w:cs="Times New Roman"/>
            </w:rPr>
          </w:rPrChange>
        </w:rPr>
        <w:t xml:space="preserve">While simple in nature, bridges can be very complex structural systems that require </w:t>
      </w:r>
      <w:r w:rsidR="00C64770" w:rsidRPr="0022128B">
        <w:rPr>
          <w:rFonts w:ascii="Times New Roman" w:hAnsi="Times New Roman" w:cs="Times New Roman"/>
          <w:sz w:val="24"/>
          <w:szCs w:val="24"/>
          <w:rPrChange w:id="151" w:author="ecslogon" w:date="2015-12-15T22:02:00Z">
            <w:rPr>
              <w:rFonts w:ascii="Times New Roman" w:hAnsi="Times New Roman" w:cs="Times New Roman"/>
            </w:rPr>
          </w:rPrChange>
        </w:rPr>
        <w:t xml:space="preserve">a </w:t>
      </w:r>
      <w:r w:rsidR="00A839CA" w:rsidRPr="0022128B">
        <w:rPr>
          <w:rFonts w:ascii="Times New Roman" w:hAnsi="Times New Roman" w:cs="Times New Roman"/>
          <w:sz w:val="24"/>
          <w:szCs w:val="24"/>
          <w:rPrChange w:id="152" w:author="ecslogon" w:date="2015-12-15T22:02:00Z">
            <w:rPr>
              <w:rFonts w:ascii="Times New Roman" w:hAnsi="Times New Roman" w:cs="Times New Roman"/>
            </w:rPr>
          </w:rPrChange>
        </w:rPr>
        <w:t xml:space="preserve">multi-disciplinary approach to achieve a successful product. In general, bridge design considerations are subject to loading requirements, thermal expansion, </w:t>
      </w:r>
      <w:proofErr w:type="gramStart"/>
      <w:r w:rsidR="00A839CA" w:rsidRPr="0022128B">
        <w:rPr>
          <w:rFonts w:ascii="Times New Roman" w:hAnsi="Times New Roman" w:cs="Times New Roman"/>
          <w:sz w:val="24"/>
          <w:szCs w:val="24"/>
          <w:rPrChange w:id="153" w:author="ecslogon" w:date="2015-12-15T22:02:00Z">
            <w:rPr>
              <w:rFonts w:ascii="Times New Roman" w:hAnsi="Times New Roman" w:cs="Times New Roman"/>
            </w:rPr>
          </w:rPrChange>
        </w:rPr>
        <w:t>vibrations</w:t>
      </w:r>
      <w:proofErr w:type="gramEnd"/>
      <w:r w:rsidR="00A839CA" w:rsidRPr="0022128B">
        <w:rPr>
          <w:rFonts w:ascii="Times New Roman" w:hAnsi="Times New Roman" w:cs="Times New Roman"/>
          <w:sz w:val="24"/>
          <w:szCs w:val="24"/>
          <w:rPrChange w:id="154" w:author="ecslogon" w:date="2015-12-15T22:02:00Z">
            <w:rPr>
              <w:rFonts w:ascii="Times New Roman" w:hAnsi="Times New Roman" w:cs="Times New Roman"/>
            </w:rPr>
          </w:rPrChange>
        </w:rPr>
        <w:t xml:space="preserve"> due to wind loading, </w:t>
      </w:r>
      <w:r w:rsidR="00044BC5" w:rsidRPr="0022128B">
        <w:rPr>
          <w:rFonts w:ascii="Times New Roman" w:hAnsi="Times New Roman" w:cs="Times New Roman"/>
          <w:sz w:val="24"/>
          <w:szCs w:val="24"/>
          <w:rPrChange w:id="155" w:author="ecslogon" w:date="2015-12-15T22:02:00Z">
            <w:rPr>
              <w:rFonts w:ascii="Times New Roman" w:hAnsi="Times New Roman" w:cs="Times New Roman"/>
            </w:rPr>
          </w:rPrChange>
        </w:rPr>
        <w:t xml:space="preserve">stiffness, and environmental degradation. </w:t>
      </w:r>
    </w:p>
    <w:p w14:paraId="37057331" w14:textId="77777777" w:rsidR="003E479F" w:rsidRPr="0022128B" w:rsidRDefault="005F2B58">
      <w:pPr>
        <w:rPr>
          <w:rFonts w:ascii="Times New Roman" w:hAnsi="Times New Roman" w:cs="Times New Roman"/>
          <w:sz w:val="24"/>
          <w:szCs w:val="24"/>
          <w:rPrChange w:id="156" w:author="ecslogon" w:date="2015-12-15T22:02:00Z">
            <w:rPr>
              <w:rFonts w:ascii="Times New Roman" w:hAnsi="Times New Roman" w:cs="Times New Roman"/>
            </w:rPr>
          </w:rPrChange>
        </w:rPr>
      </w:pPr>
      <w:r w:rsidRPr="0022128B">
        <w:rPr>
          <w:rFonts w:ascii="Times New Roman" w:hAnsi="Times New Roman" w:cs="Times New Roman"/>
          <w:b/>
          <w:sz w:val="24"/>
          <w:szCs w:val="24"/>
          <w:rPrChange w:id="157" w:author="ecslogon" w:date="2015-12-15T22:02:00Z">
            <w:rPr>
              <w:rFonts w:ascii="Times New Roman" w:hAnsi="Times New Roman" w:cs="Times New Roman"/>
              <w:b/>
            </w:rPr>
          </w:rPrChange>
        </w:rPr>
        <w:t>2. Problem Description</w:t>
      </w:r>
    </w:p>
    <w:p w14:paraId="6720E169" w14:textId="7D8B906F" w:rsidR="0014384E" w:rsidRPr="0022128B" w:rsidRDefault="0014384E">
      <w:pPr>
        <w:rPr>
          <w:rFonts w:ascii="Times New Roman" w:hAnsi="Times New Roman" w:cs="Times New Roman"/>
          <w:sz w:val="24"/>
          <w:szCs w:val="24"/>
          <w:rPrChange w:id="158" w:author="ecslogon" w:date="2015-12-15T22:02:00Z">
            <w:rPr>
              <w:rFonts w:ascii="Times New Roman" w:hAnsi="Times New Roman" w:cs="Times New Roman"/>
            </w:rPr>
          </w:rPrChange>
        </w:rPr>
      </w:pPr>
      <w:r w:rsidRPr="0022128B">
        <w:rPr>
          <w:rFonts w:ascii="Times New Roman" w:hAnsi="Times New Roman" w:cs="Times New Roman"/>
          <w:b/>
          <w:sz w:val="24"/>
          <w:szCs w:val="24"/>
          <w:rPrChange w:id="159" w:author="ecslogon" w:date="2015-12-15T22:02:00Z">
            <w:rPr>
              <w:rFonts w:ascii="Times New Roman" w:hAnsi="Times New Roman" w:cs="Times New Roman"/>
              <w:b/>
            </w:rPr>
          </w:rPrChange>
        </w:rPr>
        <w:tab/>
      </w:r>
      <w:r w:rsidR="00F77DBD" w:rsidRPr="0022128B">
        <w:rPr>
          <w:rFonts w:ascii="Times New Roman" w:hAnsi="Times New Roman" w:cs="Times New Roman"/>
          <w:sz w:val="24"/>
          <w:szCs w:val="24"/>
          <w:rPrChange w:id="160" w:author="ecslogon" w:date="2015-12-15T22:02:00Z">
            <w:rPr>
              <w:rFonts w:ascii="Times New Roman" w:hAnsi="Times New Roman" w:cs="Times New Roman"/>
            </w:rPr>
          </w:rPrChange>
        </w:rPr>
        <w:t xml:space="preserve">Following section describes the bridge dimensions chosen for the optimization study along with loading requirements. </w:t>
      </w:r>
      <w:r w:rsidR="00446F42">
        <w:rPr>
          <w:rFonts w:ascii="Times New Roman" w:hAnsi="Times New Roman" w:cs="Times New Roman"/>
          <w:sz w:val="24"/>
          <w:szCs w:val="24"/>
        </w:rPr>
        <w:t>A b</w:t>
      </w:r>
      <w:r w:rsidR="00F77DBD" w:rsidRPr="0022128B">
        <w:rPr>
          <w:rFonts w:ascii="Times New Roman" w:hAnsi="Times New Roman" w:cs="Times New Roman"/>
          <w:sz w:val="24"/>
          <w:szCs w:val="24"/>
          <w:rPrChange w:id="161" w:author="ecslogon" w:date="2015-12-15T22:02:00Z">
            <w:rPr>
              <w:rFonts w:ascii="Times New Roman" w:hAnsi="Times New Roman" w:cs="Times New Roman"/>
            </w:rPr>
          </w:rPrChange>
        </w:rPr>
        <w:t xml:space="preserve">rief section will be devoted to outlining the finite element analysis (FEA) method, </w:t>
      </w:r>
      <w:r w:rsidR="000A31D5" w:rsidRPr="0022128B">
        <w:rPr>
          <w:rFonts w:ascii="Times New Roman" w:hAnsi="Times New Roman" w:cs="Times New Roman"/>
          <w:sz w:val="24"/>
          <w:szCs w:val="24"/>
          <w:rPrChange w:id="162" w:author="ecslogon" w:date="2015-12-15T22:02:00Z">
            <w:rPr>
              <w:rFonts w:ascii="Times New Roman" w:hAnsi="Times New Roman" w:cs="Times New Roman"/>
            </w:rPr>
          </w:rPrChange>
        </w:rPr>
        <w:t>which is</w:t>
      </w:r>
      <w:r w:rsidR="00F77DBD" w:rsidRPr="0022128B">
        <w:rPr>
          <w:rFonts w:ascii="Times New Roman" w:hAnsi="Times New Roman" w:cs="Times New Roman"/>
          <w:sz w:val="24"/>
          <w:szCs w:val="24"/>
          <w:rPrChange w:id="163" w:author="ecslogon" w:date="2015-12-15T22:02:00Z">
            <w:rPr>
              <w:rFonts w:ascii="Times New Roman" w:hAnsi="Times New Roman" w:cs="Times New Roman"/>
            </w:rPr>
          </w:rPrChange>
        </w:rPr>
        <w:t xml:space="preserve"> utilized to calculate stresses in the truss members. Next, </w:t>
      </w:r>
      <w:r w:rsidR="000A31D5" w:rsidRPr="0022128B">
        <w:rPr>
          <w:rFonts w:ascii="Times New Roman" w:hAnsi="Times New Roman" w:cs="Times New Roman"/>
          <w:sz w:val="24"/>
          <w:szCs w:val="24"/>
          <w:rPrChange w:id="164" w:author="ecslogon" w:date="2015-12-15T22:02:00Z">
            <w:rPr>
              <w:rFonts w:ascii="Times New Roman" w:hAnsi="Times New Roman" w:cs="Times New Roman"/>
            </w:rPr>
          </w:rPrChange>
        </w:rPr>
        <w:t>materials chosen for the analysis are briefly discussed. Finally, the optimization problem is defined and solution methodology is identified.</w:t>
      </w:r>
    </w:p>
    <w:p w14:paraId="73746557" w14:textId="77777777" w:rsidR="003E479F" w:rsidRPr="0022128B" w:rsidRDefault="000A31D5">
      <w:pPr>
        <w:rPr>
          <w:rFonts w:ascii="Times New Roman" w:hAnsi="Times New Roman" w:cs="Times New Roman"/>
          <w:b/>
          <w:sz w:val="24"/>
          <w:szCs w:val="24"/>
          <w:rPrChange w:id="165"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166" w:author="ecslogon" w:date="2015-12-15T22:02:00Z">
            <w:rPr>
              <w:rFonts w:ascii="Times New Roman" w:hAnsi="Times New Roman" w:cs="Times New Roman"/>
              <w:b/>
            </w:rPr>
          </w:rPrChange>
        </w:rPr>
        <w:t>2.1 Bridge Definition</w:t>
      </w:r>
    </w:p>
    <w:p w14:paraId="53609F88" w14:textId="1CF73F86" w:rsidR="003E479F" w:rsidRPr="0022128B" w:rsidRDefault="003E479F">
      <w:pPr>
        <w:rPr>
          <w:rFonts w:ascii="Times New Roman" w:hAnsi="Times New Roman" w:cs="Times New Roman"/>
          <w:sz w:val="24"/>
          <w:szCs w:val="24"/>
          <w:rPrChange w:id="167" w:author="ecslogon" w:date="2015-12-15T22:02:00Z">
            <w:rPr>
              <w:rFonts w:ascii="Times New Roman" w:hAnsi="Times New Roman" w:cs="Times New Roman"/>
            </w:rPr>
          </w:rPrChange>
        </w:rPr>
      </w:pPr>
      <w:r w:rsidRPr="0022128B">
        <w:rPr>
          <w:rFonts w:ascii="Times New Roman" w:hAnsi="Times New Roman" w:cs="Times New Roman"/>
          <w:sz w:val="24"/>
          <w:szCs w:val="24"/>
          <w:rPrChange w:id="168" w:author="ecslogon" w:date="2015-12-15T22:02:00Z">
            <w:rPr>
              <w:rFonts w:ascii="Times New Roman" w:hAnsi="Times New Roman" w:cs="Times New Roman"/>
            </w:rPr>
          </w:rPrChange>
        </w:rPr>
        <w:tab/>
      </w:r>
      <w:r w:rsidR="000517BC" w:rsidRPr="0022128B">
        <w:rPr>
          <w:rFonts w:ascii="Times New Roman" w:hAnsi="Times New Roman" w:cs="Times New Roman"/>
          <w:sz w:val="24"/>
          <w:szCs w:val="24"/>
          <w:rPrChange w:id="169" w:author="ecslogon" w:date="2015-12-15T22:02:00Z">
            <w:rPr>
              <w:rFonts w:ascii="Times New Roman" w:hAnsi="Times New Roman" w:cs="Times New Roman"/>
            </w:rPr>
          </w:rPrChange>
        </w:rPr>
        <w:t>The bridge chosen for the study comprises of truss members formed into equilateral triangles. This type of truss design is more commonly known as</w:t>
      </w:r>
      <w:r w:rsidR="000E0286" w:rsidRPr="0022128B">
        <w:rPr>
          <w:rFonts w:ascii="Times New Roman" w:hAnsi="Times New Roman" w:cs="Times New Roman"/>
          <w:sz w:val="24"/>
          <w:szCs w:val="24"/>
          <w:rPrChange w:id="170" w:author="ecslogon" w:date="2015-12-15T22:02:00Z">
            <w:rPr>
              <w:rFonts w:ascii="Times New Roman" w:hAnsi="Times New Roman" w:cs="Times New Roman"/>
            </w:rPr>
          </w:rPrChange>
        </w:rPr>
        <w:t xml:space="preserve"> a</w:t>
      </w:r>
      <w:r w:rsidR="000517BC" w:rsidRPr="0022128B">
        <w:rPr>
          <w:rFonts w:ascii="Times New Roman" w:hAnsi="Times New Roman" w:cs="Times New Roman"/>
          <w:sz w:val="24"/>
          <w:szCs w:val="24"/>
          <w:rPrChange w:id="171" w:author="ecslogon" w:date="2015-12-15T22:02:00Z">
            <w:rPr>
              <w:rFonts w:ascii="Times New Roman" w:hAnsi="Times New Roman" w:cs="Times New Roman"/>
            </w:rPr>
          </w:rPrChange>
        </w:rPr>
        <w:t xml:space="preserve"> </w:t>
      </w:r>
      <w:r w:rsidR="000517BC" w:rsidRPr="0022128B">
        <w:rPr>
          <w:rFonts w:ascii="Times New Roman" w:hAnsi="Times New Roman" w:cs="Times New Roman"/>
          <w:i/>
          <w:sz w:val="24"/>
          <w:szCs w:val="24"/>
          <w:rPrChange w:id="172" w:author="ecslogon" w:date="2015-12-15T22:02:00Z">
            <w:rPr>
              <w:rFonts w:ascii="Times New Roman" w:hAnsi="Times New Roman" w:cs="Times New Roman"/>
              <w:i/>
            </w:rPr>
          </w:rPrChange>
        </w:rPr>
        <w:t>Warren Truss</w:t>
      </w:r>
      <w:r w:rsidR="000517BC" w:rsidRPr="0022128B">
        <w:rPr>
          <w:rFonts w:ascii="Times New Roman" w:hAnsi="Times New Roman" w:cs="Times New Roman"/>
          <w:sz w:val="24"/>
          <w:szCs w:val="24"/>
          <w:rPrChange w:id="173" w:author="ecslogon" w:date="2015-12-15T22:02:00Z">
            <w:rPr>
              <w:rFonts w:ascii="Times New Roman" w:hAnsi="Times New Roman" w:cs="Times New Roman"/>
            </w:rPr>
          </w:rPrChange>
        </w:rPr>
        <w:t xml:space="preserve"> [1, 2, </w:t>
      </w:r>
      <w:proofErr w:type="gramStart"/>
      <w:r w:rsidR="000517BC" w:rsidRPr="0022128B">
        <w:rPr>
          <w:rFonts w:ascii="Times New Roman" w:hAnsi="Times New Roman" w:cs="Times New Roman"/>
          <w:sz w:val="24"/>
          <w:szCs w:val="24"/>
          <w:rPrChange w:id="174" w:author="ecslogon" w:date="2015-12-15T22:02:00Z">
            <w:rPr>
              <w:rFonts w:ascii="Times New Roman" w:hAnsi="Times New Roman" w:cs="Times New Roman"/>
            </w:rPr>
          </w:rPrChange>
        </w:rPr>
        <w:t>4</w:t>
      </w:r>
      <w:proofErr w:type="gramEnd"/>
      <w:r w:rsidR="000517BC" w:rsidRPr="0022128B">
        <w:rPr>
          <w:rFonts w:ascii="Times New Roman" w:hAnsi="Times New Roman" w:cs="Times New Roman"/>
          <w:sz w:val="24"/>
          <w:szCs w:val="24"/>
          <w:rPrChange w:id="175" w:author="ecslogon" w:date="2015-12-15T22:02:00Z">
            <w:rPr>
              <w:rFonts w:ascii="Times New Roman" w:hAnsi="Times New Roman" w:cs="Times New Roman"/>
            </w:rPr>
          </w:rPrChange>
        </w:rPr>
        <w:t xml:space="preserve">]. </w:t>
      </w:r>
      <w:r w:rsidR="00446F42">
        <w:rPr>
          <w:rFonts w:ascii="Times New Roman" w:hAnsi="Times New Roman" w:cs="Times New Roman"/>
          <w:sz w:val="24"/>
          <w:szCs w:val="24"/>
        </w:rPr>
        <w:t>The l</w:t>
      </w:r>
      <w:r w:rsidR="000517BC" w:rsidRPr="0022128B">
        <w:rPr>
          <w:rFonts w:ascii="Times New Roman" w:hAnsi="Times New Roman" w:cs="Times New Roman"/>
          <w:sz w:val="24"/>
          <w:szCs w:val="24"/>
          <w:rPrChange w:id="176" w:author="ecslogon" w:date="2015-12-15T22:02:00Z">
            <w:rPr>
              <w:rFonts w:ascii="Times New Roman" w:hAnsi="Times New Roman" w:cs="Times New Roman"/>
            </w:rPr>
          </w:rPrChange>
        </w:rPr>
        <w:t>ength of each truss element is set to be 3</w:t>
      </w:r>
      <w:r w:rsidR="000E0286" w:rsidRPr="0022128B">
        <w:rPr>
          <w:rFonts w:ascii="Times New Roman" w:hAnsi="Times New Roman" w:cs="Times New Roman"/>
          <w:sz w:val="24"/>
          <w:szCs w:val="24"/>
          <w:rPrChange w:id="177" w:author="ecslogon" w:date="2015-12-15T22:02:00Z">
            <w:rPr>
              <w:rFonts w:ascii="Times New Roman" w:hAnsi="Times New Roman" w:cs="Times New Roman"/>
            </w:rPr>
          </w:rPrChange>
        </w:rPr>
        <w:t xml:space="preserve"> </w:t>
      </w:r>
      <w:r w:rsidR="000517BC" w:rsidRPr="0022128B">
        <w:rPr>
          <w:rFonts w:ascii="Times New Roman" w:hAnsi="Times New Roman" w:cs="Times New Roman"/>
          <w:sz w:val="24"/>
          <w:szCs w:val="24"/>
          <w:rPrChange w:id="178" w:author="ecslogon" w:date="2015-12-15T22:02:00Z">
            <w:rPr>
              <w:rFonts w:ascii="Times New Roman" w:hAnsi="Times New Roman" w:cs="Times New Roman"/>
            </w:rPr>
          </w:rPrChange>
        </w:rPr>
        <w:t>m</w:t>
      </w:r>
      <w:r w:rsidR="000E0286" w:rsidRPr="0022128B">
        <w:rPr>
          <w:rFonts w:ascii="Times New Roman" w:hAnsi="Times New Roman" w:cs="Times New Roman"/>
          <w:sz w:val="24"/>
          <w:szCs w:val="24"/>
          <w:rPrChange w:id="179" w:author="ecslogon" w:date="2015-12-15T22:02:00Z">
            <w:rPr>
              <w:rFonts w:ascii="Times New Roman" w:hAnsi="Times New Roman" w:cs="Times New Roman"/>
            </w:rPr>
          </w:rPrChange>
        </w:rPr>
        <w:t>eters</w:t>
      </w:r>
      <w:r w:rsidR="000517BC" w:rsidRPr="0022128B">
        <w:rPr>
          <w:rFonts w:ascii="Times New Roman" w:hAnsi="Times New Roman" w:cs="Times New Roman"/>
          <w:sz w:val="24"/>
          <w:szCs w:val="24"/>
          <w:rPrChange w:id="180" w:author="ecslogon" w:date="2015-12-15T22:02:00Z">
            <w:rPr>
              <w:rFonts w:ascii="Times New Roman" w:hAnsi="Times New Roman" w:cs="Times New Roman"/>
            </w:rPr>
          </w:rPrChange>
        </w:rPr>
        <w:t xml:space="preserve"> long. This is a typical truss dimensions found in engineering statics texts [4]. Using the specified dimension yield</w:t>
      </w:r>
      <w:r w:rsidR="00446F42">
        <w:rPr>
          <w:rFonts w:ascii="Times New Roman" w:hAnsi="Times New Roman" w:cs="Times New Roman"/>
          <w:sz w:val="24"/>
          <w:szCs w:val="24"/>
        </w:rPr>
        <w:t>s</w:t>
      </w:r>
      <w:r w:rsidR="000517BC" w:rsidRPr="0022128B">
        <w:rPr>
          <w:rFonts w:ascii="Times New Roman" w:hAnsi="Times New Roman" w:cs="Times New Roman"/>
          <w:sz w:val="24"/>
          <w:szCs w:val="24"/>
          <w:rPrChange w:id="181" w:author="ecslogon" w:date="2015-12-15T22:02:00Z">
            <w:rPr>
              <w:rFonts w:ascii="Times New Roman" w:hAnsi="Times New Roman" w:cs="Times New Roman"/>
            </w:rPr>
          </w:rPrChange>
        </w:rPr>
        <w:t xml:space="preserve"> a bridge of 9 meters in length. This is a relatively short bridge design and is intended to span a small ravine or river. The intent of the proposed bridge is to allow crossing of commercial and private vehicles along with any potential foot traffic. Due to loading and stiffness requirements, the goal is to design a bridge that can hold </w:t>
      </w:r>
      <w:r w:rsidR="000517BC" w:rsidRPr="00446F42">
        <w:rPr>
          <w:rFonts w:ascii="Times New Roman" w:hAnsi="Times New Roman" w:cs="Times New Roman"/>
          <w:sz w:val="24"/>
          <w:szCs w:val="24"/>
          <w:rPrChange w:id="182" w:author="ecslogon" w:date="2015-12-15T22:02:00Z">
            <w:rPr>
              <w:rFonts w:ascii="Times New Roman" w:hAnsi="Times New Roman" w:cs="Times New Roman"/>
              <w:i/>
            </w:rPr>
          </w:rPrChange>
        </w:rPr>
        <w:t xml:space="preserve">5000 </w:t>
      </w:r>
      <w:proofErr w:type="spellStart"/>
      <w:proofErr w:type="gramStart"/>
      <w:r w:rsidR="000517BC" w:rsidRPr="00446F42">
        <w:rPr>
          <w:rFonts w:ascii="Times New Roman" w:hAnsi="Times New Roman" w:cs="Times New Roman"/>
          <w:sz w:val="24"/>
          <w:szCs w:val="24"/>
          <w:rPrChange w:id="183" w:author="ecslogon" w:date="2015-12-15T22:02:00Z">
            <w:rPr>
              <w:rFonts w:ascii="Times New Roman" w:hAnsi="Times New Roman" w:cs="Times New Roman"/>
              <w:i/>
            </w:rPr>
          </w:rPrChange>
        </w:rPr>
        <w:t>kN</w:t>
      </w:r>
      <w:proofErr w:type="spellEnd"/>
      <w:proofErr w:type="gramEnd"/>
      <w:r w:rsidR="000517BC" w:rsidRPr="00446F42">
        <w:rPr>
          <w:rFonts w:ascii="Times New Roman" w:hAnsi="Times New Roman" w:cs="Times New Roman"/>
          <w:sz w:val="24"/>
          <w:szCs w:val="24"/>
          <w:rPrChange w:id="184" w:author="ecslogon" w:date="2015-12-15T22:02:00Z">
            <w:rPr>
              <w:rFonts w:ascii="Times New Roman" w:hAnsi="Times New Roman" w:cs="Times New Roman"/>
            </w:rPr>
          </w:rPrChange>
        </w:rPr>
        <w:t xml:space="preserve"> </w:t>
      </w:r>
      <w:r w:rsidR="000517BC" w:rsidRPr="0022128B">
        <w:rPr>
          <w:rFonts w:ascii="Times New Roman" w:hAnsi="Times New Roman" w:cs="Times New Roman"/>
          <w:sz w:val="24"/>
          <w:szCs w:val="24"/>
          <w:rPrChange w:id="185" w:author="ecslogon" w:date="2015-12-15T22:02:00Z">
            <w:rPr>
              <w:rFonts w:ascii="Times New Roman" w:hAnsi="Times New Roman" w:cs="Times New Roman"/>
            </w:rPr>
          </w:rPrChange>
        </w:rPr>
        <w:t xml:space="preserve">applied at two locations on the mid-span. </w:t>
      </w:r>
      <w:r w:rsidR="00446F42">
        <w:rPr>
          <w:rFonts w:ascii="Times New Roman" w:hAnsi="Times New Roman" w:cs="Times New Roman"/>
          <w:sz w:val="24"/>
          <w:szCs w:val="24"/>
        </w:rPr>
        <w:t>A diagram of the proposed bridge, truss elements, and loads</w:t>
      </w:r>
      <w:r w:rsidR="000517BC" w:rsidRPr="0022128B">
        <w:rPr>
          <w:rFonts w:ascii="Times New Roman" w:hAnsi="Times New Roman" w:cs="Times New Roman"/>
          <w:sz w:val="24"/>
          <w:szCs w:val="24"/>
          <w:rPrChange w:id="186" w:author="ecslogon" w:date="2015-12-15T22:02:00Z">
            <w:rPr>
              <w:rFonts w:ascii="Times New Roman" w:hAnsi="Times New Roman" w:cs="Times New Roman"/>
            </w:rPr>
          </w:rPrChange>
        </w:rPr>
        <w:t xml:space="preserve"> can be seen below in Figure 3.</w:t>
      </w:r>
    </w:p>
    <w:p w14:paraId="3CD51805" w14:textId="77777777" w:rsidR="000A31D5" w:rsidRPr="0022128B" w:rsidRDefault="000517BC" w:rsidP="000517BC">
      <w:pPr>
        <w:spacing w:after="0"/>
        <w:jc w:val="center"/>
        <w:rPr>
          <w:rFonts w:ascii="Times New Roman" w:hAnsi="Times New Roman" w:cs="Times New Roman"/>
          <w:sz w:val="24"/>
          <w:szCs w:val="24"/>
          <w:rPrChange w:id="187"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188" w:author="ecslogon" w:date="2015-12-15T22:02:00Z">
            <w:rPr>
              <w:rFonts w:ascii="Times New Roman" w:hAnsi="Times New Roman" w:cs="Times New Roman"/>
              <w:noProof/>
              <w:lang w:eastAsia="en-US"/>
            </w:rPr>
          </w:rPrChange>
        </w:rPr>
        <w:lastRenderedPageBreak/>
        <w:drawing>
          <wp:inline distT="0" distB="0" distL="0" distR="0" wp14:anchorId="2F326C9C" wp14:editId="3C7D6F8B">
            <wp:extent cx="4030436" cy="1883229"/>
            <wp:effectExtent l="19050" t="0" r="8164" b="0"/>
            <wp:docPr id="4"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4030436" cy="1883229"/>
                    </a:xfrm>
                    <a:prstGeom prst="rect">
                      <a:avLst/>
                    </a:prstGeom>
                  </pic:spPr>
                </pic:pic>
              </a:graphicData>
            </a:graphic>
          </wp:inline>
        </w:drawing>
      </w:r>
    </w:p>
    <w:p w14:paraId="56075C12" w14:textId="0ECC5FEC" w:rsidR="000517BC" w:rsidRPr="00446F42" w:rsidRDefault="00446F42" w:rsidP="000517BC">
      <w:pPr>
        <w:jc w:val="center"/>
        <w:rPr>
          <w:rFonts w:ascii="Times New Roman" w:hAnsi="Times New Roman" w:cs="Times New Roman"/>
          <w:sz w:val="20"/>
          <w:szCs w:val="20"/>
          <w:rPrChange w:id="189" w:author="ecslogon" w:date="2015-12-15T22:02:00Z">
            <w:rPr>
              <w:rFonts w:ascii="Times New Roman" w:hAnsi="Times New Roman" w:cs="Times New Roman"/>
            </w:rPr>
          </w:rPrChange>
        </w:rPr>
      </w:pPr>
      <w:r w:rsidRPr="00446F42">
        <w:rPr>
          <w:rFonts w:ascii="Times New Roman" w:hAnsi="Times New Roman" w:cs="Times New Roman"/>
          <w:b/>
          <w:sz w:val="20"/>
          <w:szCs w:val="20"/>
        </w:rPr>
        <w:t>Fig. 3</w:t>
      </w:r>
      <w:r w:rsidRPr="00446F42">
        <w:rPr>
          <w:rFonts w:ascii="Times New Roman" w:hAnsi="Times New Roman" w:cs="Times New Roman"/>
          <w:sz w:val="20"/>
          <w:szCs w:val="20"/>
        </w:rPr>
        <w:t>.</w:t>
      </w:r>
      <w:r w:rsidR="000517BC" w:rsidRPr="00446F42">
        <w:rPr>
          <w:rFonts w:ascii="Times New Roman" w:hAnsi="Times New Roman" w:cs="Times New Roman"/>
          <w:sz w:val="20"/>
          <w:szCs w:val="20"/>
          <w:rPrChange w:id="190" w:author="ecslogon" w:date="2015-12-15T22:02:00Z">
            <w:rPr>
              <w:rFonts w:ascii="Times New Roman" w:hAnsi="Times New Roman" w:cs="Times New Roman"/>
            </w:rPr>
          </w:rPrChange>
        </w:rPr>
        <w:t xml:space="preserve"> Bridge dimensions</w:t>
      </w:r>
    </w:p>
    <w:p w14:paraId="7363F9B9" w14:textId="5196B333" w:rsidR="000517BC" w:rsidRPr="0022128B" w:rsidRDefault="00951090" w:rsidP="005A2613">
      <w:pPr>
        <w:ind w:firstLine="720"/>
        <w:rPr>
          <w:rFonts w:ascii="Times New Roman" w:hAnsi="Times New Roman" w:cs="Times New Roman"/>
          <w:sz w:val="24"/>
          <w:szCs w:val="24"/>
          <w:rPrChange w:id="191" w:author="ecslogon" w:date="2015-12-15T22:02:00Z">
            <w:rPr>
              <w:rFonts w:ascii="Times New Roman" w:hAnsi="Times New Roman" w:cs="Times New Roman"/>
            </w:rPr>
          </w:rPrChange>
        </w:rPr>
      </w:pPr>
      <w:r w:rsidRPr="0022128B">
        <w:rPr>
          <w:rFonts w:ascii="Times New Roman" w:hAnsi="Times New Roman" w:cs="Times New Roman"/>
          <w:sz w:val="24"/>
          <w:szCs w:val="24"/>
          <w:rPrChange w:id="192" w:author="ecslogon" w:date="2015-12-15T22:02:00Z">
            <w:rPr>
              <w:rFonts w:ascii="Times New Roman" w:hAnsi="Times New Roman" w:cs="Times New Roman"/>
            </w:rPr>
          </w:rPrChange>
        </w:rPr>
        <w:t xml:space="preserve">The proposed </w:t>
      </w:r>
      <w:r w:rsidR="005A2613" w:rsidRPr="0022128B">
        <w:rPr>
          <w:rFonts w:ascii="Times New Roman" w:hAnsi="Times New Roman" w:cs="Times New Roman"/>
          <w:sz w:val="24"/>
          <w:szCs w:val="24"/>
          <w:rPrChange w:id="193" w:author="ecslogon" w:date="2015-12-15T22:02:00Z">
            <w:rPr>
              <w:rFonts w:ascii="Times New Roman" w:hAnsi="Times New Roman" w:cs="Times New Roman"/>
            </w:rPr>
          </w:rPrChange>
        </w:rPr>
        <w:t xml:space="preserve">bridge </w:t>
      </w:r>
      <w:r w:rsidRPr="0022128B">
        <w:rPr>
          <w:rFonts w:ascii="Times New Roman" w:hAnsi="Times New Roman" w:cs="Times New Roman"/>
          <w:sz w:val="24"/>
          <w:szCs w:val="24"/>
          <w:rPrChange w:id="194" w:author="ecslogon" w:date="2015-12-15T22:02:00Z">
            <w:rPr>
              <w:rFonts w:ascii="Times New Roman" w:hAnsi="Times New Roman" w:cs="Times New Roman"/>
            </w:rPr>
          </w:rPrChange>
        </w:rPr>
        <w:t>consists of 11 truss members and 7 joints. Since the applied load acts vertically in the plane</w:t>
      </w:r>
      <w:r w:rsidR="005A2613" w:rsidRPr="0022128B">
        <w:rPr>
          <w:rFonts w:ascii="Times New Roman" w:hAnsi="Times New Roman" w:cs="Times New Roman"/>
          <w:sz w:val="24"/>
          <w:szCs w:val="24"/>
          <w:rPrChange w:id="195" w:author="ecslogon" w:date="2015-12-15T22:02:00Z">
            <w:rPr>
              <w:rFonts w:ascii="Times New Roman" w:hAnsi="Times New Roman" w:cs="Times New Roman"/>
            </w:rPr>
          </w:rPrChange>
        </w:rPr>
        <w:t>,</w:t>
      </w:r>
      <w:r w:rsidRPr="0022128B">
        <w:rPr>
          <w:rFonts w:ascii="Times New Roman" w:hAnsi="Times New Roman" w:cs="Times New Roman"/>
          <w:sz w:val="24"/>
          <w:szCs w:val="24"/>
          <w:rPrChange w:id="196" w:author="ecslogon" w:date="2015-12-15T22:02:00Z">
            <w:rPr>
              <w:rFonts w:ascii="Times New Roman" w:hAnsi="Times New Roman" w:cs="Times New Roman"/>
            </w:rPr>
          </w:rPrChange>
        </w:rPr>
        <w:t xml:space="preserve"> it is appropriate to assume a planar truss analysis. Furthermore, the span is relatively</w:t>
      </w:r>
      <w:r w:rsidR="00446F42">
        <w:rPr>
          <w:rFonts w:ascii="Times New Roman" w:hAnsi="Times New Roman" w:cs="Times New Roman"/>
          <w:sz w:val="24"/>
          <w:szCs w:val="24"/>
        </w:rPr>
        <w:t xml:space="preserve"> short at 9 meters so any cross-</w:t>
      </w:r>
      <w:r w:rsidRPr="0022128B">
        <w:rPr>
          <w:rFonts w:ascii="Times New Roman" w:hAnsi="Times New Roman" w:cs="Times New Roman"/>
          <w:sz w:val="24"/>
          <w:szCs w:val="24"/>
          <w:rPrChange w:id="197" w:author="ecslogon" w:date="2015-12-15T22:02:00Z">
            <w:rPr>
              <w:rFonts w:ascii="Times New Roman" w:hAnsi="Times New Roman" w:cs="Times New Roman"/>
            </w:rPr>
          </w:rPrChange>
        </w:rPr>
        <w:t xml:space="preserve">wind loading </w:t>
      </w:r>
      <w:r w:rsidR="00446F42">
        <w:rPr>
          <w:rFonts w:ascii="Times New Roman" w:hAnsi="Times New Roman" w:cs="Times New Roman"/>
          <w:sz w:val="24"/>
          <w:szCs w:val="24"/>
        </w:rPr>
        <w:t>is</w:t>
      </w:r>
      <w:r w:rsidRPr="0022128B">
        <w:rPr>
          <w:rFonts w:ascii="Times New Roman" w:hAnsi="Times New Roman" w:cs="Times New Roman"/>
          <w:sz w:val="24"/>
          <w:szCs w:val="24"/>
          <w:rPrChange w:id="198" w:author="ecslogon" w:date="2015-12-15T22:02:00Z">
            <w:rPr>
              <w:rFonts w:ascii="Times New Roman" w:hAnsi="Times New Roman" w:cs="Times New Roman"/>
            </w:rPr>
          </w:rPrChange>
        </w:rPr>
        <w:t xml:space="preserve"> insignificant when compared to </w:t>
      </w:r>
      <w:r w:rsidR="005A2613" w:rsidRPr="0022128B">
        <w:rPr>
          <w:rFonts w:ascii="Times New Roman" w:hAnsi="Times New Roman" w:cs="Times New Roman"/>
          <w:sz w:val="24"/>
          <w:szCs w:val="24"/>
          <w:rPrChange w:id="199" w:author="ecslogon" w:date="2015-12-15T22:02:00Z">
            <w:rPr>
              <w:rFonts w:ascii="Times New Roman" w:hAnsi="Times New Roman" w:cs="Times New Roman"/>
            </w:rPr>
          </w:rPrChange>
        </w:rPr>
        <w:t>the vertical loading requirements. As such it is safe to assume that the out of plane loading is negligible.</w:t>
      </w:r>
    </w:p>
    <w:p w14:paraId="5D703095" w14:textId="77777777" w:rsidR="005A2613" w:rsidRPr="0022128B" w:rsidRDefault="005A2613" w:rsidP="005A2613">
      <w:pPr>
        <w:rPr>
          <w:rFonts w:ascii="Times New Roman" w:hAnsi="Times New Roman" w:cs="Times New Roman"/>
          <w:b/>
          <w:sz w:val="24"/>
          <w:szCs w:val="24"/>
          <w:rPrChange w:id="200"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201" w:author="ecslogon" w:date="2015-12-15T22:02:00Z">
            <w:rPr>
              <w:rFonts w:ascii="Times New Roman" w:hAnsi="Times New Roman" w:cs="Times New Roman"/>
              <w:b/>
            </w:rPr>
          </w:rPrChange>
        </w:rPr>
        <w:t>2.2 Finite Element Analysis Overview</w:t>
      </w:r>
    </w:p>
    <w:p w14:paraId="3404A011" w14:textId="4A4941ED" w:rsidR="005A2613" w:rsidRPr="0022128B" w:rsidRDefault="005A2613" w:rsidP="005A2613">
      <w:pPr>
        <w:rPr>
          <w:rFonts w:ascii="Times New Roman" w:hAnsi="Times New Roman" w:cs="Times New Roman"/>
          <w:sz w:val="24"/>
          <w:szCs w:val="24"/>
          <w:rPrChange w:id="202" w:author="ecslogon" w:date="2015-12-15T22:02:00Z">
            <w:rPr>
              <w:rFonts w:ascii="Times New Roman" w:hAnsi="Times New Roman" w:cs="Times New Roman"/>
            </w:rPr>
          </w:rPrChange>
        </w:rPr>
      </w:pPr>
      <w:r w:rsidRPr="0022128B">
        <w:rPr>
          <w:rFonts w:ascii="Times New Roman" w:hAnsi="Times New Roman" w:cs="Times New Roman"/>
          <w:sz w:val="24"/>
          <w:szCs w:val="24"/>
          <w:rPrChange w:id="203" w:author="ecslogon" w:date="2015-12-15T22:02:00Z">
            <w:rPr>
              <w:rFonts w:ascii="Times New Roman" w:hAnsi="Times New Roman" w:cs="Times New Roman"/>
            </w:rPr>
          </w:rPrChange>
        </w:rPr>
        <w:tab/>
      </w:r>
      <w:r w:rsidR="000E0286" w:rsidRPr="0022128B">
        <w:rPr>
          <w:rFonts w:ascii="Times New Roman" w:hAnsi="Times New Roman" w:cs="Times New Roman"/>
          <w:sz w:val="24"/>
          <w:szCs w:val="24"/>
          <w:rPrChange w:id="204" w:author="ecslogon" w:date="2015-12-15T22:02:00Z">
            <w:rPr>
              <w:rFonts w:ascii="Times New Roman" w:hAnsi="Times New Roman" w:cs="Times New Roman"/>
            </w:rPr>
          </w:rPrChange>
        </w:rPr>
        <w:t xml:space="preserve">Finite element analysis is widely used across a broad range of engineering fields </w:t>
      </w:r>
      <w:r w:rsidR="00536F3D">
        <w:rPr>
          <w:rFonts w:ascii="Times New Roman" w:hAnsi="Times New Roman" w:cs="Times New Roman"/>
          <w:sz w:val="24"/>
          <w:szCs w:val="24"/>
        </w:rPr>
        <w:t>including but</w:t>
      </w:r>
      <w:r w:rsidR="000E0286" w:rsidRPr="0022128B">
        <w:rPr>
          <w:rFonts w:ascii="Times New Roman" w:hAnsi="Times New Roman" w:cs="Times New Roman"/>
          <w:sz w:val="24"/>
          <w:szCs w:val="24"/>
          <w:rPrChange w:id="205" w:author="ecslogon" w:date="2015-12-15T22:02:00Z">
            <w:rPr>
              <w:rFonts w:ascii="Times New Roman" w:hAnsi="Times New Roman" w:cs="Times New Roman"/>
            </w:rPr>
          </w:rPrChange>
        </w:rPr>
        <w:t xml:space="preserve"> not limited to structural, acoustic, thermal, fluid, material and electrical engineering. In general</w:t>
      </w:r>
      <w:r w:rsidR="00EF2447" w:rsidRPr="0022128B">
        <w:rPr>
          <w:rFonts w:ascii="Times New Roman" w:hAnsi="Times New Roman" w:cs="Times New Roman"/>
          <w:sz w:val="24"/>
          <w:szCs w:val="24"/>
          <w:rPrChange w:id="206" w:author="ecslogon" w:date="2015-12-15T22:02:00Z">
            <w:rPr>
              <w:rFonts w:ascii="Times New Roman" w:hAnsi="Times New Roman" w:cs="Times New Roman"/>
            </w:rPr>
          </w:rPrChange>
        </w:rPr>
        <w:t>,</w:t>
      </w:r>
      <w:r w:rsidR="000E0286" w:rsidRPr="0022128B">
        <w:rPr>
          <w:rFonts w:ascii="Times New Roman" w:hAnsi="Times New Roman" w:cs="Times New Roman"/>
          <w:sz w:val="24"/>
          <w:szCs w:val="24"/>
          <w:rPrChange w:id="207" w:author="ecslogon" w:date="2015-12-15T22:02:00Z">
            <w:rPr>
              <w:rFonts w:ascii="Times New Roman" w:hAnsi="Times New Roman" w:cs="Times New Roman"/>
            </w:rPr>
          </w:rPrChange>
        </w:rPr>
        <w:t xml:space="preserve"> if there exist governing partial differential equations (PDE’s) for a particular phenomenon then FEA technique can be applied. </w:t>
      </w:r>
      <w:r w:rsidR="00446F42">
        <w:rPr>
          <w:rFonts w:ascii="Times New Roman" w:hAnsi="Times New Roman" w:cs="Times New Roman"/>
          <w:sz w:val="24"/>
          <w:szCs w:val="24"/>
        </w:rPr>
        <w:t>For</w:t>
      </w:r>
      <w:r w:rsidR="007652F6" w:rsidRPr="0022128B">
        <w:rPr>
          <w:rFonts w:ascii="Times New Roman" w:hAnsi="Times New Roman" w:cs="Times New Roman"/>
          <w:sz w:val="24"/>
          <w:szCs w:val="24"/>
          <w:rPrChange w:id="208" w:author="ecslogon" w:date="2015-12-15T22:02:00Z">
            <w:rPr>
              <w:rFonts w:ascii="Times New Roman" w:hAnsi="Times New Roman" w:cs="Times New Roman"/>
            </w:rPr>
          </w:rPrChange>
        </w:rPr>
        <w:t xml:space="preserve"> the proposed problem,</w:t>
      </w:r>
      <w:r w:rsidR="000E0286" w:rsidRPr="0022128B">
        <w:rPr>
          <w:rFonts w:ascii="Times New Roman" w:hAnsi="Times New Roman" w:cs="Times New Roman"/>
          <w:sz w:val="24"/>
          <w:szCs w:val="24"/>
          <w:rPrChange w:id="209" w:author="ecslogon" w:date="2015-12-15T22:02:00Z">
            <w:rPr>
              <w:rFonts w:ascii="Times New Roman" w:hAnsi="Times New Roman" w:cs="Times New Roman"/>
            </w:rPr>
          </w:rPrChange>
        </w:rPr>
        <w:t xml:space="preserve"> FEA analysis is applied using truss element formulation to calculate truss member stresses. This is a critical step since </w:t>
      </w:r>
      <w:r w:rsidR="00536F3D">
        <w:rPr>
          <w:rFonts w:ascii="Times New Roman" w:hAnsi="Times New Roman" w:cs="Times New Roman"/>
          <w:sz w:val="24"/>
          <w:szCs w:val="24"/>
        </w:rPr>
        <w:t>the necessary cross-sectional area of each truss element</w:t>
      </w:r>
      <w:r w:rsidR="000E0286" w:rsidRPr="0022128B">
        <w:rPr>
          <w:rFonts w:ascii="Times New Roman" w:hAnsi="Times New Roman" w:cs="Times New Roman"/>
          <w:sz w:val="24"/>
          <w:szCs w:val="24"/>
          <w:rPrChange w:id="210" w:author="ecslogon" w:date="2015-12-15T22:02:00Z">
            <w:rPr>
              <w:rFonts w:ascii="Times New Roman" w:hAnsi="Times New Roman" w:cs="Times New Roman"/>
            </w:rPr>
          </w:rPrChange>
        </w:rPr>
        <w:t xml:space="preserve"> depend</w:t>
      </w:r>
      <w:r w:rsidR="00446F42">
        <w:rPr>
          <w:rFonts w:ascii="Times New Roman" w:hAnsi="Times New Roman" w:cs="Times New Roman"/>
          <w:sz w:val="24"/>
          <w:szCs w:val="24"/>
        </w:rPr>
        <w:t>s</w:t>
      </w:r>
      <w:r w:rsidR="000E0286" w:rsidRPr="0022128B">
        <w:rPr>
          <w:rFonts w:ascii="Times New Roman" w:hAnsi="Times New Roman" w:cs="Times New Roman"/>
          <w:sz w:val="24"/>
          <w:szCs w:val="24"/>
          <w:rPrChange w:id="211" w:author="ecslogon" w:date="2015-12-15T22:02:00Z">
            <w:rPr>
              <w:rFonts w:ascii="Times New Roman" w:hAnsi="Times New Roman" w:cs="Times New Roman"/>
            </w:rPr>
          </w:rPrChange>
        </w:rPr>
        <w:t xml:space="preserve"> on the calculated stresses.</w:t>
      </w:r>
    </w:p>
    <w:p w14:paraId="307D8125" w14:textId="13E84816" w:rsidR="000E0286" w:rsidRPr="0022128B" w:rsidRDefault="000E0286" w:rsidP="005A2613">
      <w:pPr>
        <w:rPr>
          <w:rFonts w:ascii="Times New Roman" w:hAnsi="Times New Roman" w:cs="Times New Roman"/>
          <w:sz w:val="24"/>
          <w:szCs w:val="24"/>
          <w:rPrChange w:id="212" w:author="ecslogon" w:date="2015-12-15T22:02:00Z">
            <w:rPr>
              <w:rFonts w:ascii="Times New Roman" w:hAnsi="Times New Roman" w:cs="Times New Roman"/>
            </w:rPr>
          </w:rPrChange>
        </w:rPr>
      </w:pPr>
      <w:r w:rsidRPr="0022128B">
        <w:rPr>
          <w:rFonts w:ascii="Times New Roman" w:hAnsi="Times New Roman" w:cs="Times New Roman"/>
          <w:sz w:val="24"/>
          <w:szCs w:val="24"/>
          <w:rPrChange w:id="213" w:author="ecslogon" w:date="2015-12-15T22:02:00Z">
            <w:rPr>
              <w:rFonts w:ascii="Times New Roman" w:hAnsi="Times New Roman" w:cs="Times New Roman"/>
            </w:rPr>
          </w:rPrChange>
        </w:rPr>
        <w:tab/>
      </w:r>
      <w:r w:rsidR="00536F3D">
        <w:rPr>
          <w:rFonts w:ascii="Times New Roman" w:hAnsi="Times New Roman" w:cs="Times New Roman"/>
          <w:sz w:val="24"/>
          <w:szCs w:val="24"/>
        </w:rPr>
        <w:t xml:space="preserve">Presented next is </w:t>
      </w:r>
      <w:r w:rsidR="007652F6" w:rsidRPr="0022128B">
        <w:rPr>
          <w:rFonts w:ascii="Times New Roman" w:hAnsi="Times New Roman" w:cs="Times New Roman"/>
          <w:sz w:val="24"/>
          <w:szCs w:val="24"/>
          <w:rPrChange w:id="214" w:author="ecslogon" w:date="2015-12-15T22:02:00Z">
            <w:rPr>
              <w:rFonts w:ascii="Times New Roman" w:hAnsi="Times New Roman" w:cs="Times New Roman"/>
            </w:rPr>
          </w:rPrChange>
        </w:rPr>
        <w:t>a short overview of truss element formulation used for the FEA analysis. Since the problem is of planar truss type, the truss elements considered allow for 2-D displacements. Figure 4 illustrates a typical truss element definition.</w:t>
      </w:r>
    </w:p>
    <w:p w14:paraId="59D04188" w14:textId="77777777" w:rsidR="007652F6" w:rsidRPr="0022128B" w:rsidRDefault="007652F6" w:rsidP="007652F6">
      <w:pPr>
        <w:spacing w:after="0"/>
        <w:jc w:val="center"/>
        <w:rPr>
          <w:rFonts w:ascii="Times New Roman" w:hAnsi="Times New Roman" w:cs="Times New Roman"/>
          <w:sz w:val="24"/>
          <w:szCs w:val="24"/>
          <w:rPrChange w:id="215"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216" w:author="ecslogon" w:date="2015-12-15T22:02:00Z">
            <w:rPr>
              <w:rFonts w:ascii="Times New Roman" w:hAnsi="Times New Roman" w:cs="Times New Roman"/>
              <w:noProof/>
              <w:lang w:eastAsia="en-US"/>
            </w:rPr>
          </w:rPrChange>
        </w:rPr>
        <w:drawing>
          <wp:inline distT="0" distB="0" distL="0" distR="0" wp14:anchorId="332CFD4A" wp14:editId="2A7A11C2">
            <wp:extent cx="3494405" cy="2396490"/>
            <wp:effectExtent l="0" t="0" r="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srcRect t="6329"/>
                    <a:stretch/>
                  </pic:blipFill>
                  <pic:spPr bwMode="auto">
                    <a:xfrm>
                      <a:off x="0" y="0"/>
                      <a:ext cx="3494405" cy="2396490"/>
                    </a:xfrm>
                    <a:prstGeom prst="rect">
                      <a:avLst/>
                    </a:prstGeom>
                    <a:noFill/>
                    <a:ln>
                      <a:noFill/>
                    </a:ln>
                    <a:extLst>
                      <a:ext uri="{53640926-AAD7-44D8-BBD7-CCE9431645EC}">
                        <a14:shadowObscured xmlns:a14="http://schemas.microsoft.com/office/drawing/2010/main"/>
                      </a:ext>
                    </a:extLst>
                  </pic:spPr>
                </pic:pic>
              </a:graphicData>
            </a:graphic>
          </wp:inline>
        </w:drawing>
      </w:r>
    </w:p>
    <w:p w14:paraId="256ED720" w14:textId="04DC2BBB" w:rsidR="007652F6" w:rsidRPr="00446F42" w:rsidRDefault="00446F42" w:rsidP="007652F6">
      <w:pPr>
        <w:jc w:val="center"/>
        <w:rPr>
          <w:rFonts w:ascii="Times New Roman" w:hAnsi="Times New Roman" w:cs="Times New Roman"/>
          <w:sz w:val="20"/>
          <w:szCs w:val="20"/>
          <w:rPrChange w:id="217" w:author="ecslogon" w:date="2015-12-15T22:02:00Z">
            <w:rPr>
              <w:rFonts w:ascii="Times New Roman" w:hAnsi="Times New Roman" w:cs="Times New Roman"/>
            </w:rPr>
          </w:rPrChange>
        </w:rPr>
      </w:pPr>
      <w:r w:rsidRPr="00446F42">
        <w:rPr>
          <w:rFonts w:ascii="Times New Roman" w:hAnsi="Times New Roman" w:cs="Times New Roman"/>
          <w:b/>
          <w:sz w:val="20"/>
          <w:szCs w:val="20"/>
        </w:rPr>
        <w:t>Fig. 4</w:t>
      </w:r>
      <w:r w:rsidRPr="00446F42">
        <w:rPr>
          <w:rFonts w:ascii="Times New Roman" w:hAnsi="Times New Roman" w:cs="Times New Roman"/>
          <w:sz w:val="20"/>
          <w:szCs w:val="20"/>
        </w:rPr>
        <w:t>.</w:t>
      </w:r>
      <w:r w:rsidR="007652F6" w:rsidRPr="00446F42">
        <w:rPr>
          <w:rFonts w:ascii="Times New Roman" w:hAnsi="Times New Roman" w:cs="Times New Roman"/>
          <w:sz w:val="20"/>
          <w:szCs w:val="20"/>
          <w:rPrChange w:id="218" w:author="ecslogon" w:date="2015-12-15T22:02:00Z">
            <w:rPr>
              <w:rFonts w:ascii="Times New Roman" w:hAnsi="Times New Roman" w:cs="Times New Roman"/>
            </w:rPr>
          </w:rPrChange>
        </w:rPr>
        <w:t xml:space="preserve"> Truss element definition</w:t>
      </w:r>
    </w:p>
    <w:p w14:paraId="283F9C80" w14:textId="6CF09F01" w:rsidR="000517BC" w:rsidRPr="0022128B" w:rsidRDefault="00536F3D" w:rsidP="0053450E">
      <w:pPr>
        <w:ind w:firstLine="720"/>
        <w:rPr>
          <w:rFonts w:ascii="Times New Roman" w:hAnsi="Times New Roman" w:cs="Times New Roman"/>
          <w:sz w:val="24"/>
          <w:szCs w:val="24"/>
          <w:rPrChange w:id="219" w:author="ecslogon" w:date="2015-12-15T22:02:00Z">
            <w:rPr>
              <w:rFonts w:ascii="Times New Roman" w:hAnsi="Times New Roman" w:cs="Times New Roman"/>
            </w:rPr>
          </w:rPrChange>
        </w:rPr>
      </w:pPr>
      <w:r>
        <w:rPr>
          <w:rFonts w:ascii="Times New Roman" w:hAnsi="Times New Roman" w:cs="Times New Roman"/>
          <w:sz w:val="24"/>
          <w:szCs w:val="24"/>
        </w:rPr>
        <w:lastRenderedPageBreak/>
        <w:t>As seen in Figure 4,</w:t>
      </w:r>
      <w:r w:rsidR="007652F6" w:rsidRPr="0022128B">
        <w:rPr>
          <w:rFonts w:ascii="Times New Roman" w:hAnsi="Times New Roman" w:cs="Times New Roman"/>
          <w:sz w:val="24"/>
          <w:szCs w:val="24"/>
          <w:rPrChange w:id="220" w:author="ecslogon" w:date="2015-12-15T22:02:00Z">
            <w:rPr>
              <w:rFonts w:ascii="Times New Roman" w:hAnsi="Times New Roman" w:cs="Times New Roman"/>
            </w:rPr>
          </w:rPrChange>
        </w:rPr>
        <w:t xml:space="preserve"> the truss element is allowed to displace at nodes </w:t>
      </w:r>
      <w:proofErr w:type="spellStart"/>
      <w:r w:rsidR="007652F6" w:rsidRPr="0022128B">
        <w:rPr>
          <w:rFonts w:ascii="Times New Roman" w:hAnsi="Times New Roman" w:cs="Times New Roman"/>
          <w:i/>
          <w:sz w:val="24"/>
          <w:szCs w:val="24"/>
          <w:rPrChange w:id="221" w:author="ecslogon" w:date="2015-12-15T22:02:00Z">
            <w:rPr>
              <w:rFonts w:ascii="Times New Roman" w:hAnsi="Times New Roman" w:cs="Times New Roman"/>
              <w:i/>
            </w:rPr>
          </w:rPrChange>
        </w:rPr>
        <w:t>i</w:t>
      </w:r>
      <w:proofErr w:type="spellEnd"/>
      <w:r w:rsidR="007652F6" w:rsidRPr="0022128B">
        <w:rPr>
          <w:rFonts w:ascii="Times New Roman" w:hAnsi="Times New Roman" w:cs="Times New Roman"/>
          <w:sz w:val="24"/>
          <w:szCs w:val="24"/>
          <w:rPrChange w:id="222" w:author="ecslogon" w:date="2015-12-15T22:02:00Z">
            <w:rPr>
              <w:rFonts w:ascii="Times New Roman" w:hAnsi="Times New Roman" w:cs="Times New Roman"/>
            </w:rPr>
          </w:rPrChange>
        </w:rPr>
        <w:t xml:space="preserve"> and</w:t>
      </w:r>
      <w:r w:rsidR="007652F6" w:rsidRPr="0022128B">
        <w:rPr>
          <w:rFonts w:ascii="Times New Roman" w:hAnsi="Times New Roman" w:cs="Times New Roman"/>
          <w:i/>
          <w:sz w:val="24"/>
          <w:szCs w:val="24"/>
          <w:rPrChange w:id="223" w:author="ecslogon" w:date="2015-12-15T22:02:00Z">
            <w:rPr>
              <w:rFonts w:ascii="Times New Roman" w:hAnsi="Times New Roman" w:cs="Times New Roman"/>
              <w:i/>
            </w:rPr>
          </w:rPrChange>
        </w:rPr>
        <w:t xml:space="preserve"> j</w:t>
      </w:r>
      <w:r w:rsidR="007652F6" w:rsidRPr="0022128B">
        <w:rPr>
          <w:rFonts w:ascii="Times New Roman" w:hAnsi="Times New Roman" w:cs="Times New Roman"/>
          <w:sz w:val="24"/>
          <w:szCs w:val="24"/>
          <w:rPrChange w:id="224" w:author="ecslogon" w:date="2015-12-15T22:02:00Z">
            <w:rPr>
              <w:rFonts w:ascii="Times New Roman" w:hAnsi="Times New Roman" w:cs="Times New Roman"/>
            </w:rPr>
          </w:rPrChange>
        </w:rPr>
        <w:t xml:space="preserve">. </w:t>
      </w:r>
      <w:r>
        <w:rPr>
          <w:rFonts w:ascii="Times New Roman" w:hAnsi="Times New Roman" w:cs="Times New Roman"/>
          <w:sz w:val="24"/>
          <w:szCs w:val="24"/>
        </w:rPr>
        <w:t>The</w:t>
      </w:r>
      <w:r w:rsidR="004E5EFF" w:rsidRPr="0022128B">
        <w:rPr>
          <w:rFonts w:ascii="Times New Roman" w:hAnsi="Times New Roman" w:cs="Times New Roman"/>
          <w:sz w:val="24"/>
          <w:szCs w:val="24"/>
          <w:rPrChange w:id="225" w:author="ecslogon" w:date="2015-12-15T22:02:00Z">
            <w:rPr>
              <w:rFonts w:ascii="Times New Roman" w:hAnsi="Times New Roman" w:cs="Times New Roman"/>
            </w:rPr>
          </w:rPrChange>
        </w:rPr>
        <w:t xml:space="preserve"> node displacements </w:t>
      </w:r>
      <w:proofErr w:type="spellStart"/>
      <w:r w:rsidR="004E5EFF" w:rsidRPr="0022128B">
        <w:rPr>
          <w:rFonts w:ascii="Times New Roman" w:hAnsi="Times New Roman" w:cs="Times New Roman"/>
          <w:i/>
          <w:sz w:val="24"/>
          <w:szCs w:val="24"/>
          <w:rPrChange w:id="226" w:author="ecslogon" w:date="2015-12-15T22:02:00Z">
            <w:rPr>
              <w:rFonts w:ascii="Times New Roman" w:hAnsi="Times New Roman" w:cs="Times New Roman"/>
              <w:i/>
            </w:rPr>
          </w:rPrChange>
        </w:rPr>
        <w:t>δ</w:t>
      </w:r>
      <w:r w:rsidR="004E5EFF" w:rsidRPr="0022128B">
        <w:rPr>
          <w:rFonts w:ascii="Times New Roman" w:hAnsi="Times New Roman" w:cs="Times New Roman"/>
          <w:i/>
          <w:sz w:val="24"/>
          <w:szCs w:val="24"/>
          <w:vertAlign w:val="subscript"/>
          <w:rPrChange w:id="227" w:author="ecslogon" w:date="2015-12-15T22:02:00Z">
            <w:rPr>
              <w:rFonts w:ascii="Times New Roman" w:hAnsi="Times New Roman" w:cs="Times New Roman"/>
              <w:i/>
              <w:vertAlign w:val="subscript"/>
            </w:rPr>
          </w:rPrChange>
        </w:rPr>
        <w:t>i</w:t>
      </w:r>
      <w:proofErr w:type="spellEnd"/>
      <w:r w:rsidR="004E5EFF" w:rsidRPr="0022128B">
        <w:rPr>
          <w:rFonts w:ascii="Times New Roman" w:hAnsi="Times New Roman" w:cs="Times New Roman"/>
          <w:sz w:val="24"/>
          <w:szCs w:val="24"/>
          <w:rPrChange w:id="228" w:author="ecslogon" w:date="2015-12-15T22:02:00Z">
            <w:rPr>
              <w:rFonts w:ascii="Times New Roman" w:hAnsi="Times New Roman" w:cs="Times New Roman"/>
            </w:rPr>
          </w:rPrChange>
        </w:rPr>
        <w:t xml:space="preserve"> and </w:t>
      </w:r>
      <w:proofErr w:type="spellStart"/>
      <w:r w:rsidR="004E5EFF" w:rsidRPr="0022128B">
        <w:rPr>
          <w:rFonts w:ascii="Times New Roman" w:hAnsi="Times New Roman" w:cs="Times New Roman"/>
          <w:sz w:val="24"/>
          <w:szCs w:val="24"/>
          <w:rPrChange w:id="229" w:author="ecslogon" w:date="2015-12-15T22:02:00Z">
            <w:rPr>
              <w:rFonts w:ascii="Times New Roman" w:hAnsi="Times New Roman" w:cs="Times New Roman"/>
            </w:rPr>
          </w:rPrChange>
        </w:rPr>
        <w:t>δ</w:t>
      </w:r>
      <w:r w:rsidR="004E5EFF" w:rsidRPr="0022128B">
        <w:rPr>
          <w:rFonts w:ascii="Times New Roman" w:hAnsi="Times New Roman" w:cs="Times New Roman"/>
          <w:sz w:val="24"/>
          <w:szCs w:val="24"/>
          <w:vertAlign w:val="subscript"/>
          <w:rPrChange w:id="230" w:author="ecslogon" w:date="2015-12-15T22:02:00Z">
            <w:rPr>
              <w:rFonts w:ascii="Times New Roman" w:hAnsi="Times New Roman" w:cs="Times New Roman"/>
              <w:vertAlign w:val="subscript"/>
            </w:rPr>
          </w:rPrChange>
        </w:rPr>
        <w:t>j</w:t>
      </w:r>
      <w:proofErr w:type="spellEnd"/>
      <w:r w:rsidR="004E5EFF" w:rsidRPr="0022128B">
        <w:rPr>
          <w:rFonts w:ascii="Times New Roman" w:hAnsi="Times New Roman" w:cs="Times New Roman"/>
          <w:sz w:val="24"/>
          <w:szCs w:val="24"/>
          <w:rPrChange w:id="231" w:author="ecslogon" w:date="2015-12-15T22:02:00Z">
            <w:rPr>
              <w:rFonts w:ascii="Times New Roman" w:hAnsi="Times New Roman" w:cs="Times New Roman"/>
            </w:rPr>
          </w:rPrChange>
        </w:rPr>
        <w:t xml:space="preserve"> are alon</w:t>
      </w:r>
      <w:r>
        <w:rPr>
          <w:rFonts w:ascii="Times New Roman" w:hAnsi="Times New Roman" w:cs="Times New Roman"/>
          <w:sz w:val="24"/>
          <w:szCs w:val="24"/>
        </w:rPr>
        <w:t>g the local element coordinates, requiring</w:t>
      </w:r>
      <w:r w:rsidR="004E5EFF" w:rsidRPr="0022128B">
        <w:rPr>
          <w:rFonts w:ascii="Times New Roman" w:hAnsi="Times New Roman" w:cs="Times New Roman"/>
          <w:sz w:val="24"/>
          <w:szCs w:val="24"/>
          <w:rPrChange w:id="232" w:author="ecslogon" w:date="2015-12-15T22:02:00Z">
            <w:rPr>
              <w:rFonts w:ascii="Times New Roman" w:hAnsi="Times New Roman" w:cs="Times New Roman"/>
            </w:rPr>
          </w:rPrChange>
        </w:rPr>
        <w:t xml:space="preserve"> one of the </w:t>
      </w:r>
      <w:commentRangeStart w:id="233"/>
      <w:commentRangeStart w:id="234"/>
      <w:r w:rsidR="004E5EFF" w:rsidRPr="0022128B">
        <w:rPr>
          <w:rFonts w:ascii="Times New Roman" w:hAnsi="Times New Roman" w:cs="Times New Roman"/>
          <w:sz w:val="24"/>
          <w:szCs w:val="24"/>
          <w:rPrChange w:id="235" w:author="ecslogon" w:date="2015-12-15T22:02:00Z">
            <w:rPr>
              <w:rFonts w:ascii="Times New Roman" w:hAnsi="Times New Roman" w:cs="Times New Roman"/>
            </w:rPr>
          </w:rPrChange>
        </w:rPr>
        <w:t xml:space="preserve">basis vectors </w:t>
      </w:r>
      <w:commentRangeEnd w:id="233"/>
      <w:r w:rsidR="00685010">
        <w:rPr>
          <w:rStyle w:val="CommentReference"/>
        </w:rPr>
        <w:commentReference w:id="233"/>
      </w:r>
      <w:commentRangeEnd w:id="234"/>
      <w:r w:rsidR="005A3124">
        <w:rPr>
          <w:rStyle w:val="CommentReference"/>
        </w:rPr>
        <w:commentReference w:id="234"/>
      </w:r>
      <w:r w:rsidR="004E5EFF" w:rsidRPr="0022128B">
        <w:rPr>
          <w:rFonts w:ascii="Times New Roman" w:hAnsi="Times New Roman" w:cs="Times New Roman"/>
          <w:sz w:val="24"/>
          <w:szCs w:val="24"/>
          <w:rPrChange w:id="236" w:author="ecslogon" w:date="2015-12-15T22:02:00Z">
            <w:rPr>
              <w:rFonts w:ascii="Times New Roman" w:hAnsi="Times New Roman" w:cs="Times New Roman"/>
            </w:rPr>
          </w:rPrChange>
        </w:rPr>
        <w:t xml:space="preserve">to be along the element length. The goal is to resolve the nodal displacement in local coordinates </w:t>
      </w:r>
      <w:r w:rsidR="00B506A5" w:rsidRPr="0022128B">
        <w:rPr>
          <w:rFonts w:ascii="Times New Roman" w:hAnsi="Times New Roman" w:cs="Times New Roman"/>
          <w:sz w:val="24"/>
          <w:szCs w:val="24"/>
          <w:rPrChange w:id="237" w:author="ecslogon" w:date="2015-12-15T22:02:00Z">
            <w:rPr>
              <w:rFonts w:ascii="Times New Roman" w:hAnsi="Times New Roman" w:cs="Times New Roman"/>
            </w:rPr>
          </w:rPrChange>
        </w:rPr>
        <w:t>to global coordinates. This is done via the rotation matrix as seen in Figure 5.</w:t>
      </w:r>
      <w:r w:rsidR="005A3124">
        <w:rPr>
          <w:rFonts w:ascii="Times New Roman" w:hAnsi="Times New Roman" w:cs="Times New Roman"/>
          <w:sz w:val="24"/>
          <w:szCs w:val="24"/>
        </w:rPr>
        <w:t xml:space="preserve"> In other words, displacement of the nodes is resolved along directions </w:t>
      </w:r>
      <m:oMath>
        <m:r>
          <w:rPr>
            <w:rFonts w:ascii="Cambria Math" w:hAnsi="Cambria Math" w:cs="Times New Roman"/>
            <w:sz w:val="24"/>
            <w:szCs w:val="24"/>
          </w:rPr>
          <m:t>u</m:t>
        </m:r>
      </m:oMath>
      <w:r w:rsidR="005A3124">
        <w:rPr>
          <w:rFonts w:ascii="Times New Roman" w:hAnsi="Times New Roman" w:cs="Times New Roman"/>
          <w:sz w:val="24"/>
          <w:szCs w:val="24"/>
        </w:rPr>
        <w:t xml:space="preserve"> </w:t>
      </w:r>
      <w:r w:rsidR="001024CE">
        <w:rPr>
          <w:rFonts w:ascii="Times New Roman" w:hAnsi="Times New Roman" w:cs="Times New Roman"/>
          <w:sz w:val="24"/>
          <w:szCs w:val="24"/>
        </w:rPr>
        <w:t>and</w:t>
      </w:r>
      <m:oMath>
        <m:r>
          <w:rPr>
            <w:rFonts w:ascii="Cambria Math" w:hAnsi="Cambria Math" w:cs="Times New Roman"/>
            <w:sz w:val="24"/>
            <w:szCs w:val="24"/>
          </w:rPr>
          <m:t xml:space="preserve"> </m:t>
        </m:r>
        <m:r>
          <w:rPr>
            <w:rFonts w:ascii="Cambria Math" w:hAnsi="Cambria Math" w:cs="Times New Roman"/>
            <w:sz w:val="24"/>
            <w:szCs w:val="24"/>
          </w:rPr>
          <m:t>v</m:t>
        </m:r>
      </m:oMath>
      <w:r w:rsidR="005A3124">
        <w:rPr>
          <w:rFonts w:ascii="Times New Roman" w:hAnsi="Times New Roman" w:cs="Times New Roman"/>
          <w:sz w:val="24"/>
          <w:szCs w:val="24"/>
        </w:rPr>
        <w:t>, which are defined in global coordinates.</w:t>
      </w:r>
    </w:p>
    <w:p w14:paraId="2B63A4FB" w14:textId="77777777" w:rsidR="00B506A5" w:rsidRPr="0022128B" w:rsidRDefault="00B506A5" w:rsidP="00B506A5">
      <w:pPr>
        <w:spacing w:after="0"/>
        <w:jc w:val="center"/>
        <w:rPr>
          <w:rFonts w:ascii="Times New Roman" w:hAnsi="Times New Roman" w:cs="Times New Roman"/>
          <w:sz w:val="24"/>
          <w:szCs w:val="24"/>
          <w:rPrChange w:id="238"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239" w:author="ecslogon" w:date="2015-12-15T22:02:00Z">
            <w:rPr>
              <w:rFonts w:ascii="Times New Roman" w:hAnsi="Times New Roman" w:cs="Times New Roman"/>
              <w:noProof/>
              <w:lang w:eastAsia="en-US"/>
            </w:rPr>
          </w:rPrChange>
        </w:rPr>
        <w:drawing>
          <wp:inline distT="0" distB="0" distL="0" distR="0" wp14:anchorId="2876C14E" wp14:editId="6EE28754">
            <wp:extent cx="3627665" cy="19816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622905" cy="1979019"/>
                    </a:xfrm>
                    <a:prstGeom prst="rect">
                      <a:avLst/>
                    </a:prstGeom>
                    <a:noFill/>
                    <a:ln w="9525">
                      <a:noFill/>
                      <a:miter lim="800000"/>
                      <a:headEnd/>
                      <a:tailEnd/>
                    </a:ln>
                  </pic:spPr>
                </pic:pic>
              </a:graphicData>
            </a:graphic>
          </wp:inline>
        </w:drawing>
      </w:r>
    </w:p>
    <w:p w14:paraId="28BCF9CA" w14:textId="2CC0B7E9" w:rsidR="00B506A5" w:rsidRPr="00536F3D" w:rsidRDefault="00B506A5" w:rsidP="00B506A5">
      <w:pPr>
        <w:jc w:val="center"/>
        <w:rPr>
          <w:rFonts w:ascii="Times New Roman" w:hAnsi="Times New Roman" w:cs="Times New Roman"/>
          <w:sz w:val="20"/>
          <w:szCs w:val="20"/>
          <w:rPrChange w:id="240" w:author="ecslogon" w:date="2015-12-15T22:02:00Z">
            <w:rPr>
              <w:rFonts w:ascii="Times New Roman" w:hAnsi="Times New Roman" w:cs="Times New Roman"/>
            </w:rPr>
          </w:rPrChange>
        </w:rPr>
      </w:pPr>
      <w:r w:rsidRPr="00536F3D">
        <w:rPr>
          <w:rFonts w:ascii="Times New Roman" w:hAnsi="Times New Roman" w:cs="Times New Roman"/>
          <w:b/>
          <w:sz w:val="20"/>
          <w:szCs w:val="20"/>
          <w:rPrChange w:id="241" w:author="ecslogon" w:date="2015-12-15T22:02:00Z">
            <w:rPr>
              <w:rFonts w:ascii="Times New Roman" w:hAnsi="Times New Roman" w:cs="Times New Roman"/>
            </w:rPr>
          </w:rPrChange>
        </w:rPr>
        <w:t>Fig</w:t>
      </w:r>
      <w:r w:rsidR="00536F3D" w:rsidRPr="00536F3D">
        <w:rPr>
          <w:rFonts w:ascii="Times New Roman" w:hAnsi="Times New Roman" w:cs="Times New Roman"/>
          <w:b/>
          <w:sz w:val="20"/>
          <w:szCs w:val="20"/>
        </w:rPr>
        <w:t>.</w:t>
      </w:r>
      <w:r w:rsidRPr="00536F3D">
        <w:rPr>
          <w:rFonts w:ascii="Times New Roman" w:hAnsi="Times New Roman" w:cs="Times New Roman"/>
          <w:b/>
          <w:sz w:val="20"/>
          <w:szCs w:val="20"/>
          <w:rPrChange w:id="242" w:author="ecslogon" w:date="2015-12-15T22:02:00Z">
            <w:rPr>
              <w:rFonts w:ascii="Times New Roman" w:hAnsi="Times New Roman" w:cs="Times New Roman"/>
            </w:rPr>
          </w:rPrChange>
        </w:rPr>
        <w:t xml:space="preserve"> 5</w:t>
      </w:r>
      <w:r w:rsidR="00536F3D">
        <w:rPr>
          <w:rFonts w:ascii="Times New Roman" w:hAnsi="Times New Roman" w:cs="Times New Roman"/>
          <w:sz w:val="20"/>
          <w:szCs w:val="20"/>
        </w:rPr>
        <w:t>.</w:t>
      </w:r>
      <w:r w:rsidRPr="00536F3D">
        <w:rPr>
          <w:rFonts w:ascii="Times New Roman" w:hAnsi="Times New Roman" w:cs="Times New Roman"/>
          <w:sz w:val="20"/>
          <w:szCs w:val="20"/>
          <w:rPrChange w:id="243" w:author="ecslogon" w:date="2015-12-15T22:02:00Z">
            <w:rPr>
              <w:rFonts w:ascii="Times New Roman" w:hAnsi="Times New Roman" w:cs="Times New Roman"/>
            </w:rPr>
          </w:rPrChange>
        </w:rPr>
        <w:t xml:space="preserve"> Node displacement defined in global coordinates.</w:t>
      </w:r>
      <w:r w:rsidR="008B4429">
        <w:rPr>
          <w:rFonts w:ascii="Times New Roman" w:hAnsi="Times New Roman" w:cs="Times New Roman"/>
          <w:sz w:val="20"/>
          <w:szCs w:val="20"/>
        </w:rPr>
        <w:t xml:space="preserve"> </w:t>
      </w:r>
    </w:p>
    <w:p w14:paraId="74C79498" w14:textId="65DBFBC6" w:rsidR="00B506A5" w:rsidRPr="0022128B" w:rsidRDefault="00B506A5" w:rsidP="0053450E">
      <w:pPr>
        <w:ind w:firstLine="720"/>
        <w:rPr>
          <w:rFonts w:ascii="Times New Roman" w:hAnsi="Times New Roman" w:cs="Times New Roman"/>
          <w:sz w:val="24"/>
          <w:szCs w:val="24"/>
          <w:rPrChange w:id="244" w:author="ecslogon" w:date="2015-12-15T22:02:00Z">
            <w:rPr>
              <w:rFonts w:ascii="Times New Roman" w:hAnsi="Times New Roman" w:cs="Times New Roman"/>
            </w:rPr>
          </w:rPrChange>
        </w:rPr>
      </w:pPr>
      <w:r w:rsidRPr="0022128B">
        <w:rPr>
          <w:rFonts w:ascii="Times New Roman" w:hAnsi="Times New Roman" w:cs="Times New Roman"/>
          <w:sz w:val="24"/>
          <w:szCs w:val="24"/>
          <w:rPrChange w:id="245" w:author="ecslogon" w:date="2015-12-15T22:02:00Z">
            <w:rPr>
              <w:rFonts w:ascii="Times New Roman" w:hAnsi="Times New Roman" w:cs="Times New Roman"/>
            </w:rPr>
          </w:rPrChange>
        </w:rPr>
        <w:t xml:space="preserve">Once the nodal displacements are expressed in global coordinates it is possible to </w:t>
      </w:r>
      <w:r w:rsidR="008916A4" w:rsidRPr="0022128B">
        <w:rPr>
          <w:rFonts w:ascii="Times New Roman" w:hAnsi="Times New Roman" w:cs="Times New Roman"/>
          <w:sz w:val="24"/>
          <w:szCs w:val="24"/>
          <w:rPrChange w:id="246" w:author="ecslogon" w:date="2015-12-15T22:02:00Z">
            <w:rPr>
              <w:rFonts w:ascii="Times New Roman" w:hAnsi="Times New Roman" w:cs="Times New Roman"/>
            </w:rPr>
          </w:rPrChange>
        </w:rPr>
        <w:t>formulate the relationship between nodal displacements and forces as</w:t>
      </w:r>
      <m:oMath>
        <m:r>
          <w:rPr>
            <w:rFonts w:ascii="Cambria Math" w:hAnsi="Cambria Math" w:cs="Times New Roman"/>
            <w:sz w:val="24"/>
            <w:szCs w:val="24"/>
            <w:rPrChange w:id="247" w:author="ecslogon" w:date="2015-12-15T22:02:00Z">
              <w:rPr>
                <w:rFonts w:ascii="Cambria Math" w:hAnsi="Cambria Math" w:cs="Times New Roman"/>
              </w:rPr>
            </w:rPrChange>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Change w:id="248" w:author="ecslogon" w:date="2015-12-15T22:02:00Z">
                  <w:rPr>
                    <w:rFonts w:ascii="Cambria Math" w:hAnsi="Cambria Math" w:cs="Times New Roman"/>
                  </w:rPr>
                </w:rPrChange>
              </w:rPr>
              <m:t>K</m:t>
            </m:r>
          </m:e>
        </m:acc>
        <m:acc>
          <m:accPr>
            <m:chr m:val="̅"/>
            <m:ctrlPr>
              <w:rPr>
                <w:rFonts w:ascii="Cambria Math" w:hAnsi="Cambria Math" w:cs="Times New Roman"/>
                <w:i/>
                <w:sz w:val="24"/>
                <w:szCs w:val="24"/>
              </w:rPr>
            </m:ctrlPr>
          </m:accPr>
          <m:e>
            <m:r>
              <w:rPr>
                <w:rFonts w:ascii="Cambria Math" w:hAnsi="Cambria Math" w:cs="Times New Roman"/>
                <w:sz w:val="24"/>
                <w:szCs w:val="24"/>
                <w:rPrChange w:id="249" w:author="ecslogon" w:date="2015-12-15T22:02:00Z">
                  <w:rPr>
                    <w:rFonts w:ascii="Cambria Math" w:hAnsi="Cambria Math" w:cs="Times New Roman"/>
                  </w:rPr>
                </w:rPrChange>
              </w:rPr>
              <m:t>U</m:t>
            </m:r>
          </m:e>
        </m:acc>
        <m:r>
          <w:rPr>
            <w:rFonts w:ascii="Cambria Math" w:hAnsi="Cambria Math" w:cs="Times New Roman"/>
            <w:sz w:val="24"/>
            <w:szCs w:val="24"/>
            <w:rPrChange w:id="250" w:author="ecslogon" w:date="2015-12-15T22:02:00Z">
              <w:rPr>
                <w:rFonts w:ascii="Cambria Math" w:hAnsi="Cambria Math" w:cs="Times New Roman"/>
              </w:rPr>
            </w:rPrChange>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Change w:id="251" w:author="ecslogon" w:date="2015-12-15T22:02:00Z">
                  <w:rPr>
                    <w:rFonts w:ascii="Cambria Math" w:hAnsi="Cambria Math" w:cs="Times New Roman"/>
                  </w:rPr>
                </w:rPrChange>
              </w:rPr>
              <m:t>F</m:t>
            </m:r>
          </m:e>
        </m:acc>
      </m:oMath>
      <w:r w:rsidR="008916A4" w:rsidRPr="0022128B">
        <w:rPr>
          <w:rFonts w:ascii="Times New Roman" w:hAnsi="Times New Roman" w:cs="Times New Roman"/>
          <w:sz w:val="24"/>
          <w:szCs w:val="24"/>
          <w:rPrChange w:id="252" w:author="ecslogon" w:date="2015-12-15T22:02:00Z">
            <w:rPr>
              <w:rFonts w:ascii="Times New Roman" w:hAnsi="Times New Roman" w:cs="Times New Roman"/>
            </w:rPr>
          </w:rPrChange>
        </w:rPr>
        <w:t>. In this tensor notation</w:t>
      </w:r>
      <w:r w:rsidR="00EF2447" w:rsidRPr="0022128B">
        <w:rPr>
          <w:rFonts w:ascii="Times New Roman" w:hAnsi="Times New Roman" w:cs="Times New Roman"/>
          <w:sz w:val="24"/>
          <w:szCs w:val="24"/>
          <w:rPrChange w:id="253" w:author="ecslogon" w:date="2015-12-15T22:02:00Z">
            <w:rPr>
              <w:rFonts w:ascii="Times New Roman" w:hAnsi="Times New Roman" w:cs="Times New Roman"/>
            </w:rPr>
          </w:rPrChange>
        </w:rPr>
        <w:t>,</w:t>
      </w:r>
      <w:r w:rsidR="008916A4" w:rsidRPr="0022128B">
        <w:rPr>
          <w:rFonts w:ascii="Times New Roman" w:hAnsi="Times New Roman" w:cs="Times New Roman"/>
          <w:sz w:val="24"/>
          <w:szCs w:val="24"/>
          <w:rPrChange w:id="254" w:author="ecslogon" w:date="2015-12-15T22:02:00Z">
            <w:rPr>
              <w:rFonts w:ascii="Times New Roman" w:hAnsi="Times New Roman" w:cs="Times New Roman"/>
            </w:rPr>
          </w:rPrChange>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Change w:id="255" w:author="ecslogon" w:date="2015-12-15T22:02:00Z">
                  <w:rPr>
                    <w:rFonts w:ascii="Cambria Math" w:hAnsi="Cambria Math" w:cs="Times New Roman"/>
                  </w:rPr>
                </w:rPrChange>
              </w:rPr>
              <m:t>K</m:t>
            </m:r>
          </m:e>
        </m:acc>
      </m:oMath>
      <w:r w:rsidR="008916A4" w:rsidRPr="0022128B">
        <w:rPr>
          <w:rFonts w:ascii="Times New Roman" w:hAnsi="Times New Roman" w:cs="Times New Roman"/>
          <w:sz w:val="24"/>
          <w:szCs w:val="24"/>
          <w:rPrChange w:id="256" w:author="ecslogon" w:date="2015-12-15T22:02:00Z">
            <w:rPr>
              <w:rFonts w:ascii="Times New Roman" w:hAnsi="Times New Roman" w:cs="Times New Roman"/>
            </w:rPr>
          </w:rPrChange>
        </w:rPr>
        <w:t xml:space="preserve">is denoted as the element stiffness matrix and comprises of physical properties that enable a linear mapping between displacement vector </w:t>
      </w:r>
      <m:oMath>
        <m:acc>
          <m:accPr>
            <m:chr m:val="̅"/>
            <m:ctrlPr>
              <w:rPr>
                <w:rFonts w:ascii="Cambria Math" w:hAnsi="Cambria Math" w:cs="Times New Roman"/>
                <w:i/>
                <w:sz w:val="24"/>
                <w:szCs w:val="24"/>
              </w:rPr>
            </m:ctrlPr>
          </m:accPr>
          <m:e>
            <m:r>
              <w:rPr>
                <w:rFonts w:ascii="Cambria Math" w:hAnsi="Cambria Math" w:cs="Times New Roman"/>
                <w:sz w:val="24"/>
                <w:szCs w:val="24"/>
                <w:rPrChange w:id="257" w:author="ecslogon" w:date="2015-12-15T22:02:00Z">
                  <w:rPr>
                    <w:rFonts w:ascii="Cambria Math" w:hAnsi="Cambria Math" w:cs="Times New Roman"/>
                  </w:rPr>
                </w:rPrChange>
              </w:rPr>
              <m:t>U</m:t>
            </m:r>
          </m:e>
        </m:acc>
      </m:oMath>
      <w:r w:rsidR="008916A4" w:rsidRPr="0022128B">
        <w:rPr>
          <w:rFonts w:ascii="Times New Roman" w:hAnsi="Times New Roman" w:cs="Times New Roman"/>
          <w:sz w:val="24"/>
          <w:szCs w:val="24"/>
          <w:rPrChange w:id="258" w:author="ecslogon" w:date="2015-12-15T22:02:00Z">
            <w:rPr>
              <w:rFonts w:ascii="Times New Roman" w:hAnsi="Times New Roman" w:cs="Times New Roman"/>
            </w:rPr>
          </w:rPrChange>
        </w:rPr>
        <w:t xml:space="preserve"> and force </w:t>
      </w:r>
      <w:proofErr w:type="gramStart"/>
      <w:r w:rsidR="008916A4" w:rsidRPr="0022128B">
        <w:rPr>
          <w:rFonts w:ascii="Times New Roman" w:hAnsi="Times New Roman" w:cs="Times New Roman"/>
          <w:sz w:val="24"/>
          <w:szCs w:val="24"/>
          <w:rPrChange w:id="259" w:author="ecslogon" w:date="2015-12-15T22:02:00Z">
            <w:rPr>
              <w:rFonts w:ascii="Times New Roman" w:hAnsi="Times New Roman" w:cs="Times New Roman"/>
            </w:rPr>
          </w:rPrChange>
        </w:rPr>
        <w:t xml:space="preserve">vector </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Change w:id="260" w:author="ecslogon" w:date="2015-12-15T22:02:00Z">
                  <w:rPr>
                    <w:rFonts w:ascii="Cambria Math" w:hAnsi="Cambria Math" w:cs="Times New Roman"/>
                  </w:rPr>
                </w:rPrChange>
              </w:rPr>
              <m:t>F</m:t>
            </m:r>
          </m:e>
        </m:acc>
      </m:oMath>
      <w:r w:rsidR="008916A4" w:rsidRPr="0022128B">
        <w:rPr>
          <w:rFonts w:ascii="Times New Roman" w:hAnsi="Times New Roman" w:cs="Times New Roman"/>
          <w:sz w:val="24"/>
          <w:szCs w:val="24"/>
          <w:rPrChange w:id="261" w:author="ecslogon" w:date="2015-12-15T22:02:00Z">
            <w:rPr>
              <w:rFonts w:ascii="Times New Roman" w:hAnsi="Times New Roman" w:cs="Times New Roman"/>
            </w:rPr>
          </w:rPrChange>
        </w:rPr>
        <w:t xml:space="preserve">. </w:t>
      </w:r>
      <w:r w:rsidR="00416A2B" w:rsidRPr="0022128B">
        <w:rPr>
          <w:rFonts w:ascii="Times New Roman" w:hAnsi="Times New Roman" w:cs="Times New Roman"/>
          <w:sz w:val="24"/>
          <w:szCs w:val="24"/>
          <w:rPrChange w:id="262" w:author="ecslogon" w:date="2015-12-15T22:02:00Z">
            <w:rPr>
              <w:rFonts w:ascii="Times New Roman" w:hAnsi="Times New Roman" w:cs="Times New Roman"/>
            </w:rPr>
          </w:rPrChange>
        </w:rPr>
        <w:t>Explicitly this equation can be expressed as</w:t>
      </w:r>
      <w:r w:rsidR="0053450E">
        <w:rPr>
          <w:rFonts w:ascii="Times New Roman" w:hAnsi="Times New Roman" w:cs="Times New Roman"/>
          <w:sz w:val="24"/>
          <w:szCs w:val="24"/>
        </w:rPr>
        <w:t xml:space="preserve"> shown in</w:t>
      </w:r>
      <w:r w:rsidR="00416A2B" w:rsidRPr="0022128B">
        <w:rPr>
          <w:rFonts w:ascii="Times New Roman" w:hAnsi="Times New Roman" w:cs="Times New Roman"/>
          <w:sz w:val="24"/>
          <w:szCs w:val="24"/>
          <w:rPrChange w:id="263" w:author="ecslogon" w:date="2015-12-15T22:02:00Z">
            <w:rPr>
              <w:rFonts w:ascii="Times New Roman" w:hAnsi="Times New Roman" w:cs="Times New Roman"/>
            </w:rPr>
          </w:rPrChange>
        </w:rPr>
        <w:t xml:space="preserve"> Figure 6</w:t>
      </w:r>
      <w:r w:rsidR="00B659CF" w:rsidRPr="0022128B">
        <w:rPr>
          <w:rFonts w:ascii="Times New Roman" w:hAnsi="Times New Roman" w:cs="Times New Roman"/>
          <w:sz w:val="24"/>
          <w:szCs w:val="24"/>
          <w:rPrChange w:id="264" w:author="ecslogon" w:date="2015-12-15T22:02:00Z">
            <w:rPr>
              <w:rFonts w:ascii="Times New Roman" w:hAnsi="Times New Roman" w:cs="Times New Roman"/>
            </w:rPr>
          </w:rPrChange>
        </w:rPr>
        <w:t xml:space="preserve"> [</w:t>
      </w:r>
      <w:r w:rsidR="00EF2447" w:rsidRPr="0022128B">
        <w:rPr>
          <w:rFonts w:ascii="Times New Roman" w:hAnsi="Times New Roman" w:cs="Times New Roman"/>
          <w:sz w:val="24"/>
          <w:szCs w:val="24"/>
          <w:rPrChange w:id="265" w:author="ecslogon" w:date="2015-12-15T22:02:00Z">
            <w:rPr>
              <w:rFonts w:ascii="Times New Roman" w:hAnsi="Times New Roman" w:cs="Times New Roman"/>
            </w:rPr>
          </w:rPrChange>
        </w:rPr>
        <w:t xml:space="preserve">7, </w:t>
      </w:r>
      <w:r w:rsidR="00B659CF" w:rsidRPr="0022128B">
        <w:rPr>
          <w:rFonts w:ascii="Times New Roman" w:hAnsi="Times New Roman" w:cs="Times New Roman"/>
          <w:sz w:val="24"/>
          <w:szCs w:val="24"/>
          <w:rPrChange w:id="266" w:author="ecslogon" w:date="2015-12-15T22:02:00Z">
            <w:rPr>
              <w:rFonts w:ascii="Times New Roman" w:hAnsi="Times New Roman" w:cs="Times New Roman"/>
            </w:rPr>
          </w:rPrChange>
        </w:rPr>
        <w:t>9</w:t>
      </w:r>
      <w:r w:rsidR="00CB1C66" w:rsidRPr="0022128B">
        <w:rPr>
          <w:rFonts w:ascii="Times New Roman" w:hAnsi="Times New Roman" w:cs="Times New Roman"/>
          <w:sz w:val="24"/>
          <w:szCs w:val="24"/>
          <w:rPrChange w:id="267" w:author="ecslogon" w:date="2015-12-15T22:02:00Z">
            <w:rPr>
              <w:rFonts w:ascii="Times New Roman" w:hAnsi="Times New Roman" w:cs="Times New Roman"/>
            </w:rPr>
          </w:rPrChange>
        </w:rPr>
        <w:t>]</w:t>
      </w:r>
      <w:r w:rsidR="00416A2B" w:rsidRPr="0022128B">
        <w:rPr>
          <w:rFonts w:ascii="Times New Roman" w:hAnsi="Times New Roman" w:cs="Times New Roman"/>
          <w:sz w:val="24"/>
          <w:szCs w:val="24"/>
          <w:rPrChange w:id="268" w:author="ecslogon" w:date="2015-12-15T22:02:00Z">
            <w:rPr>
              <w:rFonts w:ascii="Times New Roman" w:hAnsi="Times New Roman" w:cs="Times New Roman"/>
            </w:rPr>
          </w:rPrChange>
        </w:rPr>
        <w:t>.</w:t>
      </w:r>
    </w:p>
    <w:p w14:paraId="279C7FBC" w14:textId="77777777" w:rsidR="00416A2B" w:rsidRPr="0022128B" w:rsidRDefault="00416A2B" w:rsidP="00416A2B">
      <w:pPr>
        <w:spacing w:after="0"/>
        <w:jc w:val="center"/>
        <w:rPr>
          <w:rFonts w:ascii="Times New Roman" w:hAnsi="Times New Roman" w:cs="Times New Roman"/>
          <w:sz w:val="24"/>
          <w:szCs w:val="24"/>
          <w:rPrChange w:id="269"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270" w:author="ecslogon" w:date="2015-12-15T22:02:00Z">
            <w:rPr>
              <w:rFonts w:ascii="Times New Roman" w:hAnsi="Times New Roman" w:cs="Times New Roman"/>
              <w:noProof/>
              <w:lang w:eastAsia="en-US"/>
            </w:rPr>
          </w:rPrChange>
        </w:rPr>
        <w:drawing>
          <wp:inline distT="0" distB="0" distL="0" distR="0" wp14:anchorId="036E91FD" wp14:editId="43E33CC0">
            <wp:extent cx="4291693" cy="103223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291100" cy="1032093"/>
                    </a:xfrm>
                    <a:prstGeom prst="rect">
                      <a:avLst/>
                    </a:prstGeom>
                    <a:noFill/>
                    <a:ln w="9525">
                      <a:noFill/>
                      <a:miter lim="800000"/>
                      <a:headEnd/>
                      <a:tailEnd/>
                    </a:ln>
                  </pic:spPr>
                </pic:pic>
              </a:graphicData>
            </a:graphic>
          </wp:inline>
        </w:drawing>
      </w:r>
    </w:p>
    <w:p w14:paraId="39DD1428" w14:textId="7699BA74" w:rsidR="00416A2B" w:rsidRPr="0053450E" w:rsidRDefault="00416A2B" w:rsidP="00416A2B">
      <w:pPr>
        <w:jc w:val="center"/>
        <w:rPr>
          <w:rFonts w:ascii="Times New Roman" w:hAnsi="Times New Roman" w:cs="Times New Roman"/>
          <w:sz w:val="20"/>
          <w:szCs w:val="20"/>
          <w:rPrChange w:id="271" w:author="ecslogon" w:date="2015-12-15T22:02:00Z">
            <w:rPr>
              <w:rFonts w:ascii="Times New Roman" w:hAnsi="Times New Roman" w:cs="Times New Roman"/>
            </w:rPr>
          </w:rPrChange>
        </w:rPr>
      </w:pPr>
      <w:r w:rsidRPr="0053450E">
        <w:rPr>
          <w:rFonts w:ascii="Times New Roman" w:hAnsi="Times New Roman" w:cs="Times New Roman"/>
          <w:b/>
          <w:sz w:val="20"/>
          <w:szCs w:val="20"/>
          <w:rPrChange w:id="272" w:author="ecslogon" w:date="2015-12-15T22:02:00Z">
            <w:rPr>
              <w:rFonts w:ascii="Times New Roman" w:hAnsi="Times New Roman" w:cs="Times New Roman"/>
            </w:rPr>
          </w:rPrChange>
        </w:rPr>
        <w:t>Fig</w:t>
      </w:r>
      <w:r w:rsidR="0053450E" w:rsidRPr="0053450E">
        <w:rPr>
          <w:rFonts w:ascii="Times New Roman" w:hAnsi="Times New Roman" w:cs="Times New Roman"/>
          <w:b/>
          <w:sz w:val="20"/>
          <w:szCs w:val="20"/>
        </w:rPr>
        <w:t>.</w:t>
      </w:r>
      <w:r w:rsidR="0053450E">
        <w:rPr>
          <w:rFonts w:ascii="Times New Roman" w:hAnsi="Times New Roman" w:cs="Times New Roman"/>
          <w:b/>
          <w:sz w:val="20"/>
          <w:szCs w:val="20"/>
        </w:rPr>
        <w:t xml:space="preserve"> </w:t>
      </w:r>
      <w:r w:rsidRPr="0053450E">
        <w:rPr>
          <w:rFonts w:ascii="Times New Roman" w:hAnsi="Times New Roman" w:cs="Times New Roman"/>
          <w:b/>
          <w:sz w:val="20"/>
          <w:szCs w:val="20"/>
          <w:rPrChange w:id="273" w:author="ecslogon" w:date="2015-12-15T22:02:00Z">
            <w:rPr>
              <w:rFonts w:ascii="Times New Roman" w:hAnsi="Times New Roman" w:cs="Times New Roman"/>
            </w:rPr>
          </w:rPrChange>
        </w:rPr>
        <w:t>6</w:t>
      </w:r>
      <w:r w:rsidR="0053450E">
        <w:rPr>
          <w:rFonts w:ascii="Times New Roman" w:hAnsi="Times New Roman" w:cs="Times New Roman"/>
          <w:sz w:val="20"/>
          <w:szCs w:val="20"/>
        </w:rPr>
        <w:t xml:space="preserve">. Truss element force </w:t>
      </w:r>
      <w:r w:rsidRPr="0053450E">
        <w:rPr>
          <w:rFonts w:ascii="Times New Roman" w:hAnsi="Times New Roman" w:cs="Times New Roman"/>
          <w:sz w:val="20"/>
          <w:szCs w:val="20"/>
          <w:rPrChange w:id="274" w:author="ecslogon" w:date="2015-12-15T22:02:00Z">
            <w:rPr>
              <w:rFonts w:ascii="Times New Roman" w:hAnsi="Times New Roman" w:cs="Times New Roman"/>
            </w:rPr>
          </w:rPrChange>
        </w:rPr>
        <w:t>displacement relationship.</w:t>
      </w:r>
    </w:p>
    <w:p w14:paraId="715B1998" w14:textId="04DFC59C" w:rsidR="00416A2B" w:rsidRPr="0022128B" w:rsidRDefault="00163AF7" w:rsidP="0053450E">
      <w:pPr>
        <w:ind w:firstLine="720"/>
        <w:rPr>
          <w:rFonts w:ascii="Times New Roman" w:hAnsi="Times New Roman" w:cs="Times New Roman"/>
          <w:sz w:val="24"/>
          <w:szCs w:val="24"/>
          <w:rPrChange w:id="275" w:author="ecslogon" w:date="2015-12-15T22:02:00Z">
            <w:rPr>
              <w:rFonts w:ascii="Times New Roman" w:hAnsi="Times New Roman" w:cs="Times New Roman"/>
            </w:rPr>
          </w:rPrChange>
        </w:rPr>
      </w:pPr>
      <w:r w:rsidRPr="0022128B">
        <w:rPr>
          <w:rFonts w:ascii="Times New Roman" w:hAnsi="Times New Roman" w:cs="Times New Roman"/>
          <w:sz w:val="24"/>
          <w:szCs w:val="24"/>
          <w:rPrChange w:id="276" w:author="ecslogon" w:date="2015-12-15T22:02:00Z">
            <w:rPr>
              <w:rFonts w:ascii="Times New Roman" w:hAnsi="Times New Roman" w:cs="Times New Roman"/>
            </w:rPr>
          </w:rPrChange>
        </w:rPr>
        <w:t>Terms A, E, and L correspond to cross-sectional area, Young’s Modulus, and element length respectively. At this stage</w:t>
      </w:r>
      <w:r w:rsidR="00EF2447" w:rsidRPr="0022128B">
        <w:rPr>
          <w:rFonts w:ascii="Times New Roman" w:hAnsi="Times New Roman" w:cs="Times New Roman"/>
          <w:sz w:val="24"/>
          <w:szCs w:val="24"/>
          <w:rPrChange w:id="277" w:author="ecslogon" w:date="2015-12-15T22:02:00Z">
            <w:rPr>
              <w:rFonts w:ascii="Times New Roman" w:hAnsi="Times New Roman" w:cs="Times New Roman"/>
            </w:rPr>
          </w:rPrChange>
        </w:rPr>
        <w:t>, it</w:t>
      </w:r>
      <w:r w:rsidRPr="0022128B">
        <w:rPr>
          <w:rFonts w:ascii="Times New Roman" w:hAnsi="Times New Roman" w:cs="Times New Roman"/>
          <w:sz w:val="24"/>
          <w:szCs w:val="24"/>
          <w:rPrChange w:id="278" w:author="ecslogon" w:date="2015-12-15T22:02:00Z">
            <w:rPr>
              <w:rFonts w:ascii="Times New Roman" w:hAnsi="Times New Roman" w:cs="Times New Roman"/>
            </w:rPr>
          </w:rPrChange>
        </w:rPr>
        <w:t xml:space="preserve"> is possible to define the</w:t>
      </w:r>
      <w:r w:rsidR="008968C8">
        <w:rPr>
          <w:rFonts w:ascii="Times New Roman" w:hAnsi="Times New Roman" w:cs="Times New Roman"/>
          <w:sz w:val="24"/>
          <w:szCs w:val="24"/>
        </w:rPr>
        <w:t xml:space="preserve"> above</w:t>
      </w:r>
      <w:r w:rsidRPr="0022128B">
        <w:rPr>
          <w:rFonts w:ascii="Times New Roman" w:hAnsi="Times New Roman" w:cs="Times New Roman"/>
          <w:sz w:val="24"/>
          <w:szCs w:val="24"/>
          <w:rPrChange w:id="279" w:author="ecslogon" w:date="2015-12-15T22:02:00Z">
            <w:rPr>
              <w:rFonts w:ascii="Times New Roman" w:hAnsi="Times New Roman" w:cs="Times New Roman"/>
            </w:rPr>
          </w:rPrChange>
        </w:rPr>
        <w:t xml:space="preserve"> expression for all the elements in the model (in this case 11 elements). Once each element is defined per equation in Figure </w:t>
      </w:r>
      <w:r w:rsidR="0053450E">
        <w:rPr>
          <w:rFonts w:ascii="Times New Roman" w:hAnsi="Times New Roman" w:cs="Times New Roman"/>
          <w:sz w:val="24"/>
          <w:szCs w:val="24"/>
        </w:rPr>
        <w:t>6, each of the 11 expressions is</w:t>
      </w:r>
      <w:r w:rsidRPr="0022128B">
        <w:rPr>
          <w:rFonts w:ascii="Times New Roman" w:hAnsi="Times New Roman" w:cs="Times New Roman"/>
          <w:sz w:val="24"/>
          <w:szCs w:val="24"/>
          <w:rPrChange w:id="280" w:author="ecslogon" w:date="2015-12-15T22:02:00Z">
            <w:rPr>
              <w:rFonts w:ascii="Times New Roman" w:hAnsi="Times New Roman" w:cs="Times New Roman"/>
            </w:rPr>
          </w:rPrChange>
        </w:rPr>
        <w:t xml:space="preserve"> assembled into the global stiffness matrix. When assembling the global stiffness matrix that represents the entire structure, it is important that force equilibrium and displacement compatibilities are maintained. Finally the problem can be solved by inverting the global stiffness matrix to obtain following expression that solves for nodal displacements</w:t>
      </w:r>
      <m:oMath>
        <m:r>
          <w:rPr>
            <w:rFonts w:ascii="Cambria Math" w:hAnsi="Cambria Math" w:cs="Times New Roman"/>
            <w:sz w:val="24"/>
            <w:szCs w:val="24"/>
            <w:rPrChange w:id="281" w:author="ecslogon" w:date="2015-12-15T22:02:00Z">
              <w:rPr>
                <w:rFonts w:ascii="Cambria Math" w:hAnsi="Cambria Math" w:cs="Times New Roman"/>
              </w:rPr>
            </w:rPrChange>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Change w:id="282" w:author="ecslogon" w:date="2015-12-15T22:02:00Z">
                  <w:rPr>
                    <w:rFonts w:ascii="Cambria Math" w:hAnsi="Cambria Math" w:cs="Times New Roman"/>
                  </w:rPr>
                </w:rPrChange>
              </w:rPr>
              <m:t>U</m:t>
            </m:r>
          </m:e>
        </m:acc>
        <m:r>
          <w:rPr>
            <w:rFonts w:ascii="Cambria Math" w:hAnsi="Cambria Math" w:cs="Times New Roman"/>
            <w:sz w:val="24"/>
            <w:szCs w:val="24"/>
            <w:rPrChange w:id="283" w:author="ecslogon" w:date="2015-12-15T22:02:00Z">
              <w:rPr>
                <w:rFonts w:ascii="Cambria Math" w:hAnsi="Cambria Math" w:cs="Times New Roman"/>
              </w:rPr>
            </w:rPrChange>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Change w:id="284" w:author="ecslogon" w:date="2015-12-15T22:02:00Z">
                      <w:rPr>
                        <w:rFonts w:ascii="Cambria Math" w:hAnsi="Cambria Math" w:cs="Times New Roman"/>
                      </w:rPr>
                    </w:rPrChange>
                  </w:rPr>
                  <m:t>K</m:t>
                </m:r>
              </m:e>
            </m:acc>
          </m:e>
          <m:sup>
            <m:r>
              <w:rPr>
                <w:rFonts w:ascii="Cambria Math" w:hAnsi="Cambria Math" w:cs="Times New Roman"/>
                <w:sz w:val="24"/>
                <w:szCs w:val="24"/>
                <w:rPrChange w:id="285" w:author="ecslogon" w:date="2015-12-15T22:02:00Z">
                  <w:rPr>
                    <w:rFonts w:ascii="Cambria Math" w:hAnsi="Cambria Math" w:cs="Times New Roman"/>
                  </w:rPr>
                </w:rPrChange>
              </w:rPr>
              <m:t>-1</m:t>
            </m:r>
          </m:sup>
        </m:sSup>
        <m:acc>
          <m:accPr>
            <m:chr m:val="̅"/>
            <m:ctrlPr>
              <w:rPr>
                <w:rFonts w:ascii="Cambria Math" w:hAnsi="Cambria Math" w:cs="Times New Roman"/>
                <w:i/>
                <w:sz w:val="24"/>
                <w:szCs w:val="24"/>
              </w:rPr>
            </m:ctrlPr>
          </m:accPr>
          <m:e>
            <m:r>
              <w:rPr>
                <w:rFonts w:ascii="Cambria Math" w:hAnsi="Cambria Math" w:cs="Times New Roman"/>
                <w:sz w:val="24"/>
                <w:szCs w:val="24"/>
                <w:rPrChange w:id="286" w:author="ecslogon" w:date="2015-12-15T22:02:00Z">
                  <w:rPr>
                    <w:rFonts w:ascii="Cambria Math" w:hAnsi="Cambria Math" w:cs="Times New Roman"/>
                  </w:rPr>
                </w:rPrChange>
              </w:rPr>
              <m:t>F</m:t>
            </m:r>
          </m:e>
        </m:acc>
      </m:oMath>
      <w:r w:rsidRPr="0022128B">
        <w:rPr>
          <w:rFonts w:ascii="Times New Roman" w:hAnsi="Times New Roman" w:cs="Times New Roman"/>
          <w:sz w:val="24"/>
          <w:szCs w:val="24"/>
          <w:rPrChange w:id="287" w:author="ecslogon" w:date="2015-12-15T22:02:00Z">
            <w:rPr>
              <w:rFonts w:ascii="Times New Roman" w:hAnsi="Times New Roman" w:cs="Times New Roman"/>
            </w:rPr>
          </w:rPrChange>
        </w:rPr>
        <w:t>. Knowing the displacements allows for calculation of elements strains that are used to calculate element stresses via constitutive relationship (</w:t>
      </w:r>
      <w:r w:rsidR="00B659CF" w:rsidRPr="0022128B">
        <w:rPr>
          <w:rFonts w:ascii="Times New Roman" w:hAnsi="Times New Roman" w:cs="Times New Roman"/>
          <w:sz w:val="24"/>
          <w:szCs w:val="24"/>
          <w:rPrChange w:id="288" w:author="ecslogon" w:date="2015-12-15T22:02:00Z">
            <w:rPr>
              <w:rFonts w:ascii="Times New Roman" w:hAnsi="Times New Roman" w:cs="Times New Roman"/>
            </w:rPr>
          </w:rPrChange>
        </w:rPr>
        <w:t xml:space="preserve">i.e. </w:t>
      </w:r>
      <w:r w:rsidRPr="0022128B">
        <w:rPr>
          <w:rFonts w:ascii="Times New Roman" w:hAnsi="Times New Roman" w:cs="Times New Roman"/>
          <w:sz w:val="24"/>
          <w:szCs w:val="24"/>
          <w:rPrChange w:id="289" w:author="ecslogon" w:date="2015-12-15T22:02:00Z">
            <w:rPr>
              <w:rFonts w:ascii="Times New Roman" w:hAnsi="Times New Roman" w:cs="Times New Roman"/>
            </w:rPr>
          </w:rPrChange>
        </w:rPr>
        <w:t>Young’s Modulus, E).</w:t>
      </w:r>
    </w:p>
    <w:p w14:paraId="4EF1DEF8" w14:textId="77777777" w:rsidR="00B506A5" w:rsidRPr="0022128B" w:rsidRDefault="00163AF7">
      <w:pPr>
        <w:rPr>
          <w:rFonts w:ascii="Times New Roman" w:hAnsi="Times New Roman" w:cs="Times New Roman"/>
          <w:sz w:val="24"/>
          <w:szCs w:val="24"/>
          <w:rPrChange w:id="290" w:author="ecslogon" w:date="2015-12-15T22:02:00Z">
            <w:rPr>
              <w:rFonts w:ascii="Times New Roman" w:hAnsi="Times New Roman" w:cs="Times New Roman"/>
            </w:rPr>
          </w:rPrChange>
        </w:rPr>
      </w:pPr>
      <w:r w:rsidRPr="0022128B">
        <w:rPr>
          <w:rFonts w:ascii="Times New Roman" w:hAnsi="Times New Roman" w:cs="Times New Roman"/>
          <w:sz w:val="24"/>
          <w:szCs w:val="24"/>
          <w:rPrChange w:id="291" w:author="ecslogon" w:date="2015-12-15T22:02:00Z">
            <w:rPr>
              <w:rFonts w:ascii="Times New Roman" w:hAnsi="Times New Roman" w:cs="Times New Roman"/>
            </w:rPr>
          </w:rPrChange>
        </w:rPr>
        <w:tab/>
        <w:t>The FEA method was imp</w:t>
      </w:r>
      <w:r w:rsidR="00387369" w:rsidRPr="0022128B">
        <w:rPr>
          <w:rFonts w:ascii="Times New Roman" w:hAnsi="Times New Roman" w:cs="Times New Roman"/>
          <w:sz w:val="24"/>
          <w:szCs w:val="24"/>
          <w:rPrChange w:id="292" w:author="ecslogon" w:date="2015-12-15T22:02:00Z">
            <w:rPr>
              <w:rFonts w:ascii="Times New Roman" w:hAnsi="Times New Roman" w:cs="Times New Roman"/>
            </w:rPr>
          </w:rPrChange>
        </w:rPr>
        <w:t xml:space="preserve">lemented in MATLAB and the subject code can be seen in </w:t>
      </w:r>
      <w:r w:rsidR="00EF2447" w:rsidRPr="0022128B">
        <w:rPr>
          <w:rFonts w:ascii="Times New Roman" w:hAnsi="Times New Roman" w:cs="Times New Roman"/>
          <w:sz w:val="24"/>
          <w:szCs w:val="24"/>
          <w:rPrChange w:id="293" w:author="ecslogon" w:date="2015-12-15T22:02:00Z">
            <w:rPr>
              <w:rFonts w:ascii="Times New Roman" w:hAnsi="Times New Roman" w:cs="Times New Roman"/>
            </w:rPr>
          </w:rPrChange>
        </w:rPr>
        <w:t>Appendix A</w:t>
      </w:r>
      <w:r w:rsidR="00387369" w:rsidRPr="0022128B">
        <w:rPr>
          <w:rFonts w:ascii="Times New Roman" w:hAnsi="Times New Roman" w:cs="Times New Roman"/>
          <w:sz w:val="24"/>
          <w:szCs w:val="24"/>
          <w:rPrChange w:id="294" w:author="ecslogon" w:date="2015-12-15T22:02:00Z">
            <w:rPr>
              <w:rFonts w:ascii="Times New Roman" w:hAnsi="Times New Roman" w:cs="Times New Roman"/>
            </w:rPr>
          </w:rPrChange>
        </w:rPr>
        <w:t xml:space="preserve">. Before using the FEA solver for optimization, its accuracy was confirmed using </w:t>
      </w:r>
      <w:r w:rsidR="00387369" w:rsidRPr="0022128B">
        <w:rPr>
          <w:rFonts w:ascii="Times New Roman" w:hAnsi="Times New Roman" w:cs="Times New Roman"/>
          <w:sz w:val="24"/>
          <w:szCs w:val="24"/>
          <w:rPrChange w:id="295" w:author="ecslogon" w:date="2015-12-15T22:02:00Z">
            <w:rPr>
              <w:rFonts w:ascii="Times New Roman" w:hAnsi="Times New Roman" w:cs="Times New Roman"/>
            </w:rPr>
          </w:rPrChange>
        </w:rPr>
        <w:lastRenderedPageBreak/>
        <w:t>commercial FEA software ABAQUS. Model geometry follows the definition in Figure 3 and Table 1 lists the material and geometrical properties used.</w:t>
      </w:r>
    </w:p>
    <w:p w14:paraId="3003A896" w14:textId="77777777" w:rsidR="00734B63" w:rsidRPr="0022128B" w:rsidRDefault="00734B63">
      <w:pPr>
        <w:rPr>
          <w:rFonts w:ascii="Times New Roman" w:hAnsi="Times New Roman" w:cs="Times New Roman"/>
          <w:sz w:val="24"/>
          <w:szCs w:val="24"/>
          <w:rPrChange w:id="296" w:author="ecslogon" w:date="2015-12-15T22:02:00Z">
            <w:rPr>
              <w:rFonts w:ascii="Times New Roman" w:hAnsi="Times New Roman" w:cs="Times New Roman"/>
            </w:rPr>
          </w:rPrChange>
        </w:rPr>
      </w:pPr>
    </w:p>
    <w:tbl>
      <w:tblPr>
        <w:tblStyle w:val="TableGrid"/>
        <w:tblW w:w="0" w:type="auto"/>
        <w:jc w:val="center"/>
        <w:tblLook w:val="04A0" w:firstRow="1" w:lastRow="0" w:firstColumn="1" w:lastColumn="0" w:noHBand="0" w:noVBand="1"/>
      </w:tblPr>
      <w:tblGrid>
        <w:gridCol w:w="2394"/>
        <w:gridCol w:w="2394"/>
      </w:tblGrid>
      <w:tr w:rsidR="00387369" w:rsidRPr="0022128B" w14:paraId="488321BC" w14:textId="77777777" w:rsidTr="00387369">
        <w:trPr>
          <w:jc w:val="center"/>
        </w:trPr>
        <w:tc>
          <w:tcPr>
            <w:tcW w:w="2394" w:type="dxa"/>
          </w:tcPr>
          <w:p w14:paraId="72C20F53" w14:textId="5A7705DE" w:rsidR="00387369" w:rsidRPr="0022128B" w:rsidRDefault="00325FE6" w:rsidP="00387369">
            <w:pPr>
              <w:jc w:val="center"/>
              <w:rPr>
                <w:rFonts w:ascii="Times New Roman" w:hAnsi="Times New Roman" w:cs="Times New Roman"/>
                <w:b/>
                <w:sz w:val="24"/>
                <w:szCs w:val="24"/>
                <w:u w:val="single"/>
                <w:rPrChange w:id="297" w:author="ecslogon" w:date="2015-12-15T22:02:00Z">
                  <w:rPr>
                    <w:rFonts w:ascii="Times New Roman" w:hAnsi="Times New Roman" w:cs="Times New Roman"/>
                    <w:b/>
                    <w:u w:val="single"/>
                  </w:rPr>
                </w:rPrChange>
              </w:rPr>
            </w:pPr>
            <w:r>
              <w:rPr>
                <w:rFonts w:ascii="Times New Roman" w:hAnsi="Times New Roman" w:cs="Times New Roman"/>
                <w:b/>
                <w:sz w:val="24"/>
                <w:szCs w:val="24"/>
                <w:u w:val="single"/>
              </w:rPr>
              <w:t>Parameter</w:t>
            </w:r>
          </w:p>
        </w:tc>
        <w:tc>
          <w:tcPr>
            <w:tcW w:w="2394" w:type="dxa"/>
          </w:tcPr>
          <w:p w14:paraId="19D2D6B2" w14:textId="77777777" w:rsidR="00387369" w:rsidRPr="0022128B" w:rsidRDefault="00387369" w:rsidP="00387369">
            <w:pPr>
              <w:jc w:val="center"/>
              <w:rPr>
                <w:rFonts w:ascii="Times New Roman" w:hAnsi="Times New Roman" w:cs="Times New Roman"/>
                <w:b/>
                <w:sz w:val="24"/>
                <w:szCs w:val="24"/>
                <w:u w:val="single"/>
                <w:rPrChange w:id="298"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299" w:author="ecslogon" w:date="2015-12-15T22:02:00Z">
                  <w:rPr>
                    <w:rFonts w:ascii="Times New Roman" w:hAnsi="Times New Roman" w:cs="Times New Roman"/>
                    <w:b/>
                    <w:u w:val="single"/>
                  </w:rPr>
                </w:rPrChange>
              </w:rPr>
              <w:t>Model Properties</w:t>
            </w:r>
          </w:p>
        </w:tc>
      </w:tr>
      <w:tr w:rsidR="00387369" w:rsidRPr="0022128B" w14:paraId="5643FC09" w14:textId="77777777" w:rsidTr="00387369">
        <w:trPr>
          <w:jc w:val="center"/>
        </w:trPr>
        <w:tc>
          <w:tcPr>
            <w:tcW w:w="2394" w:type="dxa"/>
          </w:tcPr>
          <w:p w14:paraId="69B2168A" w14:textId="77777777" w:rsidR="00387369" w:rsidRPr="0022128B" w:rsidRDefault="00387369" w:rsidP="00387369">
            <w:pPr>
              <w:jc w:val="center"/>
              <w:rPr>
                <w:rFonts w:ascii="Times New Roman" w:hAnsi="Times New Roman" w:cs="Times New Roman"/>
                <w:sz w:val="24"/>
                <w:szCs w:val="24"/>
                <w:rPrChange w:id="300" w:author="ecslogon" w:date="2015-12-15T22:02:00Z">
                  <w:rPr>
                    <w:rFonts w:ascii="Times New Roman" w:hAnsi="Times New Roman" w:cs="Times New Roman"/>
                  </w:rPr>
                </w:rPrChange>
              </w:rPr>
            </w:pPr>
            <w:r w:rsidRPr="0022128B">
              <w:rPr>
                <w:rFonts w:ascii="Times New Roman" w:hAnsi="Times New Roman" w:cs="Times New Roman"/>
                <w:sz w:val="24"/>
                <w:szCs w:val="24"/>
                <w:rPrChange w:id="301" w:author="ecslogon" w:date="2015-12-15T22:02:00Z">
                  <w:rPr>
                    <w:rFonts w:ascii="Times New Roman" w:hAnsi="Times New Roman" w:cs="Times New Roman"/>
                  </w:rPr>
                </w:rPrChange>
              </w:rPr>
              <w:t>Young’s Modulus</w:t>
            </w:r>
            <w:r w:rsidR="004819B5" w:rsidRPr="0022128B">
              <w:rPr>
                <w:rFonts w:ascii="Times New Roman" w:hAnsi="Times New Roman" w:cs="Times New Roman"/>
                <w:sz w:val="24"/>
                <w:szCs w:val="24"/>
                <w:rPrChange w:id="302" w:author="ecslogon" w:date="2015-12-15T22:02:00Z">
                  <w:rPr>
                    <w:rFonts w:ascii="Times New Roman" w:hAnsi="Times New Roman" w:cs="Times New Roman"/>
                  </w:rPr>
                </w:rPrChange>
              </w:rPr>
              <w:t>, E</w:t>
            </w:r>
          </w:p>
        </w:tc>
        <w:tc>
          <w:tcPr>
            <w:tcW w:w="2394" w:type="dxa"/>
          </w:tcPr>
          <w:p w14:paraId="7017A5E4" w14:textId="77777777" w:rsidR="00387369" w:rsidRPr="0022128B" w:rsidRDefault="00387369" w:rsidP="00387369">
            <w:pPr>
              <w:jc w:val="center"/>
              <w:rPr>
                <w:rFonts w:ascii="Times New Roman" w:hAnsi="Times New Roman" w:cs="Times New Roman"/>
                <w:sz w:val="24"/>
                <w:szCs w:val="24"/>
                <w:rPrChange w:id="303" w:author="ecslogon" w:date="2015-12-15T22:02:00Z">
                  <w:rPr>
                    <w:rFonts w:ascii="Times New Roman" w:hAnsi="Times New Roman" w:cs="Times New Roman"/>
                  </w:rPr>
                </w:rPrChange>
              </w:rPr>
            </w:pPr>
            <w:r w:rsidRPr="0022128B">
              <w:rPr>
                <w:rFonts w:ascii="Times New Roman" w:hAnsi="Times New Roman" w:cs="Times New Roman"/>
                <w:sz w:val="24"/>
                <w:szCs w:val="24"/>
                <w:rPrChange w:id="304" w:author="ecslogon" w:date="2015-12-15T22:02:00Z">
                  <w:rPr>
                    <w:rFonts w:ascii="Times New Roman" w:hAnsi="Times New Roman" w:cs="Times New Roman"/>
                  </w:rPr>
                </w:rPrChange>
              </w:rPr>
              <w:t xml:space="preserve">200 </w:t>
            </w:r>
            <w:proofErr w:type="spellStart"/>
            <w:r w:rsidRPr="0022128B">
              <w:rPr>
                <w:rFonts w:ascii="Times New Roman" w:hAnsi="Times New Roman" w:cs="Times New Roman"/>
                <w:sz w:val="24"/>
                <w:szCs w:val="24"/>
                <w:rPrChange w:id="305" w:author="ecslogon" w:date="2015-12-15T22:02:00Z">
                  <w:rPr>
                    <w:rFonts w:ascii="Times New Roman" w:hAnsi="Times New Roman" w:cs="Times New Roman"/>
                  </w:rPr>
                </w:rPrChange>
              </w:rPr>
              <w:t>GPa</w:t>
            </w:r>
            <w:proofErr w:type="spellEnd"/>
          </w:p>
        </w:tc>
      </w:tr>
      <w:tr w:rsidR="00387369" w:rsidRPr="0022128B" w14:paraId="35B6412D" w14:textId="77777777" w:rsidTr="00387369">
        <w:trPr>
          <w:jc w:val="center"/>
        </w:trPr>
        <w:tc>
          <w:tcPr>
            <w:tcW w:w="2394" w:type="dxa"/>
          </w:tcPr>
          <w:p w14:paraId="0928C7CE" w14:textId="77777777" w:rsidR="00387369" w:rsidRPr="0022128B" w:rsidRDefault="00387369" w:rsidP="00387369">
            <w:pPr>
              <w:jc w:val="center"/>
              <w:rPr>
                <w:rFonts w:ascii="Times New Roman" w:hAnsi="Times New Roman" w:cs="Times New Roman"/>
                <w:sz w:val="24"/>
                <w:szCs w:val="24"/>
                <w:rPrChange w:id="306" w:author="ecslogon" w:date="2015-12-15T22:02:00Z">
                  <w:rPr>
                    <w:rFonts w:ascii="Times New Roman" w:hAnsi="Times New Roman" w:cs="Times New Roman"/>
                  </w:rPr>
                </w:rPrChange>
              </w:rPr>
            </w:pPr>
            <w:r w:rsidRPr="0022128B">
              <w:rPr>
                <w:rFonts w:ascii="Times New Roman" w:hAnsi="Times New Roman" w:cs="Times New Roman"/>
                <w:sz w:val="24"/>
                <w:szCs w:val="24"/>
                <w:rPrChange w:id="307" w:author="ecslogon" w:date="2015-12-15T22:02:00Z">
                  <w:rPr>
                    <w:rFonts w:ascii="Times New Roman" w:hAnsi="Times New Roman" w:cs="Times New Roman"/>
                  </w:rPr>
                </w:rPrChange>
              </w:rPr>
              <w:t>Poisson’s Ratio</w:t>
            </w:r>
            <w:r w:rsidR="004819B5" w:rsidRPr="0022128B">
              <w:rPr>
                <w:rFonts w:ascii="Times New Roman" w:hAnsi="Times New Roman" w:cs="Times New Roman"/>
                <w:sz w:val="24"/>
                <w:szCs w:val="24"/>
                <w:rPrChange w:id="308" w:author="ecslogon" w:date="2015-12-15T22:02:00Z">
                  <w:rPr>
                    <w:rFonts w:ascii="Times New Roman" w:hAnsi="Times New Roman" w:cs="Times New Roman"/>
                  </w:rPr>
                </w:rPrChange>
              </w:rPr>
              <w:t>, ν</w:t>
            </w:r>
          </w:p>
        </w:tc>
        <w:tc>
          <w:tcPr>
            <w:tcW w:w="2394" w:type="dxa"/>
          </w:tcPr>
          <w:p w14:paraId="7C85D7D7" w14:textId="77777777" w:rsidR="00387369" w:rsidRPr="0022128B" w:rsidRDefault="00387369" w:rsidP="00387369">
            <w:pPr>
              <w:jc w:val="center"/>
              <w:rPr>
                <w:rFonts w:ascii="Times New Roman" w:hAnsi="Times New Roman" w:cs="Times New Roman"/>
                <w:sz w:val="24"/>
                <w:szCs w:val="24"/>
                <w:rPrChange w:id="309" w:author="ecslogon" w:date="2015-12-15T22:02:00Z">
                  <w:rPr>
                    <w:rFonts w:ascii="Times New Roman" w:hAnsi="Times New Roman" w:cs="Times New Roman"/>
                  </w:rPr>
                </w:rPrChange>
              </w:rPr>
            </w:pPr>
            <w:r w:rsidRPr="0022128B">
              <w:rPr>
                <w:rFonts w:ascii="Times New Roman" w:hAnsi="Times New Roman" w:cs="Times New Roman"/>
                <w:sz w:val="24"/>
                <w:szCs w:val="24"/>
                <w:rPrChange w:id="310" w:author="ecslogon" w:date="2015-12-15T22:02:00Z">
                  <w:rPr>
                    <w:rFonts w:ascii="Times New Roman" w:hAnsi="Times New Roman" w:cs="Times New Roman"/>
                  </w:rPr>
                </w:rPrChange>
              </w:rPr>
              <w:t>0.30</w:t>
            </w:r>
          </w:p>
        </w:tc>
      </w:tr>
      <w:tr w:rsidR="00387369" w:rsidRPr="0022128B" w14:paraId="02122CF8" w14:textId="77777777" w:rsidTr="00387369">
        <w:trPr>
          <w:jc w:val="center"/>
        </w:trPr>
        <w:tc>
          <w:tcPr>
            <w:tcW w:w="2394" w:type="dxa"/>
          </w:tcPr>
          <w:p w14:paraId="2BEF2EBF" w14:textId="77777777" w:rsidR="00387369" w:rsidRPr="0022128B" w:rsidRDefault="00387369" w:rsidP="00387369">
            <w:pPr>
              <w:jc w:val="center"/>
              <w:rPr>
                <w:rFonts w:ascii="Times New Roman" w:hAnsi="Times New Roman" w:cs="Times New Roman"/>
                <w:sz w:val="24"/>
                <w:szCs w:val="24"/>
                <w:rPrChange w:id="311" w:author="ecslogon" w:date="2015-12-15T22:02:00Z">
                  <w:rPr>
                    <w:rFonts w:ascii="Times New Roman" w:hAnsi="Times New Roman" w:cs="Times New Roman"/>
                  </w:rPr>
                </w:rPrChange>
              </w:rPr>
            </w:pPr>
            <w:r w:rsidRPr="0022128B">
              <w:rPr>
                <w:rFonts w:ascii="Times New Roman" w:hAnsi="Times New Roman" w:cs="Times New Roman"/>
                <w:sz w:val="24"/>
                <w:szCs w:val="24"/>
                <w:rPrChange w:id="312" w:author="ecslogon" w:date="2015-12-15T22:02:00Z">
                  <w:rPr>
                    <w:rFonts w:ascii="Times New Roman" w:hAnsi="Times New Roman" w:cs="Times New Roman"/>
                  </w:rPr>
                </w:rPrChange>
              </w:rPr>
              <w:t>Cross-Section Area</w:t>
            </w:r>
          </w:p>
        </w:tc>
        <w:tc>
          <w:tcPr>
            <w:tcW w:w="2394" w:type="dxa"/>
          </w:tcPr>
          <w:p w14:paraId="11E10F3C" w14:textId="77777777" w:rsidR="00387369" w:rsidRPr="0022128B" w:rsidRDefault="00387369" w:rsidP="00387369">
            <w:pPr>
              <w:jc w:val="center"/>
              <w:rPr>
                <w:rFonts w:ascii="Times New Roman" w:hAnsi="Times New Roman" w:cs="Times New Roman"/>
                <w:sz w:val="24"/>
                <w:szCs w:val="24"/>
                <w:rPrChange w:id="313" w:author="ecslogon" w:date="2015-12-15T22:02:00Z">
                  <w:rPr>
                    <w:rFonts w:ascii="Times New Roman" w:hAnsi="Times New Roman" w:cs="Times New Roman"/>
                  </w:rPr>
                </w:rPrChange>
              </w:rPr>
            </w:pPr>
            <w:r w:rsidRPr="0022128B">
              <w:rPr>
                <w:rFonts w:ascii="Times New Roman" w:hAnsi="Times New Roman" w:cs="Times New Roman"/>
                <w:sz w:val="24"/>
                <w:szCs w:val="24"/>
                <w:rPrChange w:id="314" w:author="ecslogon" w:date="2015-12-15T22:02:00Z">
                  <w:rPr>
                    <w:rFonts w:ascii="Times New Roman" w:hAnsi="Times New Roman" w:cs="Times New Roman"/>
                  </w:rPr>
                </w:rPrChange>
              </w:rPr>
              <w:t>0.020 m</w:t>
            </w:r>
            <w:r w:rsidRPr="0022128B">
              <w:rPr>
                <w:rFonts w:ascii="Times New Roman" w:hAnsi="Times New Roman" w:cs="Times New Roman"/>
                <w:sz w:val="24"/>
                <w:szCs w:val="24"/>
                <w:vertAlign w:val="superscript"/>
                <w:rPrChange w:id="315" w:author="ecslogon" w:date="2015-12-15T22:02:00Z">
                  <w:rPr>
                    <w:rFonts w:ascii="Times New Roman" w:hAnsi="Times New Roman" w:cs="Times New Roman"/>
                    <w:vertAlign w:val="superscript"/>
                  </w:rPr>
                </w:rPrChange>
              </w:rPr>
              <w:t>2</w:t>
            </w:r>
          </w:p>
        </w:tc>
      </w:tr>
      <w:tr w:rsidR="00387369" w:rsidRPr="0022128B" w14:paraId="39250F7E" w14:textId="77777777" w:rsidTr="00387369">
        <w:trPr>
          <w:jc w:val="center"/>
        </w:trPr>
        <w:tc>
          <w:tcPr>
            <w:tcW w:w="2394" w:type="dxa"/>
          </w:tcPr>
          <w:p w14:paraId="0E53D41A" w14:textId="77777777" w:rsidR="00387369" w:rsidRPr="0022128B" w:rsidRDefault="00387369" w:rsidP="00387369">
            <w:pPr>
              <w:jc w:val="center"/>
              <w:rPr>
                <w:rFonts w:ascii="Times New Roman" w:hAnsi="Times New Roman" w:cs="Times New Roman"/>
                <w:sz w:val="24"/>
                <w:szCs w:val="24"/>
                <w:rPrChange w:id="316" w:author="ecslogon" w:date="2015-12-15T22:02:00Z">
                  <w:rPr>
                    <w:rFonts w:ascii="Times New Roman" w:hAnsi="Times New Roman" w:cs="Times New Roman"/>
                  </w:rPr>
                </w:rPrChange>
              </w:rPr>
            </w:pPr>
            <w:r w:rsidRPr="0022128B">
              <w:rPr>
                <w:rFonts w:ascii="Times New Roman" w:hAnsi="Times New Roman" w:cs="Times New Roman"/>
                <w:sz w:val="24"/>
                <w:szCs w:val="24"/>
                <w:rPrChange w:id="317" w:author="ecslogon" w:date="2015-12-15T22:02:00Z">
                  <w:rPr>
                    <w:rFonts w:ascii="Times New Roman" w:hAnsi="Times New Roman" w:cs="Times New Roman"/>
                  </w:rPr>
                </w:rPrChange>
              </w:rPr>
              <w:t xml:space="preserve">Element </w:t>
            </w:r>
            <w:r w:rsidR="00B659CF" w:rsidRPr="0022128B">
              <w:rPr>
                <w:rFonts w:ascii="Times New Roman" w:hAnsi="Times New Roman" w:cs="Times New Roman"/>
                <w:sz w:val="24"/>
                <w:szCs w:val="24"/>
                <w:rPrChange w:id="318" w:author="ecslogon" w:date="2015-12-15T22:02:00Z">
                  <w:rPr>
                    <w:rFonts w:ascii="Times New Roman" w:hAnsi="Times New Roman" w:cs="Times New Roman"/>
                  </w:rPr>
                </w:rPrChange>
              </w:rPr>
              <w:t>Length</w:t>
            </w:r>
          </w:p>
        </w:tc>
        <w:tc>
          <w:tcPr>
            <w:tcW w:w="2394" w:type="dxa"/>
          </w:tcPr>
          <w:p w14:paraId="40FCB128" w14:textId="77777777" w:rsidR="00387369" w:rsidRPr="0022128B" w:rsidRDefault="00387369" w:rsidP="00387369">
            <w:pPr>
              <w:jc w:val="center"/>
              <w:rPr>
                <w:rFonts w:ascii="Times New Roman" w:hAnsi="Times New Roman" w:cs="Times New Roman"/>
                <w:sz w:val="24"/>
                <w:szCs w:val="24"/>
                <w:rPrChange w:id="319" w:author="ecslogon" w:date="2015-12-15T22:02:00Z">
                  <w:rPr>
                    <w:rFonts w:ascii="Times New Roman" w:hAnsi="Times New Roman" w:cs="Times New Roman"/>
                  </w:rPr>
                </w:rPrChange>
              </w:rPr>
            </w:pPr>
            <w:r w:rsidRPr="0022128B">
              <w:rPr>
                <w:rFonts w:ascii="Times New Roman" w:hAnsi="Times New Roman" w:cs="Times New Roman"/>
                <w:sz w:val="24"/>
                <w:szCs w:val="24"/>
                <w:rPrChange w:id="320" w:author="ecslogon" w:date="2015-12-15T22:02:00Z">
                  <w:rPr>
                    <w:rFonts w:ascii="Times New Roman" w:hAnsi="Times New Roman" w:cs="Times New Roman"/>
                  </w:rPr>
                </w:rPrChange>
              </w:rPr>
              <w:t>3 m</w:t>
            </w:r>
          </w:p>
        </w:tc>
      </w:tr>
      <w:tr w:rsidR="00734B63" w:rsidRPr="0022128B" w14:paraId="775AB33F" w14:textId="77777777" w:rsidTr="00387369">
        <w:trPr>
          <w:jc w:val="center"/>
        </w:trPr>
        <w:tc>
          <w:tcPr>
            <w:tcW w:w="2394" w:type="dxa"/>
          </w:tcPr>
          <w:p w14:paraId="5DD024F2" w14:textId="77777777" w:rsidR="00734B63" w:rsidRPr="0022128B" w:rsidRDefault="00734B63" w:rsidP="00387369">
            <w:pPr>
              <w:jc w:val="center"/>
              <w:rPr>
                <w:rFonts w:ascii="Times New Roman" w:hAnsi="Times New Roman" w:cs="Times New Roman"/>
                <w:sz w:val="24"/>
                <w:szCs w:val="24"/>
                <w:rPrChange w:id="321" w:author="ecslogon" w:date="2015-12-15T22:02:00Z">
                  <w:rPr>
                    <w:rFonts w:ascii="Times New Roman" w:hAnsi="Times New Roman" w:cs="Times New Roman"/>
                  </w:rPr>
                </w:rPrChange>
              </w:rPr>
            </w:pPr>
            <w:r w:rsidRPr="0022128B">
              <w:rPr>
                <w:rFonts w:ascii="Times New Roman" w:hAnsi="Times New Roman" w:cs="Times New Roman"/>
                <w:sz w:val="24"/>
                <w:szCs w:val="24"/>
                <w:rPrChange w:id="322" w:author="ecslogon" w:date="2015-12-15T22:02:00Z">
                  <w:rPr>
                    <w:rFonts w:ascii="Times New Roman" w:hAnsi="Times New Roman" w:cs="Times New Roman"/>
                  </w:rPr>
                </w:rPrChange>
              </w:rPr>
              <w:t>Load, L</w:t>
            </w:r>
          </w:p>
        </w:tc>
        <w:tc>
          <w:tcPr>
            <w:tcW w:w="2394" w:type="dxa"/>
          </w:tcPr>
          <w:p w14:paraId="15263F65" w14:textId="77777777" w:rsidR="00734B63" w:rsidRPr="0022128B" w:rsidRDefault="00734B63" w:rsidP="00387369">
            <w:pPr>
              <w:jc w:val="center"/>
              <w:rPr>
                <w:rFonts w:ascii="Times New Roman" w:hAnsi="Times New Roman" w:cs="Times New Roman"/>
                <w:sz w:val="24"/>
                <w:szCs w:val="24"/>
                <w:rPrChange w:id="323" w:author="ecslogon" w:date="2015-12-15T22:02:00Z">
                  <w:rPr>
                    <w:rFonts w:ascii="Times New Roman" w:hAnsi="Times New Roman" w:cs="Times New Roman"/>
                  </w:rPr>
                </w:rPrChange>
              </w:rPr>
            </w:pPr>
            <w:r w:rsidRPr="0022128B">
              <w:rPr>
                <w:rFonts w:ascii="Times New Roman" w:hAnsi="Times New Roman" w:cs="Times New Roman"/>
                <w:sz w:val="24"/>
                <w:szCs w:val="24"/>
                <w:rPrChange w:id="324" w:author="ecslogon" w:date="2015-12-15T22:02:00Z">
                  <w:rPr>
                    <w:rFonts w:ascii="Times New Roman" w:hAnsi="Times New Roman" w:cs="Times New Roman"/>
                  </w:rPr>
                </w:rPrChange>
              </w:rPr>
              <w:t xml:space="preserve">5000 </w:t>
            </w:r>
            <w:proofErr w:type="spellStart"/>
            <w:r w:rsidRPr="0022128B">
              <w:rPr>
                <w:rFonts w:ascii="Times New Roman" w:hAnsi="Times New Roman" w:cs="Times New Roman"/>
                <w:sz w:val="24"/>
                <w:szCs w:val="24"/>
                <w:rPrChange w:id="325" w:author="ecslogon" w:date="2015-12-15T22:02:00Z">
                  <w:rPr>
                    <w:rFonts w:ascii="Times New Roman" w:hAnsi="Times New Roman" w:cs="Times New Roman"/>
                  </w:rPr>
                </w:rPrChange>
              </w:rPr>
              <w:t>kN</w:t>
            </w:r>
            <w:proofErr w:type="spellEnd"/>
          </w:p>
        </w:tc>
      </w:tr>
    </w:tbl>
    <w:p w14:paraId="6D9B6282" w14:textId="0A9E458E" w:rsidR="00387369" w:rsidRPr="0053450E" w:rsidRDefault="00387369" w:rsidP="00387369">
      <w:pPr>
        <w:jc w:val="center"/>
        <w:rPr>
          <w:rFonts w:ascii="Times New Roman" w:hAnsi="Times New Roman" w:cs="Times New Roman"/>
          <w:sz w:val="20"/>
          <w:szCs w:val="20"/>
          <w:rPrChange w:id="326" w:author="ecslogon" w:date="2015-12-15T22:02:00Z">
            <w:rPr>
              <w:rFonts w:ascii="Times New Roman" w:hAnsi="Times New Roman" w:cs="Times New Roman"/>
            </w:rPr>
          </w:rPrChange>
        </w:rPr>
      </w:pPr>
      <w:r w:rsidRPr="0053450E">
        <w:rPr>
          <w:rFonts w:ascii="Times New Roman" w:hAnsi="Times New Roman" w:cs="Times New Roman"/>
          <w:b/>
          <w:sz w:val="20"/>
          <w:szCs w:val="20"/>
          <w:rPrChange w:id="327" w:author="ecslogon" w:date="2015-12-15T22:02:00Z">
            <w:rPr>
              <w:rFonts w:ascii="Times New Roman" w:hAnsi="Times New Roman" w:cs="Times New Roman"/>
            </w:rPr>
          </w:rPrChange>
        </w:rPr>
        <w:t>Table 1</w:t>
      </w:r>
      <w:r w:rsidR="0053450E">
        <w:rPr>
          <w:rFonts w:ascii="Times New Roman" w:hAnsi="Times New Roman" w:cs="Times New Roman"/>
          <w:sz w:val="20"/>
          <w:szCs w:val="20"/>
        </w:rPr>
        <w:t>.</w:t>
      </w:r>
      <w:r w:rsidRPr="0053450E">
        <w:rPr>
          <w:rFonts w:ascii="Times New Roman" w:hAnsi="Times New Roman" w:cs="Times New Roman"/>
          <w:sz w:val="20"/>
          <w:szCs w:val="20"/>
          <w:rPrChange w:id="328" w:author="ecslogon" w:date="2015-12-15T22:02:00Z">
            <w:rPr>
              <w:rFonts w:ascii="Times New Roman" w:hAnsi="Times New Roman" w:cs="Times New Roman"/>
            </w:rPr>
          </w:rPrChange>
        </w:rPr>
        <w:t xml:space="preserve"> Model properties.</w:t>
      </w:r>
    </w:p>
    <w:p w14:paraId="7D1F0158" w14:textId="46C6A3A2" w:rsidR="004819B5" w:rsidRPr="0022128B" w:rsidRDefault="00734B63" w:rsidP="0053450E">
      <w:pPr>
        <w:ind w:firstLine="720"/>
        <w:rPr>
          <w:rFonts w:ascii="Times New Roman" w:hAnsi="Times New Roman" w:cs="Times New Roman"/>
          <w:sz w:val="24"/>
          <w:szCs w:val="24"/>
          <w:rPrChange w:id="329" w:author="ecslogon" w:date="2015-12-15T22:02:00Z">
            <w:rPr>
              <w:rFonts w:ascii="Times New Roman" w:hAnsi="Times New Roman" w:cs="Times New Roman"/>
            </w:rPr>
          </w:rPrChange>
        </w:rPr>
      </w:pPr>
      <w:r w:rsidRPr="0022128B">
        <w:rPr>
          <w:rFonts w:ascii="Times New Roman" w:hAnsi="Times New Roman" w:cs="Times New Roman"/>
          <w:sz w:val="24"/>
          <w:szCs w:val="24"/>
          <w:rPrChange w:id="330" w:author="ecslogon" w:date="2015-12-15T22:02:00Z">
            <w:rPr>
              <w:rFonts w:ascii="Times New Roman" w:hAnsi="Times New Roman" w:cs="Times New Roman"/>
            </w:rPr>
          </w:rPrChange>
        </w:rPr>
        <w:t>Steel m</w:t>
      </w:r>
      <w:r w:rsidR="004819B5" w:rsidRPr="0022128B">
        <w:rPr>
          <w:rFonts w:ascii="Times New Roman" w:hAnsi="Times New Roman" w:cs="Times New Roman"/>
          <w:sz w:val="24"/>
          <w:szCs w:val="24"/>
          <w:rPrChange w:id="331" w:author="ecslogon" w:date="2015-12-15T22:02:00Z">
            <w:rPr>
              <w:rFonts w:ascii="Times New Roman" w:hAnsi="Times New Roman" w:cs="Times New Roman"/>
            </w:rPr>
          </w:rPrChange>
        </w:rPr>
        <w:t>aterial properties were obtained from a popular mechanics of materials textbook while geometrical properties were derived from problem definition in Figure 3</w:t>
      </w:r>
      <w:r w:rsidR="00FA3552" w:rsidRPr="0022128B">
        <w:rPr>
          <w:rFonts w:ascii="Times New Roman" w:hAnsi="Times New Roman" w:cs="Times New Roman"/>
          <w:sz w:val="24"/>
          <w:szCs w:val="24"/>
          <w:rPrChange w:id="332" w:author="ecslogon" w:date="2015-12-15T22:02:00Z">
            <w:rPr>
              <w:rFonts w:ascii="Times New Roman" w:hAnsi="Times New Roman" w:cs="Times New Roman"/>
            </w:rPr>
          </w:rPrChange>
        </w:rPr>
        <w:t xml:space="preserve"> [8]</w:t>
      </w:r>
      <w:r w:rsidR="004819B5" w:rsidRPr="0022128B">
        <w:rPr>
          <w:rFonts w:ascii="Times New Roman" w:hAnsi="Times New Roman" w:cs="Times New Roman"/>
          <w:sz w:val="24"/>
          <w:szCs w:val="24"/>
          <w:rPrChange w:id="333" w:author="ecslogon" w:date="2015-12-15T22:02:00Z">
            <w:rPr>
              <w:rFonts w:ascii="Times New Roman" w:hAnsi="Times New Roman" w:cs="Times New Roman"/>
            </w:rPr>
          </w:rPrChange>
        </w:rPr>
        <w:t>. Table 2 lists stress results from the MATLAB solver and ABAQUS</w:t>
      </w:r>
      <w:r w:rsidRPr="0022128B">
        <w:rPr>
          <w:rFonts w:ascii="Times New Roman" w:hAnsi="Times New Roman" w:cs="Times New Roman"/>
          <w:sz w:val="24"/>
          <w:szCs w:val="24"/>
          <w:rPrChange w:id="334" w:author="ecslogon" w:date="2015-12-15T22:02:00Z">
            <w:rPr>
              <w:rFonts w:ascii="Times New Roman" w:hAnsi="Times New Roman" w:cs="Times New Roman"/>
            </w:rPr>
          </w:rPrChange>
        </w:rPr>
        <w:t>. Letter “C” denotes truss elements in compression and “T” identifies elements in tension.</w:t>
      </w:r>
    </w:p>
    <w:tbl>
      <w:tblPr>
        <w:tblStyle w:val="TableGrid"/>
        <w:tblW w:w="0" w:type="auto"/>
        <w:jc w:val="center"/>
        <w:tblLook w:val="04A0" w:firstRow="1" w:lastRow="0" w:firstColumn="1" w:lastColumn="0" w:noHBand="0" w:noVBand="1"/>
      </w:tblPr>
      <w:tblGrid>
        <w:gridCol w:w="1548"/>
        <w:gridCol w:w="2250"/>
        <w:gridCol w:w="2070"/>
      </w:tblGrid>
      <w:tr w:rsidR="00734B63" w:rsidRPr="0022128B" w14:paraId="376C9B7D" w14:textId="77777777" w:rsidTr="000A1FC1">
        <w:trPr>
          <w:jc w:val="center"/>
        </w:trPr>
        <w:tc>
          <w:tcPr>
            <w:tcW w:w="5868" w:type="dxa"/>
            <w:gridSpan w:val="3"/>
          </w:tcPr>
          <w:p w14:paraId="2983915E" w14:textId="77777777" w:rsidR="00734B63" w:rsidRPr="0022128B" w:rsidRDefault="00734B63" w:rsidP="000A1FC1">
            <w:pPr>
              <w:jc w:val="center"/>
              <w:rPr>
                <w:rFonts w:ascii="Times New Roman" w:hAnsi="Times New Roman" w:cs="Times New Roman"/>
                <w:b/>
                <w:sz w:val="24"/>
                <w:szCs w:val="24"/>
                <w:rPrChange w:id="335"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336" w:author="ecslogon" w:date="2015-12-15T22:02:00Z">
                  <w:rPr>
                    <w:rFonts w:ascii="Times New Roman" w:hAnsi="Times New Roman" w:cs="Times New Roman"/>
                    <w:b/>
                  </w:rPr>
                </w:rPrChange>
              </w:rPr>
              <w:t xml:space="preserve">Stress Results for </w:t>
            </w:r>
            <w:proofErr w:type="spellStart"/>
            <w:r w:rsidRPr="0022128B">
              <w:rPr>
                <w:rFonts w:ascii="Times New Roman" w:hAnsi="Times New Roman" w:cs="Times New Roman"/>
                <w:b/>
                <w:sz w:val="24"/>
                <w:szCs w:val="24"/>
                <w:rPrChange w:id="337" w:author="ecslogon" w:date="2015-12-15T22:02:00Z">
                  <w:rPr>
                    <w:rFonts w:ascii="Times New Roman" w:hAnsi="Times New Roman" w:cs="Times New Roman"/>
                    <w:b/>
                  </w:rPr>
                </w:rPrChange>
              </w:rPr>
              <w:t>Matlab</w:t>
            </w:r>
            <w:proofErr w:type="spellEnd"/>
            <w:r w:rsidRPr="0022128B">
              <w:rPr>
                <w:rFonts w:ascii="Times New Roman" w:hAnsi="Times New Roman" w:cs="Times New Roman"/>
                <w:b/>
                <w:sz w:val="24"/>
                <w:szCs w:val="24"/>
                <w:rPrChange w:id="338" w:author="ecslogon" w:date="2015-12-15T22:02:00Z">
                  <w:rPr>
                    <w:rFonts w:ascii="Times New Roman" w:hAnsi="Times New Roman" w:cs="Times New Roman"/>
                    <w:b/>
                  </w:rPr>
                </w:rPrChange>
              </w:rPr>
              <w:t xml:space="preserve"> and ABAQUS analysis</w:t>
            </w:r>
          </w:p>
        </w:tc>
      </w:tr>
      <w:tr w:rsidR="00734B63" w:rsidRPr="0022128B" w14:paraId="64B970DE" w14:textId="77777777" w:rsidTr="000A1FC1">
        <w:trPr>
          <w:jc w:val="center"/>
        </w:trPr>
        <w:tc>
          <w:tcPr>
            <w:tcW w:w="1548" w:type="dxa"/>
          </w:tcPr>
          <w:p w14:paraId="5C95EA2B" w14:textId="77777777" w:rsidR="00734B63" w:rsidRPr="0022128B" w:rsidRDefault="00734B63" w:rsidP="000A1FC1">
            <w:pPr>
              <w:jc w:val="center"/>
              <w:rPr>
                <w:rFonts w:ascii="Times New Roman" w:hAnsi="Times New Roman" w:cs="Times New Roman"/>
                <w:b/>
                <w:sz w:val="24"/>
                <w:szCs w:val="24"/>
                <w:u w:val="single"/>
                <w:rPrChange w:id="339"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340" w:author="ecslogon" w:date="2015-12-15T22:02:00Z">
                  <w:rPr>
                    <w:rFonts w:ascii="Times New Roman" w:hAnsi="Times New Roman" w:cs="Times New Roman"/>
                    <w:b/>
                    <w:u w:val="single"/>
                  </w:rPr>
                </w:rPrChange>
              </w:rPr>
              <w:t>Element #</w:t>
            </w:r>
          </w:p>
        </w:tc>
        <w:tc>
          <w:tcPr>
            <w:tcW w:w="2250" w:type="dxa"/>
          </w:tcPr>
          <w:p w14:paraId="7E4552B4" w14:textId="77777777" w:rsidR="00734B63" w:rsidRPr="0022128B" w:rsidRDefault="00734B63" w:rsidP="000A1FC1">
            <w:pPr>
              <w:jc w:val="center"/>
              <w:rPr>
                <w:rFonts w:ascii="Times New Roman" w:hAnsi="Times New Roman" w:cs="Times New Roman"/>
                <w:b/>
                <w:sz w:val="24"/>
                <w:szCs w:val="24"/>
                <w:u w:val="single"/>
                <w:rPrChange w:id="341" w:author="ecslogon" w:date="2015-12-15T22:02:00Z">
                  <w:rPr>
                    <w:rFonts w:ascii="Times New Roman" w:hAnsi="Times New Roman" w:cs="Times New Roman"/>
                    <w:b/>
                    <w:u w:val="single"/>
                  </w:rPr>
                </w:rPrChange>
              </w:rPr>
            </w:pPr>
            <w:proofErr w:type="spellStart"/>
            <w:r w:rsidRPr="0022128B">
              <w:rPr>
                <w:rFonts w:ascii="Times New Roman" w:hAnsi="Times New Roman" w:cs="Times New Roman"/>
                <w:b/>
                <w:sz w:val="24"/>
                <w:szCs w:val="24"/>
                <w:u w:val="single"/>
                <w:rPrChange w:id="342" w:author="ecslogon" w:date="2015-12-15T22:02:00Z">
                  <w:rPr>
                    <w:rFonts w:ascii="Times New Roman" w:hAnsi="Times New Roman" w:cs="Times New Roman"/>
                    <w:b/>
                    <w:u w:val="single"/>
                  </w:rPr>
                </w:rPrChange>
              </w:rPr>
              <w:t>Matlab</w:t>
            </w:r>
            <w:proofErr w:type="spellEnd"/>
            <w:r w:rsidRPr="0022128B">
              <w:rPr>
                <w:rFonts w:ascii="Times New Roman" w:hAnsi="Times New Roman" w:cs="Times New Roman"/>
                <w:b/>
                <w:sz w:val="24"/>
                <w:szCs w:val="24"/>
                <w:u w:val="single"/>
                <w:rPrChange w:id="343" w:author="ecslogon" w:date="2015-12-15T22:02:00Z">
                  <w:rPr>
                    <w:rFonts w:ascii="Times New Roman" w:hAnsi="Times New Roman" w:cs="Times New Roman"/>
                    <w:b/>
                    <w:u w:val="single"/>
                  </w:rPr>
                </w:rPrChange>
              </w:rPr>
              <w:t xml:space="preserve"> Stress</w:t>
            </w:r>
          </w:p>
        </w:tc>
        <w:tc>
          <w:tcPr>
            <w:tcW w:w="2070" w:type="dxa"/>
          </w:tcPr>
          <w:p w14:paraId="4482B07C" w14:textId="77777777" w:rsidR="00734B63" w:rsidRPr="0022128B" w:rsidRDefault="00734B63" w:rsidP="000A1FC1">
            <w:pPr>
              <w:jc w:val="center"/>
              <w:rPr>
                <w:rFonts w:ascii="Times New Roman" w:hAnsi="Times New Roman" w:cs="Times New Roman"/>
                <w:b/>
                <w:sz w:val="24"/>
                <w:szCs w:val="24"/>
                <w:u w:val="single"/>
                <w:rPrChange w:id="344"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345" w:author="ecslogon" w:date="2015-12-15T22:02:00Z">
                  <w:rPr>
                    <w:rFonts w:ascii="Times New Roman" w:hAnsi="Times New Roman" w:cs="Times New Roman"/>
                    <w:b/>
                    <w:u w:val="single"/>
                  </w:rPr>
                </w:rPrChange>
              </w:rPr>
              <w:t>ABAQUS Stress</w:t>
            </w:r>
          </w:p>
        </w:tc>
      </w:tr>
      <w:tr w:rsidR="00734B63" w:rsidRPr="0022128B" w14:paraId="3D820395" w14:textId="77777777" w:rsidTr="000A1FC1">
        <w:trPr>
          <w:jc w:val="center"/>
        </w:trPr>
        <w:tc>
          <w:tcPr>
            <w:tcW w:w="1548" w:type="dxa"/>
          </w:tcPr>
          <w:p w14:paraId="392BDD19" w14:textId="77777777" w:rsidR="00734B63" w:rsidRPr="0022128B" w:rsidRDefault="00734B63" w:rsidP="000A1FC1">
            <w:pPr>
              <w:jc w:val="center"/>
              <w:rPr>
                <w:rFonts w:ascii="Times New Roman" w:hAnsi="Times New Roman" w:cs="Times New Roman"/>
                <w:sz w:val="24"/>
                <w:szCs w:val="24"/>
                <w:rPrChange w:id="346" w:author="ecslogon" w:date="2015-12-15T22:02:00Z">
                  <w:rPr>
                    <w:rFonts w:ascii="Times New Roman" w:hAnsi="Times New Roman" w:cs="Times New Roman"/>
                  </w:rPr>
                </w:rPrChange>
              </w:rPr>
            </w:pPr>
            <w:r w:rsidRPr="0022128B">
              <w:rPr>
                <w:rFonts w:ascii="Times New Roman" w:hAnsi="Times New Roman" w:cs="Times New Roman"/>
                <w:sz w:val="24"/>
                <w:szCs w:val="24"/>
                <w:rPrChange w:id="347" w:author="ecslogon" w:date="2015-12-15T22:02:00Z">
                  <w:rPr>
                    <w:rFonts w:ascii="Times New Roman" w:hAnsi="Times New Roman" w:cs="Times New Roman"/>
                  </w:rPr>
                </w:rPrChange>
              </w:rPr>
              <w:t>1</w:t>
            </w:r>
          </w:p>
        </w:tc>
        <w:tc>
          <w:tcPr>
            <w:tcW w:w="2250" w:type="dxa"/>
          </w:tcPr>
          <w:p w14:paraId="62CDE9DD" w14:textId="77777777" w:rsidR="00734B63" w:rsidRPr="0022128B" w:rsidRDefault="00734B63" w:rsidP="000A1FC1">
            <w:pPr>
              <w:jc w:val="center"/>
              <w:rPr>
                <w:rFonts w:ascii="Times New Roman" w:hAnsi="Times New Roman" w:cs="Times New Roman"/>
                <w:sz w:val="24"/>
                <w:szCs w:val="24"/>
                <w:rPrChange w:id="348" w:author="ecslogon" w:date="2015-12-15T22:02:00Z">
                  <w:rPr>
                    <w:rFonts w:ascii="Times New Roman" w:hAnsi="Times New Roman" w:cs="Times New Roman"/>
                  </w:rPr>
                </w:rPrChange>
              </w:rPr>
            </w:pPr>
            <w:r w:rsidRPr="0022128B">
              <w:rPr>
                <w:rFonts w:ascii="Times New Roman" w:hAnsi="Times New Roman" w:cs="Times New Roman"/>
                <w:sz w:val="24"/>
                <w:szCs w:val="24"/>
                <w:rPrChange w:id="349" w:author="ecslogon" w:date="2015-12-15T22:02:00Z">
                  <w:rPr>
                    <w:rFonts w:ascii="Times New Roman" w:hAnsi="Times New Roman" w:cs="Times New Roman"/>
                  </w:rPr>
                </w:rPrChange>
              </w:rPr>
              <w:t>288.7 MPa, C</w:t>
            </w:r>
          </w:p>
        </w:tc>
        <w:tc>
          <w:tcPr>
            <w:tcW w:w="2070" w:type="dxa"/>
          </w:tcPr>
          <w:p w14:paraId="10919EB3" w14:textId="77777777" w:rsidR="00734B63" w:rsidRPr="0022128B" w:rsidRDefault="00734B63" w:rsidP="000A1FC1">
            <w:pPr>
              <w:jc w:val="center"/>
              <w:rPr>
                <w:rFonts w:ascii="Times New Roman" w:hAnsi="Times New Roman" w:cs="Times New Roman"/>
                <w:sz w:val="24"/>
                <w:szCs w:val="24"/>
                <w:rPrChange w:id="350" w:author="ecslogon" w:date="2015-12-15T22:02:00Z">
                  <w:rPr>
                    <w:rFonts w:ascii="Times New Roman" w:hAnsi="Times New Roman" w:cs="Times New Roman"/>
                  </w:rPr>
                </w:rPrChange>
              </w:rPr>
            </w:pPr>
            <w:r w:rsidRPr="0022128B">
              <w:rPr>
                <w:rFonts w:ascii="Times New Roman" w:hAnsi="Times New Roman" w:cs="Times New Roman"/>
                <w:sz w:val="24"/>
                <w:szCs w:val="24"/>
                <w:rPrChange w:id="351" w:author="ecslogon" w:date="2015-12-15T22:02:00Z">
                  <w:rPr>
                    <w:rFonts w:ascii="Times New Roman" w:hAnsi="Times New Roman" w:cs="Times New Roman"/>
                  </w:rPr>
                </w:rPrChange>
              </w:rPr>
              <w:t>288.7 MPa, C</w:t>
            </w:r>
          </w:p>
        </w:tc>
      </w:tr>
      <w:tr w:rsidR="00734B63" w:rsidRPr="0022128B" w14:paraId="7FB168A9" w14:textId="77777777" w:rsidTr="000A1FC1">
        <w:trPr>
          <w:jc w:val="center"/>
        </w:trPr>
        <w:tc>
          <w:tcPr>
            <w:tcW w:w="1548" w:type="dxa"/>
          </w:tcPr>
          <w:p w14:paraId="3FD03AB4" w14:textId="77777777" w:rsidR="00734B63" w:rsidRPr="0022128B" w:rsidRDefault="00734B63" w:rsidP="000A1FC1">
            <w:pPr>
              <w:jc w:val="center"/>
              <w:rPr>
                <w:rFonts w:ascii="Times New Roman" w:hAnsi="Times New Roman" w:cs="Times New Roman"/>
                <w:sz w:val="24"/>
                <w:szCs w:val="24"/>
                <w:rPrChange w:id="352" w:author="ecslogon" w:date="2015-12-15T22:02:00Z">
                  <w:rPr>
                    <w:rFonts w:ascii="Times New Roman" w:hAnsi="Times New Roman" w:cs="Times New Roman"/>
                  </w:rPr>
                </w:rPrChange>
              </w:rPr>
            </w:pPr>
            <w:r w:rsidRPr="0022128B">
              <w:rPr>
                <w:rFonts w:ascii="Times New Roman" w:hAnsi="Times New Roman" w:cs="Times New Roman"/>
                <w:sz w:val="24"/>
                <w:szCs w:val="24"/>
                <w:rPrChange w:id="353" w:author="ecslogon" w:date="2015-12-15T22:02:00Z">
                  <w:rPr>
                    <w:rFonts w:ascii="Times New Roman" w:hAnsi="Times New Roman" w:cs="Times New Roman"/>
                  </w:rPr>
                </w:rPrChange>
              </w:rPr>
              <w:t>2</w:t>
            </w:r>
          </w:p>
        </w:tc>
        <w:tc>
          <w:tcPr>
            <w:tcW w:w="2250" w:type="dxa"/>
          </w:tcPr>
          <w:p w14:paraId="3268E17C" w14:textId="77777777" w:rsidR="00734B63" w:rsidRPr="0022128B" w:rsidRDefault="00734B63" w:rsidP="000A1FC1">
            <w:pPr>
              <w:jc w:val="center"/>
              <w:rPr>
                <w:rFonts w:ascii="Times New Roman" w:hAnsi="Times New Roman" w:cs="Times New Roman"/>
                <w:sz w:val="24"/>
                <w:szCs w:val="24"/>
                <w:rPrChange w:id="354" w:author="ecslogon" w:date="2015-12-15T22:02:00Z">
                  <w:rPr>
                    <w:rFonts w:ascii="Times New Roman" w:hAnsi="Times New Roman" w:cs="Times New Roman"/>
                  </w:rPr>
                </w:rPrChange>
              </w:rPr>
            </w:pPr>
            <w:r w:rsidRPr="0022128B">
              <w:rPr>
                <w:rFonts w:ascii="Times New Roman" w:hAnsi="Times New Roman" w:cs="Times New Roman"/>
                <w:sz w:val="24"/>
                <w:szCs w:val="24"/>
                <w:rPrChange w:id="355" w:author="ecslogon" w:date="2015-12-15T22:02:00Z">
                  <w:rPr>
                    <w:rFonts w:ascii="Times New Roman" w:hAnsi="Times New Roman" w:cs="Times New Roman"/>
                  </w:rPr>
                </w:rPrChange>
              </w:rPr>
              <w:t>288.7 MPa, C</w:t>
            </w:r>
          </w:p>
        </w:tc>
        <w:tc>
          <w:tcPr>
            <w:tcW w:w="2070" w:type="dxa"/>
          </w:tcPr>
          <w:p w14:paraId="7C9F2091" w14:textId="77777777" w:rsidR="00734B63" w:rsidRPr="0022128B" w:rsidRDefault="00734B63" w:rsidP="000A1FC1">
            <w:pPr>
              <w:jc w:val="center"/>
              <w:rPr>
                <w:rFonts w:ascii="Times New Roman" w:hAnsi="Times New Roman" w:cs="Times New Roman"/>
                <w:sz w:val="24"/>
                <w:szCs w:val="24"/>
                <w:rPrChange w:id="356" w:author="ecslogon" w:date="2015-12-15T22:02:00Z">
                  <w:rPr>
                    <w:rFonts w:ascii="Times New Roman" w:hAnsi="Times New Roman" w:cs="Times New Roman"/>
                  </w:rPr>
                </w:rPrChange>
              </w:rPr>
            </w:pPr>
            <w:r w:rsidRPr="0022128B">
              <w:rPr>
                <w:rFonts w:ascii="Times New Roman" w:hAnsi="Times New Roman" w:cs="Times New Roman"/>
                <w:sz w:val="24"/>
                <w:szCs w:val="24"/>
                <w:rPrChange w:id="357" w:author="ecslogon" w:date="2015-12-15T22:02:00Z">
                  <w:rPr>
                    <w:rFonts w:ascii="Times New Roman" w:hAnsi="Times New Roman" w:cs="Times New Roman"/>
                  </w:rPr>
                </w:rPrChange>
              </w:rPr>
              <w:t>288.7 MPa, C</w:t>
            </w:r>
          </w:p>
        </w:tc>
      </w:tr>
      <w:tr w:rsidR="00734B63" w:rsidRPr="0022128B" w14:paraId="557D8D87" w14:textId="77777777" w:rsidTr="000A1FC1">
        <w:trPr>
          <w:jc w:val="center"/>
        </w:trPr>
        <w:tc>
          <w:tcPr>
            <w:tcW w:w="1548" w:type="dxa"/>
          </w:tcPr>
          <w:p w14:paraId="540923B0" w14:textId="77777777" w:rsidR="00734B63" w:rsidRPr="0022128B" w:rsidRDefault="00734B63" w:rsidP="000A1FC1">
            <w:pPr>
              <w:jc w:val="center"/>
              <w:rPr>
                <w:rFonts w:ascii="Times New Roman" w:hAnsi="Times New Roman" w:cs="Times New Roman"/>
                <w:sz w:val="24"/>
                <w:szCs w:val="24"/>
                <w:rPrChange w:id="358" w:author="ecslogon" w:date="2015-12-15T22:02:00Z">
                  <w:rPr>
                    <w:rFonts w:ascii="Times New Roman" w:hAnsi="Times New Roman" w:cs="Times New Roman"/>
                  </w:rPr>
                </w:rPrChange>
              </w:rPr>
            </w:pPr>
            <w:r w:rsidRPr="0022128B">
              <w:rPr>
                <w:rFonts w:ascii="Times New Roman" w:hAnsi="Times New Roman" w:cs="Times New Roman"/>
                <w:sz w:val="24"/>
                <w:szCs w:val="24"/>
                <w:rPrChange w:id="359" w:author="ecslogon" w:date="2015-12-15T22:02:00Z">
                  <w:rPr>
                    <w:rFonts w:ascii="Times New Roman" w:hAnsi="Times New Roman" w:cs="Times New Roman"/>
                  </w:rPr>
                </w:rPrChange>
              </w:rPr>
              <w:t>3</w:t>
            </w:r>
          </w:p>
        </w:tc>
        <w:tc>
          <w:tcPr>
            <w:tcW w:w="2250" w:type="dxa"/>
          </w:tcPr>
          <w:p w14:paraId="7DAB005C" w14:textId="77777777" w:rsidR="00734B63" w:rsidRPr="0022128B" w:rsidRDefault="00734B63" w:rsidP="000A1FC1">
            <w:pPr>
              <w:jc w:val="center"/>
              <w:rPr>
                <w:rFonts w:ascii="Times New Roman" w:hAnsi="Times New Roman" w:cs="Times New Roman"/>
                <w:sz w:val="24"/>
                <w:szCs w:val="24"/>
                <w:rPrChange w:id="360" w:author="ecslogon" w:date="2015-12-15T22:02:00Z">
                  <w:rPr>
                    <w:rFonts w:ascii="Times New Roman" w:hAnsi="Times New Roman" w:cs="Times New Roman"/>
                  </w:rPr>
                </w:rPrChange>
              </w:rPr>
            </w:pPr>
            <w:r w:rsidRPr="0022128B">
              <w:rPr>
                <w:rFonts w:ascii="Times New Roman" w:hAnsi="Times New Roman" w:cs="Times New Roman"/>
                <w:sz w:val="24"/>
                <w:szCs w:val="24"/>
                <w:rPrChange w:id="361" w:author="ecslogon" w:date="2015-12-15T22:02:00Z">
                  <w:rPr>
                    <w:rFonts w:ascii="Times New Roman" w:hAnsi="Times New Roman" w:cs="Times New Roman"/>
                  </w:rPr>
                </w:rPrChange>
              </w:rPr>
              <w:t>48.1 MPa, C</w:t>
            </w:r>
          </w:p>
        </w:tc>
        <w:tc>
          <w:tcPr>
            <w:tcW w:w="2070" w:type="dxa"/>
          </w:tcPr>
          <w:p w14:paraId="2439B911" w14:textId="77777777" w:rsidR="00734B63" w:rsidRPr="0022128B" w:rsidRDefault="00734B63" w:rsidP="000A1FC1">
            <w:pPr>
              <w:jc w:val="center"/>
              <w:rPr>
                <w:rFonts w:ascii="Times New Roman" w:hAnsi="Times New Roman" w:cs="Times New Roman"/>
                <w:sz w:val="24"/>
                <w:szCs w:val="24"/>
                <w:rPrChange w:id="362" w:author="ecslogon" w:date="2015-12-15T22:02:00Z">
                  <w:rPr>
                    <w:rFonts w:ascii="Times New Roman" w:hAnsi="Times New Roman" w:cs="Times New Roman"/>
                  </w:rPr>
                </w:rPrChange>
              </w:rPr>
            </w:pPr>
            <w:r w:rsidRPr="0022128B">
              <w:rPr>
                <w:rFonts w:ascii="Times New Roman" w:hAnsi="Times New Roman" w:cs="Times New Roman"/>
                <w:sz w:val="24"/>
                <w:szCs w:val="24"/>
                <w:rPrChange w:id="363" w:author="ecslogon" w:date="2015-12-15T22:02:00Z">
                  <w:rPr>
                    <w:rFonts w:ascii="Times New Roman" w:hAnsi="Times New Roman" w:cs="Times New Roman"/>
                  </w:rPr>
                </w:rPrChange>
              </w:rPr>
              <w:t>48.1 MPa, C</w:t>
            </w:r>
          </w:p>
        </w:tc>
      </w:tr>
      <w:tr w:rsidR="00734B63" w:rsidRPr="0022128B" w14:paraId="0EA70A8C" w14:textId="77777777" w:rsidTr="000A1FC1">
        <w:trPr>
          <w:trHeight w:val="206"/>
          <w:jc w:val="center"/>
        </w:trPr>
        <w:tc>
          <w:tcPr>
            <w:tcW w:w="1548" w:type="dxa"/>
          </w:tcPr>
          <w:p w14:paraId="4CAB5167" w14:textId="77777777" w:rsidR="00734B63" w:rsidRPr="0022128B" w:rsidRDefault="00734B63" w:rsidP="000A1FC1">
            <w:pPr>
              <w:jc w:val="center"/>
              <w:rPr>
                <w:rFonts w:ascii="Times New Roman" w:hAnsi="Times New Roman" w:cs="Times New Roman"/>
                <w:sz w:val="24"/>
                <w:szCs w:val="24"/>
                <w:rPrChange w:id="364" w:author="ecslogon" w:date="2015-12-15T22:02:00Z">
                  <w:rPr>
                    <w:rFonts w:ascii="Times New Roman" w:hAnsi="Times New Roman" w:cs="Times New Roman"/>
                  </w:rPr>
                </w:rPrChange>
              </w:rPr>
            </w:pPr>
            <w:r w:rsidRPr="0022128B">
              <w:rPr>
                <w:rFonts w:ascii="Times New Roman" w:hAnsi="Times New Roman" w:cs="Times New Roman"/>
                <w:sz w:val="24"/>
                <w:szCs w:val="24"/>
                <w:rPrChange w:id="365" w:author="ecslogon" w:date="2015-12-15T22:02:00Z">
                  <w:rPr>
                    <w:rFonts w:ascii="Times New Roman" w:hAnsi="Times New Roman" w:cs="Times New Roman"/>
                  </w:rPr>
                </w:rPrChange>
              </w:rPr>
              <w:t>4</w:t>
            </w:r>
          </w:p>
        </w:tc>
        <w:tc>
          <w:tcPr>
            <w:tcW w:w="2250" w:type="dxa"/>
          </w:tcPr>
          <w:p w14:paraId="635EC2B1" w14:textId="77777777" w:rsidR="00734B63" w:rsidRPr="0022128B" w:rsidRDefault="00734B63" w:rsidP="000A1FC1">
            <w:pPr>
              <w:jc w:val="center"/>
              <w:rPr>
                <w:rFonts w:ascii="Times New Roman" w:hAnsi="Times New Roman" w:cs="Times New Roman"/>
                <w:sz w:val="24"/>
                <w:szCs w:val="24"/>
                <w:rPrChange w:id="366" w:author="ecslogon" w:date="2015-12-15T22:02:00Z">
                  <w:rPr>
                    <w:rFonts w:ascii="Times New Roman" w:hAnsi="Times New Roman" w:cs="Times New Roman"/>
                  </w:rPr>
                </w:rPrChange>
              </w:rPr>
            </w:pPr>
            <w:r w:rsidRPr="0022128B">
              <w:rPr>
                <w:rFonts w:ascii="Times New Roman" w:hAnsi="Times New Roman" w:cs="Times New Roman"/>
                <w:sz w:val="24"/>
                <w:szCs w:val="24"/>
                <w:rPrChange w:id="367" w:author="ecslogon" w:date="2015-12-15T22:02:00Z">
                  <w:rPr>
                    <w:rFonts w:ascii="Times New Roman" w:hAnsi="Times New Roman" w:cs="Times New Roman"/>
                  </w:rPr>
                </w:rPrChange>
              </w:rPr>
              <w:t>96.2 MPa, T</w:t>
            </w:r>
          </w:p>
        </w:tc>
        <w:tc>
          <w:tcPr>
            <w:tcW w:w="2070" w:type="dxa"/>
          </w:tcPr>
          <w:p w14:paraId="455FFE2E" w14:textId="77777777" w:rsidR="00734B63" w:rsidRPr="0022128B" w:rsidRDefault="00734B63" w:rsidP="000A1FC1">
            <w:pPr>
              <w:jc w:val="center"/>
              <w:rPr>
                <w:rFonts w:ascii="Times New Roman" w:hAnsi="Times New Roman" w:cs="Times New Roman"/>
                <w:sz w:val="24"/>
                <w:szCs w:val="24"/>
                <w:rPrChange w:id="368" w:author="ecslogon" w:date="2015-12-15T22:02:00Z">
                  <w:rPr>
                    <w:rFonts w:ascii="Times New Roman" w:hAnsi="Times New Roman" w:cs="Times New Roman"/>
                  </w:rPr>
                </w:rPrChange>
              </w:rPr>
            </w:pPr>
            <w:r w:rsidRPr="0022128B">
              <w:rPr>
                <w:rFonts w:ascii="Times New Roman" w:hAnsi="Times New Roman" w:cs="Times New Roman"/>
                <w:sz w:val="24"/>
                <w:szCs w:val="24"/>
                <w:rPrChange w:id="369" w:author="ecslogon" w:date="2015-12-15T22:02:00Z">
                  <w:rPr>
                    <w:rFonts w:ascii="Times New Roman" w:hAnsi="Times New Roman" w:cs="Times New Roman"/>
                  </w:rPr>
                </w:rPrChange>
              </w:rPr>
              <w:t>96.2 MPa, T</w:t>
            </w:r>
          </w:p>
        </w:tc>
      </w:tr>
      <w:tr w:rsidR="00734B63" w:rsidRPr="0022128B" w14:paraId="6BE70E54" w14:textId="77777777" w:rsidTr="000A1FC1">
        <w:trPr>
          <w:jc w:val="center"/>
        </w:trPr>
        <w:tc>
          <w:tcPr>
            <w:tcW w:w="1548" w:type="dxa"/>
          </w:tcPr>
          <w:p w14:paraId="394C5C8D" w14:textId="77777777" w:rsidR="00734B63" w:rsidRPr="0022128B" w:rsidRDefault="00734B63" w:rsidP="000A1FC1">
            <w:pPr>
              <w:jc w:val="center"/>
              <w:rPr>
                <w:rFonts w:ascii="Times New Roman" w:hAnsi="Times New Roman" w:cs="Times New Roman"/>
                <w:sz w:val="24"/>
                <w:szCs w:val="24"/>
                <w:rPrChange w:id="370" w:author="ecslogon" w:date="2015-12-15T22:02:00Z">
                  <w:rPr>
                    <w:rFonts w:ascii="Times New Roman" w:hAnsi="Times New Roman" w:cs="Times New Roman"/>
                  </w:rPr>
                </w:rPrChange>
              </w:rPr>
            </w:pPr>
            <w:r w:rsidRPr="0022128B">
              <w:rPr>
                <w:rFonts w:ascii="Times New Roman" w:hAnsi="Times New Roman" w:cs="Times New Roman"/>
                <w:sz w:val="24"/>
                <w:szCs w:val="24"/>
                <w:rPrChange w:id="371" w:author="ecslogon" w:date="2015-12-15T22:02:00Z">
                  <w:rPr>
                    <w:rFonts w:ascii="Times New Roman" w:hAnsi="Times New Roman" w:cs="Times New Roman"/>
                  </w:rPr>
                </w:rPrChange>
              </w:rPr>
              <w:t>5</w:t>
            </w:r>
          </w:p>
        </w:tc>
        <w:tc>
          <w:tcPr>
            <w:tcW w:w="2250" w:type="dxa"/>
          </w:tcPr>
          <w:p w14:paraId="41874FD6" w14:textId="77777777" w:rsidR="00734B63" w:rsidRPr="0022128B" w:rsidRDefault="00734B63" w:rsidP="000A1FC1">
            <w:pPr>
              <w:jc w:val="center"/>
              <w:rPr>
                <w:rFonts w:ascii="Times New Roman" w:hAnsi="Times New Roman" w:cs="Times New Roman"/>
                <w:sz w:val="24"/>
                <w:szCs w:val="24"/>
                <w:rPrChange w:id="372" w:author="ecslogon" w:date="2015-12-15T22:02:00Z">
                  <w:rPr>
                    <w:rFonts w:ascii="Times New Roman" w:hAnsi="Times New Roman" w:cs="Times New Roman"/>
                  </w:rPr>
                </w:rPrChange>
              </w:rPr>
            </w:pPr>
            <w:r w:rsidRPr="0022128B">
              <w:rPr>
                <w:rFonts w:ascii="Times New Roman" w:hAnsi="Times New Roman" w:cs="Times New Roman"/>
                <w:sz w:val="24"/>
                <w:szCs w:val="24"/>
                <w:rPrChange w:id="373" w:author="ecslogon" w:date="2015-12-15T22:02:00Z">
                  <w:rPr>
                    <w:rFonts w:ascii="Times New Roman" w:hAnsi="Times New Roman" w:cs="Times New Roman"/>
                  </w:rPr>
                </w:rPrChange>
              </w:rPr>
              <w:t>48.1 MPa, C</w:t>
            </w:r>
          </w:p>
        </w:tc>
        <w:tc>
          <w:tcPr>
            <w:tcW w:w="2070" w:type="dxa"/>
          </w:tcPr>
          <w:p w14:paraId="7F0E8A92" w14:textId="77777777" w:rsidR="00734B63" w:rsidRPr="0022128B" w:rsidRDefault="00734B63" w:rsidP="000A1FC1">
            <w:pPr>
              <w:jc w:val="center"/>
              <w:rPr>
                <w:rFonts w:ascii="Times New Roman" w:hAnsi="Times New Roman" w:cs="Times New Roman"/>
                <w:sz w:val="24"/>
                <w:szCs w:val="24"/>
                <w:rPrChange w:id="374" w:author="ecslogon" w:date="2015-12-15T22:02:00Z">
                  <w:rPr>
                    <w:rFonts w:ascii="Times New Roman" w:hAnsi="Times New Roman" w:cs="Times New Roman"/>
                  </w:rPr>
                </w:rPrChange>
              </w:rPr>
            </w:pPr>
            <w:r w:rsidRPr="0022128B">
              <w:rPr>
                <w:rFonts w:ascii="Times New Roman" w:hAnsi="Times New Roman" w:cs="Times New Roman"/>
                <w:sz w:val="24"/>
                <w:szCs w:val="24"/>
                <w:rPrChange w:id="375" w:author="ecslogon" w:date="2015-12-15T22:02:00Z">
                  <w:rPr>
                    <w:rFonts w:ascii="Times New Roman" w:hAnsi="Times New Roman" w:cs="Times New Roman"/>
                  </w:rPr>
                </w:rPrChange>
              </w:rPr>
              <w:t>48.1 MPa, C</w:t>
            </w:r>
          </w:p>
        </w:tc>
      </w:tr>
      <w:tr w:rsidR="00734B63" w:rsidRPr="0022128B" w14:paraId="478B232B" w14:textId="77777777" w:rsidTr="000A1FC1">
        <w:trPr>
          <w:jc w:val="center"/>
        </w:trPr>
        <w:tc>
          <w:tcPr>
            <w:tcW w:w="1548" w:type="dxa"/>
          </w:tcPr>
          <w:p w14:paraId="1A1DA022" w14:textId="77777777" w:rsidR="00734B63" w:rsidRPr="0022128B" w:rsidRDefault="00734B63" w:rsidP="000A1FC1">
            <w:pPr>
              <w:jc w:val="center"/>
              <w:rPr>
                <w:rFonts w:ascii="Times New Roman" w:hAnsi="Times New Roman" w:cs="Times New Roman"/>
                <w:sz w:val="24"/>
                <w:szCs w:val="24"/>
                <w:rPrChange w:id="376" w:author="ecslogon" w:date="2015-12-15T22:02:00Z">
                  <w:rPr>
                    <w:rFonts w:ascii="Times New Roman" w:hAnsi="Times New Roman" w:cs="Times New Roman"/>
                  </w:rPr>
                </w:rPrChange>
              </w:rPr>
            </w:pPr>
            <w:r w:rsidRPr="0022128B">
              <w:rPr>
                <w:rFonts w:ascii="Times New Roman" w:hAnsi="Times New Roman" w:cs="Times New Roman"/>
                <w:sz w:val="24"/>
                <w:szCs w:val="24"/>
                <w:rPrChange w:id="377" w:author="ecslogon" w:date="2015-12-15T22:02:00Z">
                  <w:rPr>
                    <w:rFonts w:ascii="Times New Roman" w:hAnsi="Times New Roman" w:cs="Times New Roman"/>
                  </w:rPr>
                </w:rPrChange>
              </w:rPr>
              <w:t>6</w:t>
            </w:r>
          </w:p>
        </w:tc>
        <w:tc>
          <w:tcPr>
            <w:tcW w:w="2250" w:type="dxa"/>
          </w:tcPr>
          <w:p w14:paraId="7D94F650" w14:textId="77777777" w:rsidR="00734B63" w:rsidRPr="0022128B" w:rsidRDefault="00734B63" w:rsidP="000A1FC1">
            <w:pPr>
              <w:tabs>
                <w:tab w:val="left" w:pos="2193"/>
              </w:tabs>
              <w:jc w:val="center"/>
              <w:rPr>
                <w:rFonts w:ascii="Times New Roman" w:hAnsi="Times New Roman" w:cs="Times New Roman"/>
                <w:sz w:val="24"/>
                <w:szCs w:val="24"/>
                <w:rPrChange w:id="378" w:author="ecslogon" w:date="2015-12-15T22:02:00Z">
                  <w:rPr>
                    <w:rFonts w:ascii="Times New Roman" w:hAnsi="Times New Roman" w:cs="Times New Roman"/>
                  </w:rPr>
                </w:rPrChange>
              </w:rPr>
            </w:pPr>
            <w:r w:rsidRPr="0022128B">
              <w:rPr>
                <w:rFonts w:ascii="Times New Roman" w:hAnsi="Times New Roman" w:cs="Times New Roman"/>
                <w:sz w:val="24"/>
                <w:szCs w:val="24"/>
                <w:rPrChange w:id="379" w:author="ecslogon" w:date="2015-12-15T22:02:00Z">
                  <w:rPr>
                    <w:rFonts w:ascii="Times New Roman" w:hAnsi="Times New Roman" w:cs="Times New Roman"/>
                  </w:rPr>
                </w:rPrChange>
              </w:rPr>
              <w:t>288.7 MPa, C</w:t>
            </w:r>
          </w:p>
        </w:tc>
        <w:tc>
          <w:tcPr>
            <w:tcW w:w="2070" w:type="dxa"/>
          </w:tcPr>
          <w:p w14:paraId="56BA6395" w14:textId="77777777" w:rsidR="00734B63" w:rsidRPr="0022128B" w:rsidRDefault="00734B63" w:rsidP="000A1FC1">
            <w:pPr>
              <w:tabs>
                <w:tab w:val="left" w:pos="2193"/>
              </w:tabs>
              <w:jc w:val="center"/>
              <w:rPr>
                <w:rFonts w:ascii="Times New Roman" w:hAnsi="Times New Roman" w:cs="Times New Roman"/>
                <w:sz w:val="24"/>
                <w:szCs w:val="24"/>
                <w:rPrChange w:id="380" w:author="ecslogon" w:date="2015-12-15T22:02:00Z">
                  <w:rPr>
                    <w:rFonts w:ascii="Times New Roman" w:hAnsi="Times New Roman" w:cs="Times New Roman"/>
                  </w:rPr>
                </w:rPrChange>
              </w:rPr>
            </w:pPr>
            <w:r w:rsidRPr="0022128B">
              <w:rPr>
                <w:rFonts w:ascii="Times New Roman" w:hAnsi="Times New Roman" w:cs="Times New Roman"/>
                <w:sz w:val="24"/>
                <w:szCs w:val="24"/>
                <w:rPrChange w:id="381" w:author="ecslogon" w:date="2015-12-15T22:02:00Z">
                  <w:rPr>
                    <w:rFonts w:ascii="Times New Roman" w:hAnsi="Times New Roman" w:cs="Times New Roman"/>
                  </w:rPr>
                </w:rPrChange>
              </w:rPr>
              <w:t>288.7 MPa, C</w:t>
            </w:r>
          </w:p>
        </w:tc>
      </w:tr>
      <w:tr w:rsidR="00734B63" w:rsidRPr="0022128B" w14:paraId="40B91450" w14:textId="77777777" w:rsidTr="000A1FC1">
        <w:trPr>
          <w:jc w:val="center"/>
        </w:trPr>
        <w:tc>
          <w:tcPr>
            <w:tcW w:w="1548" w:type="dxa"/>
          </w:tcPr>
          <w:p w14:paraId="3FD112DF" w14:textId="77777777" w:rsidR="00734B63" w:rsidRPr="0022128B" w:rsidRDefault="00734B63" w:rsidP="000A1FC1">
            <w:pPr>
              <w:jc w:val="center"/>
              <w:rPr>
                <w:rFonts w:ascii="Times New Roman" w:hAnsi="Times New Roman" w:cs="Times New Roman"/>
                <w:sz w:val="24"/>
                <w:szCs w:val="24"/>
                <w:rPrChange w:id="382" w:author="ecslogon" w:date="2015-12-15T22:02:00Z">
                  <w:rPr>
                    <w:rFonts w:ascii="Times New Roman" w:hAnsi="Times New Roman" w:cs="Times New Roman"/>
                  </w:rPr>
                </w:rPrChange>
              </w:rPr>
            </w:pPr>
            <w:r w:rsidRPr="0022128B">
              <w:rPr>
                <w:rFonts w:ascii="Times New Roman" w:hAnsi="Times New Roman" w:cs="Times New Roman"/>
                <w:sz w:val="24"/>
                <w:szCs w:val="24"/>
                <w:rPrChange w:id="383" w:author="ecslogon" w:date="2015-12-15T22:02:00Z">
                  <w:rPr>
                    <w:rFonts w:ascii="Times New Roman" w:hAnsi="Times New Roman" w:cs="Times New Roman"/>
                  </w:rPr>
                </w:rPrChange>
              </w:rPr>
              <w:t>7</w:t>
            </w:r>
          </w:p>
        </w:tc>
        <w:tc>
          <w:tcPr>
            <w:tcW w:w="2250" w:type="dxa"/>
          </w:tcPr>
          <w:p w14:paraId="52CDBE37" w14:textId="77777777" w:rsidR="00734B63" w:rsidRPr="0022128B" w:rsidRDefault="00734B63" w:rsidP="000A1FC1">
            <w:pPr>
              <w:jc w:val="center"/>
              <w:rPr>
                <w:rFonts w:ascii="Times New Roman" w:hAnsi="Times New Roman" w:cs="Times New Roman"/>
                <w:sz w:val="24"/>
                <w:szCs w:val="24"/>
                <w:rPrChange w:id="384" w:author="ecslogon" w:date="2015-12-15T22:02:00Z">
                  <w:rPr>
                    <w:rFonts w:ascii="Times New Roman" w:hAnsi="Times New Roman" w:cs="Times New Roman"/>
                  </w:rPr>
                </w:rPrChange>
              </w:rPr>
            </w:pPr>
            <w:r w:rsidRPr="0022128B">
              <w:rPr>
                <w:rFonts w:ascii="Times New Roman" w:hAnsi="Times New Roman" w:cs="Times New Roman"/>
                <w:sz w:val="24"/>
                <w:szCs w:val="24"/>
                <w:rPrChange w:id="385" w:author="ecslogon" w:date="2015-12-15T22:02:00Z">
                  <w:rPr>
                    <w:rFonts w:ascii="Times New Roman" w:hAnsi="Times New Roman" w:cs="Times New Roman"/>
                  </w:rPr>
                </w:rPrChange>
              </w:rPr>
              <w:t>288.7 MPa, T</w:t>
            </w:r>
          </w:p>
        </w:tc>
        <w:tc>
          <w:tcPr>
            <w:tcW w:w="2070" w:type="dxa"/>
          </w:tcPr>
          <w:p w14:paraId="3A072F94" w14:textId="77777777" w:rsidR="00734B63" w:rsidRPr="0022128B" w:rsidRDefault="00734B63" w:rsidP="000A1FC1">
            <w:pPr>
              <w:jc w:val="center"/>
              <w:rPr>
                <w:rFonts w:ascii="Times New Roman" w:hAnsi="Times New Roman" w:cs="Times New Roman"/>
                <w:sz w:val="24"/>
                <w:szCs w:val="24"/>
                <w:rPrChange w:id="386" w:author="ecslogon" w:date="2015-12-15T22:02:00Z">
                  <w:rPr>
                    <w:rFonts w:ascii="Times New Roman" w:hAnsi="Times New Roman" w:cs="Times New Roman"/>
                  </w:rPr>
                </w:rPrChange>
              </w:rPr>
            </w:pPr>
            <w:r w:rsidRPr="0022128B">
              <w:rPr>
                <w:rFonts w:ascii="Times New Roman" w:hAnsi="Times New Roman" w:cs="Times New Roman"/>
                <w:sz w:val="24"/>
                <w:szCs w:val="24"/>
                <w:rPrChange w:id="387" w:author="ecslogon" w:date="2015-12-15T22:02:00Z">
                  <w:rPr>
                    <w:rFonts w:ascii="Times New Roman" w:hAnsi="Times New Roman" w:cs="Times New Roman"/>
                  </w:rPr>
                </w:rPrChange>
              </w:rPr>
              <w:t>288.7 MPa, T</w:t>
            </w:r>
          </w:p>
        </w:tc>
      </w:tr>
      <w:tr w:rsidR="00734B63" w:rsidRPr="0022128B" w14:paraId="6D40B93E" w14:textId="77777777" w:rsidTr="000A1FC1">
        <w:trPr>
          <w:jc w:val="center"/>
        </w:trPr>
        <w:tc>
          <w:tcPr>
            <w:tcW w:w="1548" w:type="dxa"/>
          </w:tcPr>
          <w:p w14:paraId="174D08D9" w14:textId="77777777" w:rsidR="00734B63" w:rsidRPr="0022128B" w:rsidRDefault="00734B63" w:rsidP="000A1FC1">
            <w:pPr>
              <w:jc w:val="center"/>
              <w:rPr>
                <w:rFonts w:ascii="Times New Roman" w:hAnsi="Times New Roman" w:cs="Times New Roman"/>
                <w:sz w:val="24"/>
                <w:szCs w:val="24"/>
                <w:rPrChange w:id="388" w:author="ecslogon" w:date="2015-12-15T22:02:00Z">
                  <w:rPr>
                    <w:rFonts w:ascii="Times New Roman" w:hAnsi="Times New Roman" w:cs="Times New Roman"/>
                  </w:rPr>
                </w:rPrChange>
              </w:rPr>
            </w:pPr>
            <w:r w:rsidRPr="0022128B">
              <w:rPr>
                <w:rFonts w:ascii="Times New Roman" w:hAnsi="Times New Roman" w:cs="Times New Roman"/>
                <w:sz w:val="24"/>
                <w:szCs w:val="24"/>
                <w:rPrChange w:id="389" w:author="ecslogon" w:date="2015-12-15T22:02:00Z">
                  <w:rPr>
                    <w:rFonts w:ascii="Times New Roman" w:hAnsi="Times New Roman" w:cs="Times New Roman"/>
                  </w:rPr>
                </w:rPrChange>
              </w:rPr>
              <w:t>8</w:t>
            </w:r>
          </w:p>
        </w:tc>
        <w:tc>
          <w:tcPr>
            <w:tcW w:w="2250" w:type="dxa"/>
          </w:tcPr>
          <w:p w14:paraId="015920C3" w14:textId="77777777" w:rsidR="00734B63" w:rsidRPr="0022128B" w:rsidRDefault="00734B63" w:rsidP="000A1FC1">
            <w:pPr>
              <w:jc w:val="center"/>
              <w:rPr>
                <w:rFonts w:ascii="Times New Roman" w:hAnsi="Times New Roman" w:cs="Times New Roman"/>
                <w:sz w:val="24"/>
                <w:szCs w:val="24"/>
                <w:rPrChange w:id="390" w:author="ecslogon" w:date="2015-12-15T22:02:00Z">
                  <w:rPr>
                    <w:rFonts w:ascii="Times New Roman" w:hAnsi="Times New Roman" w:cs="Times New Roman"/>
                  </w:rPr>
                </w:rPrChange>
              </w:rPr>
            </w:pPr>
            <w:r w:rsidRPr="0022128B">
              <w:rPr>
                <w:rFonts w:ascii="Times New Roman" w:hAnsi="Times New Roman" w:cs="Times New Roman"/>
                <w:sz w:val="24"/>
                <w:szCs w:val="24"/>
                <w:rPrChange w:id="391" w:author="ecslogon" w:date="2015-12-15T22:02:00Z">
                  <w:rPr>
                    <w:rFonts w:ascii="Times New Roman" w:hAnsi="Times New Roman" w:cs="Times New Roman"/>
                  </w:rPr>
                </w:rPrChange>
              </w:rPr>
              <w:t>0 MPa</w:t>
            </w:r>
          </w:p>
        </w:tc>
        <w:tc>
          <w:tcPr>
            <w:tcW w:w="2070" w:type="dxa"/>
          </w:tcPr>
          <w:p w14:paraId="534A8798" w14:textId="77777777" w:rsidR="00734B63" w:rsidRPr="0022128B" w:rsidRDefault="00734B63" w:rsidP="000A1FC1">
            <w:pPr>
              <w:jc w:val="center"/>
              <w:rPr>
                <w:rFonts w:ascii="Times New Roman" w:hAnsi="Times New Roman" w:cs="Times New Roman"/>
                <w:sz w:val="24"/>
                <w:szCs w:val="24"/>
                <w:rPrChange w:id="392" w:author="ecslogon" w:date="2015-12-15T22:02:00Z">
                  <w:rPr>
                    <w:rFonts w:ascii="Times New Roman" w:hAnsi="Times New Roman" w:cs="Times New Roman"/>
                  </w:rPr>
                </w:rPrChange>
              </w:rPr>
            </w:pPr>
            <w:r w:rsidRPr="0022128B">
              <w:rPr>
                <w:rFonts w:ascii="Times New Roman" w:hAnsi="Times New Roman" w:cs="Times New Roman"/>
                <w:sz w:val="24"/>
                <w:szCs w:val="24"/>
                <w:rPrChange w:id="393" w:author="ecslogon" w:date="2015-12-15T22:02:00Z">
                  <w:rPr>
                    <w:rFonts w:ascii="Times New Roman" w:hAnsi="Times New Roman" w:cs="Times New Roman"/>
                  </w:rPr>
                </w:rPrChange>
              </w:rPr>
              <w:t>0 MPa</w:t>
            </w:r>
          </w:p>
        </w:tc>
      </w:tr>
      <w:tr w:rsidR="00734B63" w:rsidRPr="0022128B" w14:paraId="3E3139CD" w14:textId="77777777" w:rsidTr="000A1FC1">
        <w:trPr>
          <w:jc w:val="center"/>
        </w:trPr>
        <w:tc>
          <w:tcPr>
            <w:tcW w:w="1548" w:type="dxa"/>
          </w:tcPr>
          <w:p w14:paraId="670F81D2" w14:textId="77777777" w:rsidR="00734B63" w:rsidRPr="0022128B" w:rsidRDefault="00734B63" w:rsidP="000A1FC1">
            <w:pPr>
              <w:jc w:val="center"/>
              <w:rPr>
                <w:rFonts w:ascii="Times New Roman" w:hAnsi="Times New Roman" w:cs="Times New Roman"/>
                <w:sz w:val="24"/>
                <w:szCs w:val="24"/>
                <w:rPrChange w:id="394" w:author="ecslogon" w:date="2015-12-15T22:02:00Z">
                  <w:rPr>
                    <w:rFonts w:ascii="Times New Roman" w:hAnsi="Times New Roman" w:cs="Times New Roman"/>
                  </w:rPr>
                </w:rPrChange>
              </w:rPr>
            </w:pPr>
            <w:r w:rsidRPr="0022128B">
              <w:rPr>
                <w:rFonts w:ascii="Times New Roman" w:hAnsi="Times New Roman" w:cs="Times New Roman"/>
                <w:sz w:val="24"/>
                <w:szCs w:val="24"/>
                <w:rPrChange w:id="395" w:author="ecslogon" w:date="2015-12-15T22:02:00Z">
                  <w:rPr>
                    <w:rFonts w:ascii="Times New Roman" w:hAnsi="Times New Roman" w:cs="Times New Roman"/>
                  </w:rPr>
                </w:rPrChange>
              </w:rPr>
              <w:t>9</w:t>
            </w:r>
          </w:p>
        </w:tc>
        <w:tc>
          <w:tcPr>
            <w:tcW w:w="2250" w:type="dxa"/>
          </w:tcPr>
          <w:p w14:paraId="58F450B2" w14:textId="77777777" w:rsidR="00734B63" w:rsidRPr="0022128B" w:rsidRDefault="00734B63" w:rsidP="000A1FC1">
            <w:pPr>
              <w:jc w:val="center"/>
              <w:rPr>
                <w:rFonts w:ascii="Times New Roman" w:hAnsi="Times New Roman" w:cs="Times New Roman"/>
                <w:sz w:val="24"/>
                <w:szCs w:val="24"/>
                <w:rPrChange w:id="396" w:author="ecslogon" w:date="2015-12-15T22:02:00Z">
                  <w:rPr>
                    <w:rFonts w:ascii="Times New Roman" w:hAnsi="Times New Roman" w:cs="Times New Roman"/>
                  </w:rPr>
                </w:rPrChange>
              </w:rPr>
            </w:pPr>
            <w:r w:rsidRPr="0022128B">
              <w:rPr>
                <w:rFonts w:ascii="Times New Roman" w:hAnsi="Times New Roman" w:cs="Times New Roman"/>
                <w:sz w:val="24"/>
                <w:szCs w:val="24"/>
                <w:rPrChange w:id="397" w:author="ecslogon" w:date="2015-12-15T22:02:00Z">
                  <w:rPr>
                    <w:rFonts w:ascii="Times New Roman" w:hAnsi="Times New Roman" w:cs="Times New Roman"/>
                  </w:rPr>
                </w:rPrChange>
              </w:rPr>
              <w:t>0 MPa</w:t>
            </w:r>
          </w:p>
        </w:tc>
        <w:tc>
          <w:tcPr>
            <w:tcW w:w="2070" w:type="dxa"/>
          </w:tcPr>
          <w:p w14:paraId="2FC89CB9" w14:textId="77777777" w:rsidR="00734B63" w:rsidRPr="0022128B" w:rsidRDefault="00734B63" w:rsidP="000A1FC1">
            <w:pPr>
              <w:jc w:val="center"/>
              <w:rPr>
                <w:rFonts w:ascii="Times New Roman" w:hAnsi="Times New Roman" w:cs="Times New Roman"/>
                <w:sz w:val="24"/>
                <w:szCs w:val="24"/>
                <w:rPrChange w:id="398" w:author="ecslogon" w:date="2015-12-15T22:02:00Z">
                  <w:rPr>
                    <w:rFonts w:ascii="Times New Roman" w:hAnsi="Times New Roman" w:cs="Times New Roman"/>
                  </w:rPr>
                </w:rPrChange>
              </w:rPr>
            </w:pPr>
            <w:r w:rsidRPr="0022128B">
              <w:rPr>
                <w:rFonts w:ascii="Times New Roman" w:hAnsi="Times New Roman" w:cs="Times New Roman"/>
                <w:sz w:val="24"/>
                <w:szCs w:val="24"/>
                <w:rPrChange w:id="399" w:author="ecslogon" w:date="2015-12-15T22:02:00Z">
                  <w:rPr>
                    <w:rFonts w:ascii="Times New Roman" w:hAnsi="Times New Roman" w:cs="Times New Roman"/>
                  </w:rPr>
                </w:rPrChange>
              </w:rPr>
              <w:t>0 MPa</w:t>
            </w:r>
          </w:p>
        </w:tc>
      </w:tr>
      <w:tr w:rsidR="00734B63" w:rsidRPr="0022128B" w14:paraId="6E6BC32A" w14:textId="77777777" w:rsidTr="000A1FC1">
        <w:trPr>
          <w:jc w:val="center"/>
        </w:trPr>
        <w:tc>
          <w:tcPr>
            <w:tcW w:w="1548" w:type="dxa"/>
          </w:tcPr>
          <w:p w14:paraId="01834A17" w14:textId="77777777" w:rsidR="00734B63" w:rsidRPr="0022128B" w:rsidRDefault="00734B63" w:rsidP="000A1FC1">
            <w:pPr>
              <w:jc w:val="center"/>
              <w:rPr>
                <w:rFonts w:ascii="Times New Roman" w:hAnsi="Times New Roman" w:cs="Times New Roman"/>
                <w:sz w:val="24"/>
                <w:szCs w:val="24"/>
                <w:rPrChange w:id="400" w:author="ecslogon" w:date="2015-12-15T22:02:00Z">
                  <w:rPr>
                    <w:rFonts w:ascii="Times New Roman" w:hAnsi="Times New Roman" w:cs="Times New Roman"/>
                  </w:rPr>
                </w:rPrChange>
              </w:rPr>
            </w:pPr>
            <w:r w:rsidRPr="0022128B">
              <w:rPr>
                <w:rFonts w:ascii="Times New Roman" w:hAnsi="Times New Roman" w:cs="Times New Roman"/>
                <w:sz w:val="24"/>
                <w:szCs w:val="24"/>
                <w:rPrChange w:id="401" w:author="ecslogon" w:date="2015-12-15T22:02:00Z">
                  <w:rPr>
                    <w:rFonts w:ascii="Times New Roman" w:hAnsi="Times New Roman" w:cs="Times New Roman"/>
                  </w:rPr>
                </w:rPrChange>
              </w:rPr>
              <w:t>10</w:t>
            </w:r>
          </w:p>
        </w:tc>
        <w:tc>
          <w:tcPr>
            <w:tcW w:w="2250" w:type="dxa"/>
          </w:tcPr>
          <w:p w14:paraId="24BDF4F4" w14:textId="77777777" w:rsidR="00734B63" w:rsidRPr="0022128B" w:rsidRDefault="00734B63" w:rsidP="000A1FC1">
            <w:pPr>
              <w:jc w:val="center"/>
              <w:rPr>
                <w:rFonts w:ascii="Times New Roman" w:hAnsi="Times New Roman" w:cs="Times New Roman"/>
                <w:sz w:val="24"/>
                <w:szCs w:val="24"/>
                <w:rPrChange w:id="402" w:author="ecslogon" w:date="2015-12-15T22:02:00Z">
                  <w:rPr>
                    <w:rFonts w:ascii="Times New Roman" w:hAnsi="Times New Roman" w:cs="Times New Roman"/>
                  </w:rPr>
                </w:rPrChange>
              </w:rPr>
            </w:pPr>
            <w:r w:rsidRPr="0022128B">
              <w:rPr>
                <w:rFonts w:ascii="Times New Roman" w:hAnsi="Times New Roman" w:cs="Times New Roman"/>
                <w:sz w:val="24"/>
                <w:szCs w:val="24"/>
                <w:rPrChange w:id="403" w:author="ecslogon" w:date="2015-12-15T22:02:00Z">
                  <w:rPr>
                    <w:rFonts w:ascii="Times New Roman" w:hAnsi="Times New Roman" w:cs="Times New Roman"/>
                  </w:rPr>
                </w:rPrChange>
              </w:rPr>
              <w:t>288.7 MPa, T</w:t>
            </w:r>
          </w:p>
        </w:tc>
        <w:tc>
          <w:tcPr>
            <w:tcW w:w="2070" w:type="dxa"/>
          </w:tcPr>
          <w:p w14:paraId="266AE8A5" w14:textId="77777777" w:rsidR="00734B63" w:rsidRPr="0022128B" w:rsidRDefault="00734B63" w:rsidP="000A1FC1">
            <w:pPr>
              <w:jc w:val="center"/>
              <w:rPr>
                <w:rFonts w:ascii="Times New Roman" w:hAnsi="Times New Roman" w:cs="Times New Roman"/>
                <w:sz w:val="24"/>
                <w:szCs w:val="24"/>
                <w:rPrChange w:id="404" w:author="ecslogon" w:date="2015-12-15T22:02:00Z">
                  <w:rPr>
                    <w:rFonts w:ascii="Times New Roman" w:hAnsi="Times New Roman" w:cs="Times New Roman"/>
                  </w:rPr>
                </w:rPrChange>
              </w:rPr>
            </w:pPr>
            <w:r w:rsidRPr="0022128B">
              <w:rPr>
                <w:rFonts w:ascii="Times New Roman" w:hAnsi="Times New Roman" w:cs="Times New Roman"/>
                <w:sz w:val="24"/>
                <w:szCs w:val="24"/>
                <w:rPrChange w:id="405" w:author="ecslogon" w:date="2015-12-15T22:02:00Z">
                  <w:rPr>
                    <w:rFonts w:ascii="Times New Roman" w:hAnsi="Times New Roman" w:cs="Times New Roman"/>
                  </w:rPr>
                </w:rPrChange>
              </w:rPr>
              <w:t>288.7 MPa, T</w:t>
            </w:r>
          </w:p>
        </w:tc>
      </w:tr>
      <w:tr w:rsidR="00734B63" w:rsidRPr="0022128B" w14:paraId="7E8F0D35" w14:textId="77777777" w:rsidTr="000A1FC1">
        <w:trPr>
          <w:jc w:val="center"/>
        </w:trPr>
        <w:tc>
          <w:tcPr>
            <w:tcW w:w="1548" w:type="dxa"/>
          </w:tcPr>
          <w:p w14:paraId="372B13D0" w14:textId="77777777" w:rsidR="00734B63" w:rsidRPr="0022128B" w:rsidRDefault="00734B63" w:rsidP="000A1FC1">
            <w:pPr>
              <w:jc w:val="center"/>
              <w:rPr>
                <w:rFonts w:ascii="Times New Roman" w:hAnsi="Times New Roman" w:cs="Times New Roman"/>
                <w:sz w:val="24"/>
                <w:szCs w:val="24"/>
                <w:rPrChange w:id="406" w:author="ecslogon" w:date="2015-12-15T22:02:00Z">
                  <w:rPr>
                    <w:rFonts w:ascii="Times New Roman" w:hAnsi="Times New Roman" w:cs="Times New Roman"/>
                  </w:rPr>
                </w:rPrChange>
              </w:rPr>
            </w:pPr>
            <w:r w:rsidRPr="0022128B">
              <w:rPr>
                <w:rFonts w:ascii="Times New Roman" w:hAnsi="Times New Roman" w:cs="Times New Roman"/>
                <w:sz w:val="24"/>
                <w:szCs w:val="24"/>
                <w:rPrChange w:id="407" w:author="ecslogon" w:date="2015-12-15T22:02:00Z">
                  <w:rPr>
                    <w:rFonts w:ascii="Times New Roman" w:hAnsi="Times New Roman" w:cs="Times New Roman"/>
                  </w:rPr>
                </w:rPrChange>
              </w:rPr>
              <w:t>11</w:t>
            </w:r>
          </w:p>
        </w:tc>
        <w:tc>
          <w:tcPr>
            <w:tcW w:w="2250" w:type="dxa"/>
          </w:tcPr>
          <w:p w14:paraId="0AA3E3DD" w14:textId="77777777" w:rsidR="00734B63" w:rsidRPr="0022128B" w:rsidRDefault="00734B63" w:rsidP="000A1FC1">
            <w:pPr>
              <w:jc w:val="center"/>
              <w:rPr>
                <w:rFonts w:ascii="Times New Roman" w:hAnsi="Times New Roman" w:cs="Times New Roman"/>
                <w:sz w:val="24"/>
                <w:szCs w:val="24"/>
                <w:rPrChange w:id="408" w:author="ecslogon" w:date="2015-12-15T22:02:00Z">
                  <w:rPr>
                    <w:rFonts w:ascii="Times New Roman" w:hAnsi="Times New Roman" w:cs="Times New Roman"/>
                  </w:rPr>
                </w:rPrChange>
              </w:rPr>
            </w:pPr>
            <w:r w:rsidRPr="0022128B">
              <w:rPr>
                <w:rFonts w:ascii="Times New Roman" w:hAnsi="Times New Roman" w:cs="Times New Roman"/>
                <w:sz w:val="24"/>
                <w:szCs w:val="24"/>
                <w:rPrChange w:id="409" w:author="ecslogon" w:date="2015-12-15T22:02:00Z">
                  <w:rPr>
                    <w:rFonts w:ascii="Times New Roman" w:hAnsi="Times New Roman" w:cs="Times New Roman"/>
                  </w:rPr>
                </w:rPrChange>
              </w:rPr>
              <w:t>288.7 MPa, C</w:t>
            </w:r>
          </w:p>
        </w:tc>
        <w:tc>
          <w:tcPr>
            <w:tcW w:w="2070" w:type="dxa"/>
          </w:tcPr>
          <w:p w14:paraId="4C694BD5" w14:textId="77777777" w:rsidR="00734B63" w:rsidRPr="0022128B" w:rsidRDefault="00734B63" w:rsidP="000A1FC1">
            <w:pPr>
              <w:jc w:val="center"/>
              <w:rPr>
                <w:rFonts w:ascii="Times New Roman" w:hAnsi="Times New Roman" w:cs="Times New Roman"/>
                <w:sz w:val="24"/>
                <w:szCs w:val="24"/>
                <w:rPrChange w:id="410" w:author="ecslogon" w:date="2015-12-15T22:02:00Z">
                  <w:rPr>
                    <w:rFonts w:ascii="Times New Roman" w:hAnsi="Times New Roman" w:cs="Times New Roman"/>
                  </w:rPr>
                </w:rPrChange>
              </w:rPr>
            </w:pPr>
            <w:r w:rsidRPr="0022128B">
              <w:rPr>
                <w:rFonts w:ascii="Times New Roman" w:hAnsi="Times New Roman" w:cs="Times New Roman"/>
                <w:sz w:val="24"/>
                <w:szCs w:val="24"/>
                <w:rPrChange w:id="411" w:author="ecslogon" w:date="2015-12-15T22:02:00Z">
                  <w:rPr>
                    <w:rFonts w:ascii="Times New Roman" w:hAnsi="Times New Roman" w:cs="Times New Roman"/>
                  </w:rPr>
                </w:rPrChange>
              </w:rPr>
              <w:t>288.7 MPa, C</w:t>
            </w:r>
          </w:p>
        </w:tc>
      </w:tr>
    </w:tbl>
    <w:p w14:paraId="50FA9A7F" w14:textId="2D9C1F71" w:rsidR="00734B63" w:rsidRPr="0053450E" w:rsidRDefault="00734B63" w:rsidP="00734B63">
      <w:pPr>
        <w:jc w:val="center"/>
        <w:rPr>
          <w:rFonts w:ascii="Times New Roman" w:hAnsi="Times New Roman" w:cs="Times New Roman"/>
          <w:sz w:val="20"/>
          <w:szCs w:val="20"/>
          <w:rPrChange w:id="412" w:author="ecslogon" w:date="2015-12-15T22:02:00Z">
            <w:rPr>
              <w:rFonts w:ascii="Times New Roman" w:hAnsi="Times New Roman" w:cs="Times New Roman"/>
            </w:rPr>
          </w:rPrChange>
        </w:rPr>
      </w:pPr>
      <w:r w:rsidRPr="0053450E">
        <w:rPr>
          <w:rFonts w:ascii="Times New Roman" w:hAnsi="Times New Roman" w:cs="Times New Roman"/>
          <w:b/>
          <w:sz w:val="20"/>
          <w:szCs w:val="20"/>
          <w:rPrChange w:id="413" w:author="ecslogon" w:date="2015-12-15T22:02:00Z">
            <w:rPr>
              <w:rFonts w:ascii="Times New Roman" w:hAnsi="Times New Roman" w:cs="Times New Roman"/>
            </w:rPr>
          </w:rPrChange>
        </w:rPr>
        <w:t>Table 2</w:t>
      </w:r>
      <w:r w:rsidR="0053450E" w:rsidRPr="0053450E">
        <w:rPr>
          <w:rFonts w:ascii="Times New Roman" w:hAnsi="Times New Roman" w:cs="Times New Roman"/>
          <w:sz w:val="20"/>
          <w:szCs w:val="20"/>
        </w:rPr>
        <w:t>.</w:t>
      </w:r>
      <w:r w:rsidRPr="0053450E">
        <w:rPr>
          <w:rFonts w:ascii="Times New Roman" w:hAnsi="Times New Roman" w:cs="Times New Roman"/>
          <w:sz w:val="20"/>
          <w:szCs w:val="20"/>
          <w:rPrChange w:id="414" w:author="ecslogon" w:date="2015-12-15T22:02:00Z">
            <w:rPr>
              <w:rFonts w:ascii="Times New Roman" w:hAnsi="Times New Roman" w:cs="Times New Roman"/>
            </w:rPr>
          </w:rPrChange>
        </w:rPr>
        <w:t xml:space="preserve"> FEA stress results for MATLAB and ABAQUS solvers.</w:t>
      </w:r>
    </w:p>
    <w:p w14:paraId="3905D7DF" w14:textId="543480E4" w:rsidR="00B506A5" w:rsidRPr="0022128B" w:rsidRDefault="008968C8" w:rsidP="00325FE6">
      <w:pPr>
        <w:ind w:firstLine="720"/>
        <w:rPr>
          <w:rFonts w:ascii="Times New Roman" w:hAnsi="Times New Roman" w:cs="Times New Roman"/>
          <w:sz w:val="24"/>
          <w:szCs w:val="24"/>
          <w:rPrChange w:id="415" w:author="ecslogon" w:date="2015-12-15T22:02:00Z">
            <w:rPr>
              <w:rFonts w:ascii="Times New Roman" w:hAnsi="Times New Roman" w:cs="Times New Roman"/>
            </w:rPr>
          </w:rPrChange>
        </w:rPr>
      </w:pPr>
      <w:r>
        <w:rPr>
          <w:rFonts w:ascii="Times New Roman" w:hAnsi="Times New Roman" w:cs="Times New Roman"/>
          <w:sz w:val="24"/>
          <w:szCs w:val="24"/>
        </w:rPr>
        <w:t>From the results in Table 2</w:t>
      </w:r>
      <w:r w:rsidR="00325FE6">
        <w:rPr>
          <w:rFonts w:ascii="Times New Roman" w:hAnsi="Times New Roman" w:cs="Times New Roman"/>
          <w:sz w:val="24"/>
          <w:szCs w:val="24"/>
        </w:rPr>
        <w:t xml:space="preserve">, it was determined that the accuracy of the MATLAB implementation is well within an acceptable margin of error in comparison to the results from ABAQUS. </w:t>
      </w:r>
      <w:r w:rsidR="00734B63" w:rsidRPr="0022128B">
        <w:rPr>
          <w:rFonts w:ascii="Times New Roman" w:hAnsi="Times New Roman" w:cs="Times New Roman"/>
          <w:sz w:val="24"/>
          <w:szCs w:val="24"/>
          <w:rPrChange w:id="416" w:author="ecslogon" w:date="2015-12-15T22:02:00Z">
            <w:rPr>
              <w:rFonts w:ascii="Times New Roman" w:hAnsi="Times New Roman" w:cs="Times New Roman"/>
            </w:rPr>
          </w:rPrChange>
        </w:rPr>
        <w:t xml:space="preserve">To better visualize the stress results, Figure 7 illustrates </w:t>
      </w:r>
      <w:r w:rsidR="00325FE6">
        <w:rPr>
          <w:rFonts w:ascii="Times New Roman" w:hAnsi="Times New Roman" w:cs="Times New Roman"/>
          <w:sz w:val="24"/>
          <w:szCs w:val="24"/>
        </w:rPr>
        <w:t xml:space="preserve">node displacements and truss element stresses </w:t>
      </w:r>
      <w:r w:rsidR="00734B63" w:rsidRPr="0022128B">
        <w:rPr>
          <w:rFonts w:ascii="Times New Roman" w:hAnsi="Times New Roman" w:cs="Times New Roman"/>
          <w:sz w:val="24"/>
          <w:szCs w:val="24"/>
          <w:rPrChange w:id="417" w:author="ecslogon" w:date="2015-12-15T22:02:00Z">
            <w:rPr>
              <w:rFonts w:ascii="Times New Roman" w:hAnsi="Times New Roman" w:cs="Times New Roman"/>
            </w:rPr>
          </w:rPrChange>
        </w:rPr>
        <w:t xml:space="preserve">from ABAQUS </w:t>
      </w:r>
      <w:r w:rsidR="00325FE6">
        <w:rPr>
          <w:rFonts w:ascii="Times New Roman" w:hAnsi="Times New Roman" w:cs="Times New Roman"/>
          <w:sz w:val="24"/>
          <w:szCs w:val="24"/>
        </w:rPr>
        <w:t xml:space="preserve">as a 2-D plane truss diagram </w:t>
      </w:r>
      <w:r w:rsidR="00734B63" w:rsidRPr="0022128B">
        <w:rPr>
          <w:rFonts w:ascii="Times New Roman" w:hAnsi="Times New Roman" w:cs="Times New Roman"/>
          <w:sz w:val="24"/>
          <w:szCs w:val="24"/>
          <w:rPrChange w:id="418" w:author="ecslogon" w:date="2015-12-15T22:02:00Z">
            <w:rPr>
              <w:rFonts w:ascii="Times New Roman" w:hAnsi="Times New Roman" w:cs="Times New Roman"/>
            </w:rPr>
          </w:rPrChange>
        </w:rPr>
        <w:t>with each element labeled.</w:t>
      </w:r>
    </w:p>
    <w:p w14:paraId="303768C5" w14:textId="77777777" w:rsidR="00734B63" w:rsidRPr="0022128B" w:rsidRDefault="00734B63" w:rsidP="00734B63">
      <w:pPr>
        <w:spacing w:after="0"/>
        <w:jc w:val="center"/>
        <w:rPr>
          <w:rFonts w:ascii="Times New Roman" w:hAnsi="Times New Roman" w:cs="Times New Roman"/>
          <w:sz w:val="24"/>
          <w:szCs w:val="24"/>
          <w:rPrChange w:id="419"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420" w:author="ecslogon" w:date="2015-12-15T22:02:00Z">
            <w:rPr>
              <w:rFonts w:ascii="Times New Roman" w:hAnsi="Times New Roman" w:cs="Times New Roman"/>
              <w:noProof/>
              <w:lang w:eastAsia="en-US"/>
            </w:rPr>
          </w:rPrChange>
        </w:rPr>
        <w:lastRenderedPageBreak/>
        <w:drawing>
          <wp:inline distT="0" distB="0" distL="0" distR="0" wp14:anchorId="7F9E612C" wp14:editId="7A02C380">
            <wp:extent cx="3867150" cy="29334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865881" cy="2932466"/>
                    </a:xfrm>
                    <a:prstGeom prst="rect">
                      <a:avLst/>
                    </a:prstGeom>
                    <a:noFill/>
                    <a:ln w="9525">
                      <a:noFill/>
                      <a:miter lim="800000"/>
                      <a:headEnd/>
                      <a:tailEnd/>
                    </a:ln>
                  </pic:spPr>
                </pic:pic>
              </a:graphicData>
            </a:graphic>
          </wp:inline>
        </w:drawing>
      </w:r>
    </w:p>
    <w:p w14:paraId="58BB107A" w14:textId="50C3A771" w:rsidR="00734B63" w:rsidRPr="00325FE6" w:rsidRDefault="00325FE6" w:rsidP="00734B63">
      <w:pPr>
        <w:jc w:val="center"/>
        <w:rPr>
          <w:rFonts w:ascii="Times New Roman" w:hAnsi="Times New Roman" w:cs="Times New Roman"/>
          <w:sz w:val="20"/>
          <w:szCs w:val="20"/>
          <w:rPrChange w:id="421" w:author="ecslogon" w:date="2015-12-15T22:02:00Z">
            <w:rPr>
              <w:rFonts w:ascii="Times New Roman" w:hAnsi="Times New Roman" w:cs="Times New Roman"/>
            </w:rPr>
          </w:rPrChange>
        </w:rPr>
      </w:pPr>
      <w:r w:rsidRPr="00325FE6">
        <w:rPr>
          <w:rFonts w:ascii="Times New Roman" w:hAnsi="Times New Roman" w:cs="Times New Roman"/>
          <w:b/>
          <w:sz w:val="20"/>
          <w:szCs w:val="20"/>
        </w:rPr>
        <w:t>Fig 7</w:t>
      </w:r>
      <w:r w:rsidRPr="00325FE6">
        <w:rPr>
          <w:rFonts w:ascii="Times New Roman" w:hAnsi="Times New Roman" w:cs="Times New Roman"/>
          <w:sz w:val="20"/>
          <w:szCs w:val="20"/>
        </w:rPr>
        <w:t>.</w:t>
      </w:r>
      <w:r w:rsidR="00734B63" w:rsidRPr="00325FE6">
        <w:rPr>
          <w:rFonts w:ascii="Times New Roman" w:hAnsi="Times New Roman" w:cs="Times New Roman"/>
          <w:sz w:val="20"/>
          <w:szCs w:val="20"/>
          <w:rPrChange w:id="422" w:author="ecslogon" w:date="2015-12-15T22:02:00Z">
            <w:rPr>
              <w:rFonts w:ascii="Times New Roman" w:hAnsi="Times New Roman" w:cs="Times New Roman"/>
            </w:rPr>
          </w:rPrChange>
        </w:rPr>
        <w:t xml:space="preserve"> ABAQUS plot results.</w:t>
      </w:r>
    </w:p>
    <w:p w14:paraId="1B73FA08" w14:textId="30E2703A" w:rsidR="00734B63" w:rsidRPr="0022128B" w:rsidRDefault="00325FE6" w:rsidP="00325FE6">
      <w:pPr>
        <w:ind w:firstLine="720"/>
        <w:rPr>
          <w:rFonts w:ascii="Times New Roman" w:hAnsi="Times New Roman" w:cs="Times New Roman"/>
          <w:sz w:val="24"/>
          <w:szCs w:val="24"/>
          <w:rPrChange w:id="423" w:author="ecslogon" w:date="2015-12-15T22:02:00Z">
            <w:rPr>
              <w:rFonts w:ascii="Times New Roman" w:hAnsi="Times New Roman" w:cs="Times New Roman"/>
            </w:rPr>
          </w:rPrChange>
        </w:rPr>
      </w:pPr>
      <w:r>
        <w:rPr>
          <w:rFonts w:ascii="Times New Roman" w:hAnsi="Times New Roman" w:cs="Times New Roman"/>
          <w:sz w:val="24"/>
          <w:szCs w:val="24"/>
        </w:rPr>
        <w:t xml:space="preserve">An </w:t>
      </w:r>
      <w:r w:rsidR="00FA3552" w:rsidRPr="0022128B">
        <w:rPr>
          <w:rFonts w:ascii="Times New Roman" w:hAnsi="Times New Roman" w:cs="Times New Roman"/>
          <w:sz w:val="24"/>
          <w:szCs w:val="24"/>
          <w:rPrChange w:id="424" w:author="ecslogon" w:date="2015-12-15T22:02:00Z">
            <w:rPr>
              <w:rFonts w:ascii="Times New Roman" w:hAnsi="Times New Roman" w:cs="Times New Roman"/>
            </w:rPr>
          </w:rPrChange>
        </w:rPr>
        <w:t>FEA model for the proposed bridge system is illustrated in Figure 8, which shows model nodes elements and boundary conditions (displacement, load).</w:t>
      </w:r>
    </w:p>
    <w:p w14:paraId="4B4BB2FD" w14:textId="77777777" w:rsidR="00FA3552" w:rsidRPr="0022128B" w:rsidRDefault="00356C2E" w:rsidP="00356C2E">
      <w:pPr>
        <w:spacing w:after="0"/>
        <w:jc w:val="center"/>
        <w:rPr>
          <w:rFonts w:ascii="Times New Roman" w:hAnsi="Times New Roman" w:cs="Times New Roman"/>
          <w:sz w:val="24"/>
          <w:szCs w:val="24"/>
          <w:rPrChange w:id="425"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426" w:author="ecslogon" w:date="2015-12-15T22:02:00Z">
            <w:rPr>
              <w:rFonts w:ascii="Times New Roman" w:hAnsi="Times New Roman" w:cs="Times New Roman"/>
              <w:noProof/>
              <w:lang w:eastAsia="en-US"/>
            </w:rPr>
          </w:rPrChange>
        </w:rPr>
        <w:drawing>
          <wp:inline distT="0" distB="0" distL="0" distR="0" wp14:anchorId="571302B4" wp14:editId="0F5BA150">
            <wp:extent cx="280987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p w14:paraId="321E6296" w14:textId="51F61CC4" w:rsidR="00356C2E" w:rsidRPr="00325FE6" w:rsidRDefault="00325FE6" w:rsidP="00356C2E">
      <w:pPr>
        <w:jc w:val="center"/>
        <w:rPr>
          <w:rFonts w:ascii="Times New Roman" w:hAnsi="Times New Roman" w:cs="Times New Roman"/>
          <w:sz w:val="20"/>
          <w:szCs w:val="20"/>
          <w:rPrChange w:id="427" w:author="ecslogon" w:date="2015-12-15T22:02:00Z">
            <w:rPr>
              <w:rFonts w:ascii="Times New Roman" w:hAnsi="Times New Roman" w:cs="Times New Roman"/>
            </w:rPr>
          </w:rPrChange>
        </w:rPr>
      </w:pPr>
      <w:r w:rsidRPr="00325FE6">
        <w:rPr>
          <w:rFonts w:ascii="Times New Roman" w:hAnsi="Times New Roman" w:cs="Times New Roman"/>
          <w:b/>
          <w:sz w:val="20"/>
          <w:szCs w:val="20"/>
        </w:rPr>
        <w:t>Fig 8</w:t>
      </w:r>
      <w:r>
        <w:rPr>
          <w:rFonts w:ascii="Times New Roman" w:hAnsi="Times New Roman" w:cs="Times New Roman"/>
          <w:sz w:val="20"/>
          <w:szCs w:val="20"/>
        </w:rPr>
        <w:t>.</w:t>
      </w:r>
      <w:r w:rsidR="00356C2E" w:rsidRPr="00325FE6">
        <w:rPr>
          <w:rFonts w:ascii="Times New Roman" w:hAnsi="Times New Roman" w:cs="Times New Roman"/>
          <w:sz w:val="20"/>
          <w:szCs w:val="20"/>
          <w:rPrChange w:id="428" w:author="ecslogon" w:date="2015-12-15T22:02:00Z">
            <w:rPr>
              <w:rFonts w:ascii="Times New Roman" w:hAnsi="Times New Roman" w:cs="Times New Roman"/>
            </w:rPr>
          </w:rPrChange>
        </w:rPr>
        <w:t xml:space="preserve"> FEA model for bridge design optimization.</w:t>
      </w:r>
    </w:p>
    <w:p w14:paraId="52B8E3B1" w14:textId="77777777" w:rsidR="00734B63" w:rsidRPr="0022128B" w:rsidRDefault="00CB1C66" w:rsidP="00734B63">
      <w:pPr>
        <w:rPr>
          <w:rFonts w:ascii="Times New Roman" w:hAnsi="Times New Roman" w:cs="Times New Roman"/>
          <w:b/>
          <w:sz w:val="24"/>
          <w:szCs w:val="24"/>
          <w:rPrChange w:id="429"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430" w:author="ecslogon" w:date="2015-12-15T22:02:00Z">
            <w:rPr>
              <w:rFonts w:ascii="Times New Roman" w:hAnsi="Times New Roman" w:cs="Times New Roman"/>
              <w:b/>
            </w:rPr>
          </w:rPrChange>
        </w:rPr>
        <w:t>2.3</w:t>
      </w:r>
      <w:r w:rsidR="00734B63" w:rsidRPr="0022128B">
        <w:rPr>
          <w:rFonts w:ascii="Times New Roman" w:hAnsi="Times New Roman" w:cs="Times New Roman"/>
          <w:b/>
          <w:sz w:val="24"/>
          <w:szCs w:val="24"/>
          <w:rPrChange w:id="431" w:author="ecslogon" w:date="2015-12-15T22:02:00Z">
            <w:rPr>
              <w:rFonts w:ascii="Times New Roman" w:hAnsi="Times New Roman" w:cs="Times New Roman"/>
              <w:b/>
            </w:rPr>
          </w:rPrChange>
        </w:rPr>
        <w:t xml:space="preserve"> Material Selection</w:t>
      </w:r>
    </w:p>
    <w:p w14:paraId="1A03D6EB" w14:textId="731B259A" w:rsidR="000A1FC1" w:rsidRPr="0022128B" w:rsidRDefault="00734B63" w:rsidP="00734B63">
      <w:pPr>
        <w:rPr>
          <w:rFonts w:ascii="Times New Roman" w:hAnsi="Times New Roman" w:cs="Times New Roman"/>
          <w:sz w:val="24"/>
          <w:szCs w:val="24"/>
          <w:rPrChange w:id="432" w:author="ecslogon" w:date="2015-12-15T22:02:00Z">
            <w:rPr>
              <w:rFonts w:ascii="Times New Roman" w:hAnsi="Times New Roman" w:cs="Times New Roman"/>
            </w:rPr>
          </w:rPrChange>
        </w:rPr>
      </w:pPr>
      <w:r w:rsidRPr="0022128B">
        <w:rPr>
          <w:rFonts w:ascii="Times New Roman" w:hAnsi="Times New Roman" w:cs="Times New Roman"/>
          <w:sz w:val="24"/>
          <w:szCs w:val="24"/>
          <w:rPrChange w:id="433" w:author="ecslogon" w:date="2015-12-15T22:02:00Z">
            <w:rPr>
              <w:rFonts w:ascii="Times New Roman" w:hAnsi="Times New Roman" w:cs="Times New Roman"/>
            </w:rPr>
          </w:rPrChange>
        </w:rPr>
        <w:tab/>
      </w:r>
      <w:commentRangeStart w:id="434"/>
      <w:commentRangeStart w:id="435"/>
      <w:r w:rsidR="00325FE6">
        <w:rPr>
          <w:rFonts w:ascii="Times New Roman" w:hAnsi="Times New Roman" w:cs="Times New Roman"/>
          <w:sz w:val="24"/>
          <w:szCs w:val="24"/>
        </w:rPr>
        <w:t>I</w:t>
      </w:r>
      <w:r w:rsidR="00685010">
        <w:rPr>
          <w:rFonts w:ascii="Times New Roman" w:hAnsi="Times New Roman" w:cs="Times New Roman"/>
          <w:sz w:val="24"/>
          <w:szCs w:val="24"/>
        </w:rPr>
        <w:t>n civil engineering,</w:t>
      </w:r>
      <w:r w:rsidRPr="0022128B">
        <w:rPr>
          <w:rFonts w:ascii="Times New Roman" w:hAnsi="Times New Roman" w:cs="Times New Roman"/>
          <w:sz w:val="24"/>
          <w:szCs w:val="24"/>
          <w:rPrChange w:id="436" w:author="ecslogon" w:date="2015-12-15T22:02:00Z">
            <w:rPr>
              <w:rFonts w:ascii="Times New Roman" w:hAnsi="Times New Roman" w:cs="Times New Roman"/>
            </w:rPr>
          </w:rPrChange>
        </w:rPr>
        <w:t xml:space="preserve"> steel is the </w:t>
      </w:r>
      <w:r w:rsidR="00325FE6">
        <w:rPr>
          <w:rFonts w:ascii="Times New Roman" w:hAnsi="Times New Roman" w:cs="Times New Roman"/>
          <w:sz w:val="24"/>
          <w:szCs w:val="24"/>
        </w:rPr>
        <w:t xml:space="preserve">overwhelmingly common </w:t>
      </w:r>
      <w:r w:rsidRPr="0022128B">
        <w:rPr>
          <w:rFonts w:ascii="Times New Roman" w:hAnsi="Times New Roman" w:cs="Times New Roman"/>
          <w:sz w:val="24"/>
          <w:szCs w:val="24"/>
          <w:rPrChange w:id="437" w:author="ecslogon" w:date="2015-12-15T22:02:00Z">
            <w:rPr>
              <w:rFonts w:ascii="Times New Roman" w:hAnsi="Times New Roman" w:cs="Times New Roman"/>
            </w:rPr>
          </w:rPrChange>
        </w:rPr>
        <w:t xml:space="preserve">choice of material used for </w:t>
      </w:r>
      <w:r w:rsidR="00405745">
        <w:rPr>
          <w:rFonts w:ascii="Times New Roman" w:hAnsi="Times New Roman" w:cs="Times New Roman"/>
          <w:sz w:val="24"/>
          <w:szCs w:val="24"/>
        </w:rPr>
        <w:t xml:space="preserve">truss </w:t>
      </w:r>
      <w:r w:rsidRPr="0022128B">
        <w:rPr>
          <w:rFonts w:ascii="Times New Roman" w:hAnsi="Times New Roman" w:cs="Times New Roman"/>
          <w:sz w:val="24"/>
          <w:szCs w:val="24"/>
          <w:rPrChange w:id="438" w:author="ecslogon" w:date="2015-12-15T22:02:00Z">
            <w:rPr>
              <w:rFonts w:ascii="Times New Roman" w:hAnsi="Times New Roman" w:cs="Times New Roman"/>
            </w:rPr>
          </w:rPrChange>
        </w:rPr>
        <w:t>bridge construction</w:t>
      </w:r>
      <w:commentRangeEnd w:id="434"/>
      <w:r w:rsidR="00325FE6">
        <w:rPr>
          <w:rStyle w:val="CommentReference"/>
        </w:rPr>
        <w:commentReference w:id="434"/>
      </w:r>
      <w:commentRangeEnd w:id="435"/>
      <w:r w:rsidR="00405745">
        <w:rPr>
          <w:rStyle w:val="CommentReference"/>
        </w:rPr>
        <w:commentReference w:id="435"/>
      </w:r>
      <w:r w:rsidR="00405745">
        <w:rPr>
          <w:rFonts w:ascii="Times New Roman" w:hAnsi="Times New Roman" w:cs="Times New Roman"/>
          <w:sz w:val="24"/>
          <w:szCs w:val="24"/>
        </w:rPr>
        <w:t xml:space="preserve"> [10]</w:t>
      </w:r>
      <w:r w:rsidRPr="0022128B">
        <w:rPr>
          <w:rFonts w:ascii="Times New Roman" w:hAnsi="Times New Roman" w:cs="Times New Roman"/>
          <w:sz w:val="24"/>
          <w:szCs w:val="24"/>
          <w:rPrChange w:id="439" w:author="ecslogon" w:date="2015-12-15T22:02:00Z">
            <w:rPr>
              <w:rFonts w:ascii="Times New Roman" w:hAnsi="Times New Roman" w:cs="Times New Roman"/>
            </w:rPr>
          </w:rPrChange>
        </w:rPr>
        <w:t xml:space="preserve">. Typically, steel alloy grades can be specified via chemical composition or mechanical strength properties such as </w:t>
      </w:r>
      <w:commentRangeStart w:id="440"/>
      <w:commentRangeStart w:id="441"/>
      <w:r w:rsidRPr="0022128B">
        <w:rPr>
          <w:rFonts w:ascii="Times New Roman" w:hAnsi="Times New Roman" w:cs="Times New Roman"/>
          <w:sz w:val="24"/>
          <w:szCs w:val="24"/>
          <w:rPrChange w:id="442" w:author="ecslogon" w:date="2015-12-15T22:02:00Z">
            <w:rPr>
              <w:rFonts w:ascii="Times New Roman" w:hAnsi="Times New Roman" w:cs="Times New Roman"/>
            </w:rPr>
          </w:rPrChange>
        </w:rPr>
        <w:t>yield strength (</w:t>
      </w:r>
      <w:proofErr w:type="spellStart"/>
      <w:r w:rsidRPr="0022128B">
        <w:rPr>
          <w:rFonts w:ascii="Times New Roman" w:hAnsi="Times New Roman" w:cs="Times New Roman"/>
          <w:sz w:val="24"/>
          <w:szCs w:val="24"/>
          <w:rPrChange w:id="443" w:author="ecslogon" w:date="2015-12-15T22:02:00Z">
            <w:rPr>
              <w:rFonts w:ascii="Times New Roman" w:hAnsi="Times New Roman" w:cs="Times New Roman"/>
            </w:rPr>
          </w:rPrChange>
        </w:rPr>
        <w:t>σ</w:t>
      </w:r>
      <w:r w:rsidRPr="0022128B">
        <w:rPr>
          <w:rFonts w:ascii="Times New Roman" w:hAnsi="Times New Roman" w:cs="Times New Roman"/>
          <w:sz w:val="24"/>
          <w:szCs w:val="24"/>
          <w:vertAlign w:val="subscript"/>
          <w:rPrChange w:id="444" w:author="ecslogon" w:date="2015-12-15T22:02:00Z">
            <w:rPr>
              <w:rFonts w:ascii="Times New Roman" w:hAnsi="Times New Roman" w:cs="Times New Roman"/>
              <w:vertAlign w:val="subscript"/>
            </w:rPr>
          </w:rPrChange>
        </w:rPr>
        <w:t>y</w:t>
      </w:r>
      <w:proofErr w:type="spellEnd"/>
      <w:r w:rsidR="00CB1C66" w:rsidRPr="0022128B">
        <w:rPr>
          <w:rFonts w:ascii="Times New Roman" w:hAnsi="Times New Roman" w:cs="Times New Roman"/>
          <w:sz w:val="24"/>
          <w:szCs w:val="24"/>
          <w:rPrChange w:id="445" w:author="ecslogon" w:date="2015-12-15T22:02:00Z">
            <w:rPr>
              <w:rFonts w:ascii="Times New Roman" w:hAnsi="Times New Roman" w:cs="Times New Roman"/>
            </w:rPr>
          </w:rPrChange>
        </w:rPr>
        <w:t>)</w:t>
      </w:r>
      <w:commentRangeEnd w:id="440"/>
      <w:r w:rsidR="00685010">
        <w:rPr>
          <w:rStyle w:val="CommentReference"/>
        </w:rPr>
        <w:commentReference w:id="440"/>
      </w:r>
      <w:commentRangeEnd w:id="441"/>
      <w:r w:rsidR="00405745">
        <w:rPr>
          <w:rStyle w:val="CommentReference"/>
        </w:rPr>
        <w:commentReference w:id="441"/>
      </w:r>
      <w:r w:rsidR="00CB1C66" w:rsidRPr="0022128B">
        <w:rPr>
          <w:rFonts w:ascii="Times New Roman" w:hAnsi="Times New Roman" w:cs="Times New Roman"/>
          <w:sz w:val="24"/>
          <w:szCs w:val="24"/>
          <w:rPrChange w:id="446" w:author="ecslogon" w:date="2015-12-15T22:02:00Z">
            <w:rPr>
              <w:rFonts w:ascii="Times New Roman" w:hAnsi="Times New Roman" w:cs="Times New Roman"/>
            </w:rPr>
          </w:rPrChange>
        </w:rPr>
        <w:t xml:space="preserve">. </w:t>
      </w:r>
      <w:r w:rsidR="00405745">
        <w:rPr>
          <w:rFonts w:ascii="Times New Roman" w:hAnsi="Times New Roman" w:cs="Times New Roman"/>
          <w:sz w:val="24"/>
          <w:szCs w:val="24"/>
        </w:rPr>
        <w:t xml:space="preserve">Yield strength is a material property that defines a stress limit at which permanent deformation occurs [8]. </w:t>
      </w:r>
      <w:r w:rsidR="00CB1C66" w:rsidRPr="0022128B">
        <w:rPr>
          <w:rFonts w:ascii="Times New Roman" w:hAnsi="Times New Roman" w:cs="Times New Roman"/>
          <w:sz w:val="24"/>
          <w:szCs w:val="24"/>
          <w:rPrChange w:id="447" w:author="ecslogon" w:date="2015-12-15T22:02:00Z">
            <w:rPr>
              <w:rFonts w:ascii="Times New Roman" w:hAnsi="Times New Roman" w:cs="Times New Roman"/>
            </w:rPr>
          </w:rPrChange>
        </w:rPr>
        <w:t xml:space="preserve">Since yield strength </w:t>
      </w:r>
      <w:r w:rsidR="00685010">
        <w:rPr>
          <w:rFonts w:ascii="Times New Roman" w:hAnsi="Times New Roman" w:cs="Times New Roman"/>
          <w:sz w:val="24"/>
          <w:szCs w:val="24"/>
        </w:rPr>
        <w:t>in this study is</w:t>
      </w:r>
      <w:r w:rsidRPr="0022128B">
        <w:rPr>
          <w:rFonts w:ascii="Times New Roman" w:hAnsi="Times New Roman" w:cs="Times New Roman"/>
          <w:sz w:val="24"/>
          <w:szCs w:val="24"/>
          <w:rPrChange w:id="448" w:author="ecslogon" w:date="2015-12-15T22:02:00Z">
            <w:rPr>
              <w:rFonts w:ascii="Times New Roman" w:hAnsi="Times New Roman" w:cs="Times New Roman"/>
            </w:rPr>
          </w:rPrChange>
        </w:rPr>
        <w:t xml:space="preserve"> the</w:t>
      </w:r>
      <w:r w:rsidR="00685010">
        <w:rPr>
          <w:rFonts w:ascii="Times New Roman" w:hAnsi="Times New Roman" w:cs="Times New Roman"/>
          <w:sz w:val="24"/>
          <w:szCs w:val="24"/>
        </w:rPr>
        <w:t xml:space="preserve"> only</w:t>
      </w:r>
      <w:r w:rsidRPr="0022128B">
        <w:rPr>
          <w:rFonts w:ascii="Times New Roman" w:hAnsi="Times New Roman" w:cs="Times New Roman"/>
          <w:sz w:val="24"/>
          <w:szCs w:val="24"/>
          <w:rPrChange w:id="449" w:author="ecslogon" w:date="2015-12-15T22:02:00Z">
            <w:rPr>
              <w:rFonts w:ascii="Times New Roman" w:hAnsi="Times New Roman" w:cs="Times New Roman"/>
            </w:rPr>
          </w:rPrChange>
        </w:rPr>
        <w:t xml:space="preserve"> </w:t>
      </w:r>
      <w:r w:rsidR="00685010">
        <w:rPr>
          <w:rFonts w:ascii="Times New Roman" w:hAnsi="Times New Roman" w:cs="Times New Roman"/>
          <w:sz w:val="24"/>
          <w:szCs w:val="24"/>
        </w:rPr>
        <w:t xml:space="preserve">relevant material </w:t>
      </w:r>
      <w:r w:rsidRPr="0022128B">
        <w:rPr>
          <w:rFonts w:ascii="Times New Roman" w:hAnsi="Times New Roman" w:cs="Times New Roman"/>
          <w:sz w:val="24"/>
          <w:szCs w:val="24"/>
          <w:rPrChange w:id="450" w:author="ecslogon" w:date="2015-12-15T22:02:00Z">
            <w:rPr>
              <w:rFonts w:ascii="Times New Roman" w:hAnsi="Times New Roman" w:cs="Times New Roman"/>
            </w:rPr>
          </w:rPrChange>
        </w:rPr>
        <w:t>constraint on the bridge design</w:t>
      </w:r>
      <w:r w:rsidR="00CB1C66" w:rsidRPr="0022128B">
        <w:rPr>
          <w:rFonts w:ascii="Times New Roman" w:hAnsi="Times New Roman" w:cs="Times New Roman"/>
          <w:sz w:val="24"/>
          <w:szCs w:val="24"/>
          <w:rPrChange w:id="451" w:author="ecslogon" w:date="2015-12-15T22:02:00Z">
            <w:rPr>
              <w:rFonts w:ascii="Times New Roman" w:hAnsi="Times New Roman" w:cs="Times New Roman"/>
            </w:rPr>
          </w:rPrChange>
        </w:rPr>
        <w:t>,</w:t>
      </w:r>
      <w:r w:rsidRPr="0022128B">
        <w:rPr>
          <w:rFonts w:ascii="Times New Roman" w:hAnsi="Times New Roman" w:cs="Times New Roman"/>
          <w:sz w:val="24"/>
          <w:szCs w:val="24"/>
          <w:rPrChange w:id="452" w:author="ecslogon" w:date="2015-12-15T22:02:00Z">
            <w:rPr>
              <w:rFonts w:ascii="Times New Roman" w:hAnsi="Times New Roman" w:cs="Times New Roman"/>
            </w:rPr>
          </w:rPrChange>
        </w:rPr>
        <w:t xml:space="preserve"> following steel grades were chosen</w:t>
      </w:r>
      <w:r w:rsidR="00685010">
        <w:rPr>
          <w:rFonts w:ascii="Times New Roman" w:hAnsi="Times New Roman" w:cs="Times New Roman"/>
          <w:sz w:val="24"/>
          <w:szCs w:val="24"/>
        </w:rPr>
        <w:t xml:space="preserve"> as seen in Table 3.</w:t>
      </w:r>
    </w:p>
    <w:tbl>
      <w:tblPr>
        <w:tblStyle w:val="TableGrid"/>
        <w:tblW w:w="0" w:type="auto"/>
        <w:jc w:val="center"/>
        <w:tblLook w:val="04A0" w:firstRow="1" w:lastRow="0" w:firstColumn="1" w:lastColumn="0" w:noHBand="0" w:noVBand="1"/>
      </w:tblPr>
      <w:tblGrid>
        <w:gridCol w:w="2358"/>
        <w:gridCol w:w="2160"/>
        <w:gridCol w:w="2250"/>
      </w:tblGrid>
      <w:tr w:rsidR="000A1FC1" w:rsidRPr="0022128B" w14:paraId="05B6CE79" w14:textId="77777777" w:rsidTr="000A1FC1">
        <w:trPr>
          <w:jc w:val="center"/>
        </w:trPr>
        <w:tc>
          <w:tcPr>
            <w:tcW w:w="6768" w:type="dxa"/>
            <w:gridSpan w:val="3"/>
          </w:tcPr>
          <w:p w14:paraId="2058B224" w14:textId="77777777" w:rsidR="000A1FC1" w:rsidRPr="0022128B" w:rsidRDefault="000A1FC1" w:rsidP="000A1FC1">
            <w:pPr>
              <w:jc w:val="center"/>
              <w:rPr>
                <w:rFonts w:ascii="Times New Roman" w:hAnsi="Times New Roman" w:cs="Times New Roman"/>
                <w:b/>
                <w:sz w:val="24"/>
                <w:szCs w:val="24"/>
              </w:rPr>
            </w:pPr>
            <w:r w:rsidRPr="0022128B">
              <w:rPr>
                <w:rFonts w:ascii="Times New Roman" w:hAnsi="Times New Roman" w:cs="Times New Roman"/>
                <w:b/>
                <w:sz w:val="24"/>
                <w:szCs w:val="24"/>
              </w:rPr>
              <w:t>Steel Data</w:t>
            </w:r>
          </w:p>
        </w:tc>
      </w:tr>
      <w:tr w:rsidR="000A1FC1" w:rsidRPr="0022128B" w14:paraId="59760A4C" w14:textId="77777777" w:rsidTr="000A1FC1">
        <w:trPr>
          <w:jc w:val="center"/>
        </w:trPr>
        <w:tc>
          <w:tcPr>
            <w:tcW w:w="2358" w:type="dxa"/>
          </w:tcPr>
          <w:p w14:paraId="511B9EB2" w14:textId="77777777" w:rsidR="000A1FC1" w:rsidRPr="0022128B" w:rsidRDefault="000A1FC1" w:rsidP="000A1FC1">
            <w:pPr>
              <w:jc w:val="center"/>
              <w:rPr>
                <w:rFonts w:ascii="Times New Roman" w:hAnsi="Times New Roman" w:cs="Times New Roman"/>
                <w:b/>
                <w:sz w:val="24"/>
                <w:szCs w:val="24"/>
                <w:u w:val="single"/>
                <w:rPrChange w:id="453"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454" w:author="ecslogon" w:date="2015-12-15T22:02:00Z">
                  <w:rPr>
                    <w:rFonts w:ascii="Times New Roman" w:hAnsi="Times New Roman" w:cs="Times New Roman"/>
                    <w:b/>
                    <w:u w:val="single"/>
                  </w:rPr>
                </w:rPrChange>
              </w:rPr>
              <w:t>Steel Nomenclature</w:t>
            </w:r>
          </w:p>
        </w:tc>
        <w:tc>
          <w:tcPr>
            <w:tcW w:w="2160" w:type="dxa"/>
          </w:tcPr>
          <w:p w14:paraId="2BA3E8FC" w14:textId="77777777" w:rsidR="000A1FC1" w:rsidRPr="0022128B" w:rsidRDefault="000A1FC1" w:rsidP="000A1FC1">
            <w:pPr>
              <w:jc w:val="center"/>
              <w:rPr>
                <w:rFonts w:ascii="Times New Roman" w:hAnsi="Times New Roman" w:cs="Times New Roman"/>
                <w:b/>
                <w:sz w:val="24"/>
                <w:szCs w:val="24"/>
                <w:u w:val="single"/>
                <w:rPrChange w:id="455"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456" w:author="ecslogon" w:date="2015-12-15T22:02:00Z">
                  <w:rPr>
                    <w:rFonts w:ascii="Times New Roman" w:hAnsi="Times New Roman" w:cs="Times New Roman"/>
                    <w:b/>
                    <w:u w:val="single"/>
                  </w:rPr>
                </w:rPrChange>
              </w:rPr>
              <w:t>Yield Strength</w:t>
            </w:r>
          </w:p>
        </w:tc>
        <w:tc>
          <w:tcPr>
            <w:tcW w:w="2250" w:type="dxa"/>
          </w:tcPr>
          <w:p w14:paraId="4A2DC89D" w14:textId="77777777" w:rsidR="000A1FC1" w:rsidRPr="0022128B" w:rsidRDefault="000A1FC1" w:rsidP="000A1FC1">
            <w:pPr>
              <w:jc w:val="center"/>
              <w:rPr>
                <w:rFonts w:ascii="Times New Roman" w:hAnsi="Times New Roman" w:cs="Times New Roman"/>
                <w:b/>
                <w:sz w:val="24"/>
                <w:szCs w:val="24"/>
                <w:u w:val="single"/>
                <w:rPrChange w:id="457"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458" w:author="ecslogon" w:date="2015-12-15T22:02:00Z">
                  <w:rPr>
                    <w:rFonts w:ascii="Times New Roman" w:hAnsi="Times New Roman" w:cs="Times New Roman"/>
                    <w:b/>
                    <w:u w:val="single"/>
                  </w:rPr>
                </w:rPrChange>
              </w:rPr>
              <w:t>Price per Ton</w:t>
            </w:r>
          </w:p>
        </w:tc>
      </w:tr>
      <w:tr w:rsidR="000A1FC1" w:rsidRPr="0022128B" w14:paraId="3133A996" w14:textId="77777777" w:rsidTr="000A1FC1">
        <w:trPr>
          <w:jc w:val="center"/>
        </w:trPr>
        <w:tc>
          <w:tcPr>
            <w:tcW w:w="2358" w:type="dxa"/>
          </w:tcPr>
          <w:p w14:paraId="2075E898" w14:textId="77777777" w:rsidR="000A1FC1" w:rsidRPr="0022128B" w:rsidRDefault="000A1FC1" w:rsidP="000A1FC1">
            <w:pPr>
              <w:jc w:val="center"/>
              <w:rPr>
                <w:rFonts w:ascii="Times New Roman" w:hAnsi="Times New Roman" w:cs="Times New Roman"/>
                <w:sz w:val="24"/>
                <w:szCs w:val="24"/>
                <w:rPrChange w:id="459" w:author="ecslogon" w:date="2015-12-15T22:02:00Z">
                  <w:rPr>
                    <w:rFonts w:ascii="Times New Roman" w:hAnsi="Times New Roman" w:cs="Times New Roman"/>
                  </w:rPr>
                </w:rPrChange>
              </w:rPr>
            </w:pPr>
            <w:r w:rsidRPr="0022128B">
              <w:rPr>
                <w:rFonts w:ascii="Times New Roman" w:hAnsi="Times New Roman" w:cs="Times New Roman"/>
                <w:sz w:val="24"/>
                <w:szCs w:val="24"/>
                <w:rPrChange w:id="460" w:author="ecslogon" w:date="2015-12-15T22:02:00Z">
                  <w:rPr>
                    <w:rFonts w:ascii="Times New Roman" w:hAnsi="Times New Roman" w:cs="Times New Roman"/>
                  </w:rPr>
                </w:rPrChange>
              </w:rPr>
              <w:t>270 Steel</w:t>
            </w:r>
          </w:p>
        </w:tc>
        <w:tc>
          <w:tcPr>
            <w:tcW w:w="2160" w:type="dxa"/>
          </w:tcPr>
          <w:p w14:paraId="6668C0AB" w14:textId="77777777" w:rsidR="000A1FC1" w:rsidRPr="0022128B" w:rsidRDefault="000A1FC1" w:rsidP="000A1FC1">
            <w:pPr>
              <w:jc w:val="center"/>
              <w:rPr>
                <w:rFonts w:ascii="Times New Roman" w:hAnsi="Times New Roman" w:cs="Times New Roman"/>
                <w:sz w:val="24"/>
                <w:szCs w:val="24"/>
                <w:rPrChange w:id="461" w:author="ecslogon" w:date="2015-12-15T22:02:00Z">
                  <w:rPr>
                    <w:rFonts w:ascii="Times New Roman" w:hAnsi="Times New Roman" w:cs="Times New Roman"/>
                  </w:rPr>
                </w:rPrChange>
              </w:rPr>
            </w:pPr>
            <w:r w:rsidRPr="0022128B">
              <w:rPr>
                <w:rFonts w:ascii="Times New Roman" w:hAnsi="Times New Roman" w:cs="Times New Roman"/>
                <w:sz w:val="24"/>
                <w:szCs w:val="24"/>
                <w:rPrChange w:id="462" w:author="ecslogon" w:date="2015-12-15T22:02:00Z">
                  <w:rPr>
                    <w:rFonts w:ascii="Times New Roman" w:hAnsi="Times New Roman" w:cs="Times New Roman"/>
                  </w:rPr>
                </w:rPrChange>
              </w:rPr>
              <w:t>270 MPa</w:t>
            </w:r>
          </w:p>
        </w:tc>
        <w:tc>
          <w:tcPr>
            <w:tcW w:w="2250" w:type="dxa"/>
          </w:tcPr>
          <w:p w14:paraId="5BB45BD4" w14:textId="77777777" w:rsidR="000A1FC1" w:rsidRPr="0022128B" w:rsidRDefault="000A1FC1" w:rsidP="000A1FC1">
            <w:pPr>
              <w:jc w:val="center"/>
              <w:rPr>
                <w:rFonts w:ascii="Times New Roman" w:hAnsi="Times New Roman" w:cs="Times New Roman"/>
                <w:sz w:val="24"/>
                <w:szCs w:val="24"/>
                <w:rPrChange w:id="463" w:author="ecslogon" w:date="2015-12-15T22:02:00Z">
                  <w:rPr>
                    <w:rFonts w:ascii="Times New Roman" w:hAnsi="Times New Roman" w:cs="Times New Roman"/>
                  </w:rPr>
                </w:rPrChange>
              </w:rPr>
            </w:pPr>
            <w:r w:rsidRPr="0022128B">
              <w:rPr>
                <w:rFonts w:ascii="Times New Roman" w:hAnsi="Times New Roman" w:cs="Times New Roman"/>
                <w:sz w:val="24"/>
                <w:szCs w:val="24"/>
                <w:rPrChange w:id="464" w:author="ecslogon" w:date="2015-12-15T22:02:00Z">
                  <w:rPr>
                    <w:rFonts w:ascii="Times New Roman" w:hAnsi="Times New Roman" w:cs="Times New Roman"/>
                  </w:rPr>
                </w:rPrChange>
              </w:rPr>
              <w:t>$550.00</w:t>
            </w:r>
          </w:p>
        </w:tc>
      </w:tr>
      <w:tr w:rsidR="000A1FC1" w:rsidRPr="0022128B" w14:paraId="4D886775" w14:textId="77777777" w:rsidTr="000A1FC1">
        <w:trPr>
          <w:jc w:val="center"/>
        </w:trPr>
        <w:tc>
          <w:tcPr>
            <w:tcW w:w="2358" w:type="dxa"/>
          </w:tcPr>
          <w:p w14:paraId="25FDA39B" w14:textId="77777777" w:rsidR="000A1FC1" w:rsidRPr="0022128B" w:rsidRDefault="000A1FC1" w:rsidP="000A1FC1">
            <w:pPr>
              <w:jc w:val="center"/>
              <w:rPr>
                <w:rFonts w:ascii="Times New Roman" w:hAnsi="Times New Roman" w:cs="Times New Roman"/>
                <w:sz w:val="24"/>
                <w:szCs w:val="24"/>
                <w:rPrChange w:id="465" w:author="ecslogon" w:date="2015-12-15T22:02:00Z">
                  <w:rPr>
                    <w:rFonts w:ascii="Times New Roman" w:hAnsi="Times New Roman" w:cs="Times New Roman"/>
                  </w:rPr>
                </w:rPrChange>
              </w:rPr>
            </w:pPr>
            <w:r w:rsidRPr="0022128B">
              <w:rPr>
                <w:rFonts w:ascii="Times New Roman" w:hAnsi="Times New Roman" w:cs="Times New Roman"/>
                <w:sz w:val="24"/>
                <w:szCs w:val="24"/>
                <w:rPrChange w:id="466" w:author="ecslogon" w:date="2015-12-15T22:02:00Z">
                  <w:rPr>
                    <w:rFonts w:ascii="Times New Roman" w:hAnsi="Times New Roman" w:cs="Times New Roman"/>
                  </w:rPr>
                </w:rPrChange>
              </w:rPr>
              <w:t>340 Steel</w:t>
            </w:r>
          </w:p>
        </w:tc>
        <w:tc>
          <w:tcPr>
            <w:tcW w:w="2160" w:type="dxa"/>
          </w:tcPr>
          <w:p w14:paraId="0E7A290F" w14:textId="77777777" w:rsidR="000A1FC1" w:rsidRPr="0022128B" w:rsidRDefault="000A1FC1" w:rsidP="000A1FC1">
            <w:pPr>
              <w:jc w:val="center"/>
              <w:rPr>
                <w:rFonts w:ascii="Times New Roman" w:hAnsi="Times New Roman" w:cs="Times New Roman"/>
                <w:sz w:val="24"/>
                <w:szCs w:val="24"/>
                <w:rPrChange w:id="467" w:author="ecslogon" w:date="2015-12-15T22:02:00Z">
                  <w:rPr>
                    <w:rFonts w:ascii="Times New Roman" w:hAnsi="Times New Roman" w:cs="Times New Roman"/>
                  </w:rPr>
                </w:rPrChange>
              </w:rPr>
            </w:pPr>
            <w:r w:rsidRPr="0022128B">
              <w:rPr>
                <w:rFonts w:ascii="Times New Roman" w:hAnsi="Times New Roman" w:cs="Times New Roman"/>
                <w:sz w:val="24"/>
                <w:szCs w:val="24"/>
                <w:rPrChange w:id="468" w:author="ecslogon" w:date="2015-12-15T22:02:00Z">
                  <w:rPr>
                    <w:rFonts w:ascii="Times New Roman" w:hAnsi="Times New Roman" w:cs="Times New Roman"/>
                  </w:rPr>
                </w:rPrChange>
              </w:rPr>
              <w:t xml:space="preserve">340 </w:t>
            </w:r>
            <w:proofErr w:type="spellStart"/>
            <w:r w:rsidRPr="0022128B">
              <w:rPr>
                <w:rFonts w:ascii="Times New Roman" w:hAnsi="Times New Roman" w:cs="Times New Roman"/>
                <w:sz w:val="24"/>
                <w:szCs w:val="24"/>
                <w:rPrChange w:id="469" w:author="ecslogon" w:date="2015-12-15T22:02:00Z">
                  <w:rPr>
                    <w:rFonts w:ascii="Times New Roman" w:hAnsi="Times New Roman" w:cs="Times New Roman"/>
                  </w:rPr>
                </w:rPrChange>
              </w:rPr>
              <w:t>Mpa</w:t>
            </w:r>
            <w:proofErr w:type="spellEnd"/>
          </w:p>
        </w:tc>
        <w:tc>
          <w:tcPr>
            <w:tcW w:w="2250" w:type="dxa"/>
          </w:tcPr>
          <w:p w14:paraId="7F85DD51" w14:textId="77777777" w:rsidR="000A1FC1" w:rsidRPr="0022128B" w:rsidRDefault="000A1FC1" w:rsidP="000A1FC1">
            <w:pPr>
              <w:jc w:val="center"/>
              <w:rPr>
                <w:rFonts w:ascii="Times New Roman" w:hAnsi="Times New Roman" w:cs="Times New Roman"/>
                <w:sz w:val="24"/>
                <w:szCs w:val="24"/>
                <w:rPrChange w:id="470" w:author="ecslogon" w:date="2015-12-15T22:02:00Z">
                  <w:rPr>
                    <w:rFonts w:ascii="Times New Roman" w:hAnsi="Times New Roman" w:cs="Times New Roman"/>
                  </w:rPr>
                </w:rPrChange>
              </w:rPr>
            </w:pPr>
            <w:r w:rsidRPr="0022128B">
              <w:rPr>
                <w:rFonts w:ascii="Times New Roman" w:hAnsi="Times New Roman" w:cs="Times New Roman"/>
                <w:sz w:val="24"/>
                <w:szCs w:val="24"/>
                <w:rPrChange w:id="471" w:author="ecslogon" w:date="2015-12-15T22:02:00Z">
                  <w:rPr>
                    <w:rFonts w:ascii="Times New Roman" w:hAnsi="Times New Roman" w:cs="Times New Roman"/>
                  </w:rPr>
                </w:rPrChange>
              </w:rPr>
              <w:t>$650.00</w:t>
            </w:r>
          </w:p>
        </w:tc>
      </w:tr>
      <w:tr w:rsidR="000A1FC1" w:rsidRPr="0022128B" w14:paraId="0A485916" w14:textId="77777777" w:rsidTr="000A1FC1">
        <w:trPr>
          <w:jc w:val="center"/>
        </w:trPr>
        <w:tc>
          <w:tcPr>
            <w:tcW w:w="2358" w:type="dxa"/>
          </w:tcPr>
          <w:p w14:paraId="04F5D73D" w14:textId="77777777" w:rsidR="000A1FC1" w:rsidRPr="0022128B" w:rsidRDefault="000A1FC1" w:rsidP="000A1FC1">
            <w:pPr>
              <w:jc w:val="center"/>
              <w:rPr>
                <w:rFonts w:ascii="Times New Roman" w:hAnsi="Times New Roman" w:cs="Times New Roman"/>
                <w:sz w:val="24"/>
                <w:szCs w:val="24"/>
                <w:rPrChange w:id="472" w:author="ecslogon" w:date="2015-12-15T22:02:00Z">
                  <w:rPr>
                    <w:rFonts w:ascii="Times New Roman" w:hAnsi="Times New Roman" w:cs="Times New Roman"/>
                  </w:rPr>
                </w:rPrChange>
              </w:rPr>
            </w:pPr>
            <w:r w:rsidRPr="0022128B">
              <w:rPr>
                <w:rFonts w:ascii="Times New Roman" w:hAnsi="Times New Roman" w:cs="Times New Roman"/>
                <w:sz w:val="24"/>
                <w:szCs w:val="24"/>
                <w:rPrChange w:id="473" w:author="ecslogon" w:date="2015-12-15T22:02:00Z">
                  <w:rPr>
                    <w:rFonts w:ascii="Times New Roman" w:hAnsi="Times New Roman" w:cs="Times New Roman"/>
                  </w:rPr>
                </w:rPrChange>
              </w:rPr>
              <w:t>420 Steel</w:t>
            </w:r>
          </w:p>
        </w:tc>
        <w:tc>
          <w:tcPr>
            <w:tcW w:w="2160" w:type="dxa"/>
          </w:tcPr>
          <w:p w14:paraId="664EE991" w14:textId="77777777" w:rsidR="000A1FC1" w:rsidRPr="0022128B" w:rsidRDefault="000A1FC1" w:rsidP="000A1FC1">
            <w:pPr>
              <w:jc w:val="center"/>
              <w:rPr>
                <w:rFonts w:ascii="Times New Roman" w:hAnsi="Times New Roman" w:cs="Times New Roman"/>
                <w:sz w:val="24"/>
                <w:szCs w:val="24"/>
                <w:rPrChange w:id="474" w:author="ecslogon" w:date="2015-12-15T22:02:00Z">
                  <w:rPr>
                    <w:rFonts w:ascii="Times New Roman" w:hAnsi="Times New Roman" w:cs="Times New Roman"/>
                  </w:rPr>
                </w:rPrChange>
              </w:rPr>
            </w:pPr>
            <w:r w:rsidRPr="0022128B">
              <w:rPr>
                <w:rFonts w:ascii="Times New Roman" w:hAnsi="Times New Roman" w:cs="Times New Roman"/>
                <w:sz w:val="24"/>
                <w:szCs w:val="24"/>
                <w:rPrChange w:id="475" w:author="ecslogon" w:date="2015-12-15T22:02:00Z">
                  <w:rPr>
                    <w:rFonts w:ascii="Times New Roman" w:hAnsi="Times New Roman" w:cs="Times New Roman"/>
                  </w:rPr>
                </w:rPrChange>
              </w:rPr>
              <w:t xml:space="preserve">420 </w:t>
            </w:r>
            <w:proofErr w:type="spellStart"/>
            <w:r w:rsidRPr="0022128B">
              <w:rPr>
                <w:rFonts w:ascii="Times New Roman" w:hAnsi="Times New Roman" w:cs="Times New Roman"/>
                <w:sz w:val="24"/>
                <w:szCs w:val="24"/>
                <w:rPrChange w:id="476" w:author="ecslogon" w:date="2015-12-15T22:02:00Z">
                  <w:rPr>
                    <w:rFonts w:ascii="Times New Roman" w:hAnsi="Times New Roman" w:cs="Times New Roman"/>
                  </w:rPr>
                </w:rPrChange>
              </w:rPr>
              <w:t>Mpa</w:t>
            </w:r>
            <w:proofErr w:type="spellEnd"/>
          </w:p>
        </w:tc>
        <w:tc>
          <w:tcPr>
            <w:tcW w:w="2250" w:type="dxa"/>
          </w:tcPr>
          <w:p w14:paraId="7C635888" w14:textId="77777777" w:rsidR="000A1FC1" w:rsidRPr="0022128B" w:rsidRDefault="000A1FC1" w:rsidP="000A1FC1">
            <w:pPr>
              <w:jc w:val="center"/>
              <w:rPr>
                <w:rFonts w:ascii="Times New Roman" w:hAnsi="Times New Roman" w:cs="Times New Roman"/>
                <w:sz w:val="24"/>
                <w:szCs w:val="24"/>
                <w:rPrChange w:id="477" w:author="ecslogon" w:date="2015-12-15T22:02:00Z">
                  <w:rPr>
                    <w:rFonts w:ascii="Times New Roman" w:hAnsi="Times New Roman" w:cs="Times New Roman"/>
                  </w:rPr>
                </w:rPrChange>
              </w:rPr>
            </w:pPr>
            <w:r w:rsidRPr="0022128B">
              <w:rPr>
                <w:rFonts w:ascii="Times New Roman" w:hAnsi="Times New Roman" w:cs="Times New Roman"/>
                <w:sz w:val="24"/>
                <w:szCs w:val="24"/>
                <w:rPrChange w:id="478" w:author="ecslogon" w:date="2015-12-15T22:02:00Z">
                  <w:rPr>
                    <w:rFonts w:ascii="Times New Roman" w:hAnsi="Times New Roman" w:cs="Times New Roman"/>
                  </w:rPr>
                </w:rPrChange>
              </w:rPr>
              <w:t>$700.00</w:t>
            </w:r>
          </w:p>
        </w:tc>
      </w:tr>
      <w:tr w:rsidR="000A1FC1" w:rsidRPr="0022128B" w14:paraId="148D577A" w14:textId="77777777" w:rsidTr="000A1FC1">
        <w:trPr>
          <w:jc w:val="center"/>
        </w:trPr>
        <w:tc>
          <w:tcPr>
            <w:tcW w:w="2358" w:type="dxa"/>
          </w:tcPr>
          <w:p w14:paraId="148E6841" w14:textId="77777777" w:rsidR="000A1FC1" w:rsidRPr="0022128B" w:rsidRDefault="000A1FC1" w:rsidP="000A1FC1">
            <w:pPr>
              <w:jc w:val="center"/>
              <w:rPr>
                <w:rFonts w:ascii="Times New Roman" w:hAnsi="Times New Roman" w:cs="Times New Roman"/>
                <w:sz w:val="24"/>
                <w:szCs w:val="24"/>
                <w:rPrChange w:id="479" w:author="ecslogon" w:date="2015-12-15T22:02:00Z">
                  <w:rPr>
                    <w:rFonts w:ascii="Times New Roman" w:hAnsi="Times New Roman" w:cs="Times New Roman"/>
                  </w:rPr>
                </w:rPrChange>
              </w:rPr>
            </w:pPr>
            <w:r w:rsidRPr="0022128B">
              <w:rPr>
                <w:rFonts w:ascii="Times New Roman" w:hAnsi="Times New Roman" w:cs="Times New Roman"/>
                <w:sz w:val="24"/>
                <w:szCs w:val="24"/>
                <w:rPrChange w:id="480" w:author="ecslogon" w:date="2015-12-15T22:02:00Z">
                  <w:rPr>
                    <w:rFonts w:ascii="Times New Roman" w:hAnsi="Times New Roman" w:cs="Times New Roman"/>
                  </w:rPr>
                </w:rPrChange>
              </w:rPr>
              <w:t>550 Steel</w:t>
            </w:r>
          </w:p>
        </w:tc>
        <w:tc>
          <w:tcPr>
            <w:tcW w:w="2160" w:type="dxa"/>
          </w:tcPr>
          <w:p w14:paraId="36422F20" w14:textId="77777777" w:rsidR="000A1FC1" w:rsidRPr="0022128B" w:rsidRDefault="000A1FC1" w:rsidP="000A1FC1">
            <w:pPr>
              <w:jc w:val="center"/>
              <w:rPr>
                <w:rFonts w:ascii="Times New Roman" w:hAnsi="Times New Roman" w:cs="Times New Roman"/>
                <w:sz w:val="24"/>
                <w:szCs w:val="24"/>
                <w:rPrChange w:id="481" w:author="ecslogon" w:date="2015-12-15T22:02:00Z">
                  <w:rPr>
                    <w:rFonts w:ascii="Times New Roman" w:hAnsi="Times New Roman" w:cs="Times New Roman"/>
                  </w:rPr>
                </w:rPrChange>
              </w:rPr>
            </w:pPr>
            <w:r w:rsidRPr="0022128B">
              <w:rPr>
                <w:rFonts w:ascii="Times New Roman" w:hAnsi="Times New Roman" w:cs="Times New Roman"/>
                <w:sz w:val="24"/>
                <w:szCs w:val="24"/>
                <w:rPrChange w:id="482" w:author="ecslogon" w:date="2015-12-15T22:02:00Z">
                  <w:rPr>
                    <w:rFonts w:ascii="Times New Roman" w:hAnsi="Times New Roman" w:cs="Times New Roman"/>
                  </w:rPr>
                </w:rPrChange>
              </w:rPr>
              <w:t xml:space="preserve">550 </w:t>
            </w:r>
            <w:proofErr w:type="spellStart"/>
            <w:r w:rsidRPr="0022128B">
              <w:rPr>
                <w:rFonts w:ascii="Times New Roman" w:hAnsi="Times New Roman" w:cs="Times New Roman"/>
                <w:sz w:val="24"/>
                <w:szCs w:val="24"/>
                <w:rPrChange w:id="483" w:author="ecslogon" w:date="2015-12-15T22:02:00Z">
                  <w:rPr>
                    <w:rFonts w:ascii="Times New Roman" w:hAnsi="Times New Roman" w:cs="Times New Roman"/>
                  </w:rPr>
                </w:rPrChange>
              </w:rPr>
              <w:t>Mpa</w:t>
            </w:r>
            <w:proofErr w:type="spellEnd"/>
          </w:p>
        </w:tc>
        <w:tc>
          <w:tcPr>
            <w:tcW w:w="2250" w:type="dxa"/>
          </w:tcPr>
          <w:p w14:paraId="2416AA3B" w14:textId="77777777" w:rsidR="000A1FC1" w:rsidRPr="0022128B" w:rsidRDefault="000A1FC1" w:rsidP="000A1FC1">
            <w:pPr>
              <w:jc w:val="center"/>
              <w:rPr>
                <w:rFonts w:ascii="Times New Roman" w:hAnsi="Times New Roman" w:cs="Times New Roman"/>
                <w:sz w:val="24"/>
                <w:szCs w:val="24"/>
                <w:rPrChange w:id="484" w:author="ecslogon" w:date="2015-12-15T22:02:00Z">
                  <w:rPr>
                    <w:rFonts w:ascii="Times New Roman" w:hAnsi="Times New Roman" w:cs="Times New Roman"/>
                  </w:rPr>
                </w:rPrChange>
              </w:rPr>
            </w:pPr>
            <w:r w:rsidRPr="0022128B">
              <w:rPr>
                <w:rFonts w:ascii="Times New Roman" w:hAnsi="Times New Roman" w:cs="Times New Roman"/>
                <w:sz w:val="24"/>
                <w:szCs w:val="24"/>
                <w:rPrChange w:id="485" w:author="ecslogon" w:date="2015-12-15T22:02:00Z">
                  <w:rPr>
                    <w:rFonts w:ascii="Times New Roman" w:hAnsi="Times New Roman" w:cs="Times New Roman"/>
                  </w:rPr>
                </w:rPrChange>
              </w:rPr>
              <w:t>$950.00</w:t>
            </w:r>
          </w:p>
        </w:tc>
      </w:tr>
    </w:tbl>
    <w:p w14:paraId="0D61A616" w14:textId="0D1BD961" w:rsidR="00734B63" w:rsidRPr="00325FE6" w:rsidRDefault="00325FE6" w:rsidP="000A1FC1">
      <w:pPr>
        <w:jc w:val="center"/>
        <w:rPr>
          <w:rFonts w:ascii="Times New Roman" w:hAnsi="Times New Roman" w:cs="Times New Roman"/>
          <w:sz w:val="20"/>
          <w:szCs w:val="20"/>
          <w:rPrChange w:id="486" w:author="ecslogon" w:date="2015-12-15T22:02:00Z">
            <w:rPr>
              <w:rFonts w:ascii="Times New Roman" w:hAnsi="Times New Roman" w:cs="Times New Roman"/>
            </w:rPr>
          </w:rPrChange>
        </w:rPr>
      </w:pPr>
      <w:r w:rsidRPr="00325FE6">
        <w:rPr>
          <w:rFonts w:ascii="Times New Roman" w:hAnsi="Times New Roman" w:cs="Times New Roman"/>
          <w:b/>
          <w:sz w:val="20"/>
          <w:szCs w:val="20"/>
        </w:rPr>
        <w:t>Table 3</w:t>
      </w:r>
      <w:r>
        <w:rPr>
          <w:rFonts w:ascii="Times New Roman" w:hAnsi="Times New Roman" w:cs="Times New Roman"/>
          <w:sz w:val="20"/>
          <w:szCs w:val="20"/>
        </w:rPr>
        <w:t>.</w:t>
      </w:r>
      <w:r w:rsidR="00734B63" w:rsidRPr="00325FE6">
        <w:rPr>
          <w:rFonts w:ascii="Times New Roman" w:hAnsi="Times New Roman" w:cs="Times New Roman"/>
          <w:sz w:val="20"/>
          <w:szCs w:val="20"/>
          <w:rPrChange w:id="487" w:author="ecslogon" w:date="2015-12-15T22:02:00Z">
            <w:rPr>
              <w:rFonts w:ascii="Times New Roman" w:hAnsi="Times New Roman" w:cs="Times New Roman"/>
            </w:rPr>
          </w:rPrChange>
        </w:rPr>
        <w:t xml:space="preserve"> Steel properties and costs</w:t>
      </w:r>
      <w:r w:rsidR="00466223" w:rsidRPr="00325FE6">
        <w:rPr>
          <w:rFonts w:ascii="Times New Roman" w:hAnsi="Times New Roman" w:cs="Times New Roman"/>
          <w:sz w:val="20"/>
          <w:szCs w:val="20"/>
          <w:rPrChange w:id="488" w:author="ecslogon" w:date="2015-12-15T22:02:00Z">
            <w:rPr>
              <w:rFonts w:ascii="Times New Roman" w:hAnsi="Times New Roman" w:cs="Times New Roman"/>
            </w:rPr>
          </w:rPrChange>
        </w:rPr>
        <w:t xml:space="preserve"> [</w:t>
      </w:r>
      <w:r w:rsidR="00B659CF" w:rsidRPr="00325FE6">
        <w:rPr>
          <w:rFonts w:ascii="Times New Roman" w:hAnsi="Times New Roman" w:cs="Times New Roman"/>
          <w:sz w:val="20"/>
          <w:szCs w:val="20"/>
          <w:rPrChange w:id="489" w:author="ecslogon" w:date="2015-12-15T22:02:00Z">
            <w:rPr>
              <w:rFonts w:ascii="Times New Roman" w:hAnsi="Times New Roman" w:cs="Times New Roman"/>
            </w:rPr>
          </w:rPrChange>
        </w:rPr>
        <w:t>5</w:t>
      </w:r>
      <w:r w:rsidR="00466223" w:rsidRPr="00325FE6">
        <w:rPr>
          <w:rFonts w:ascii="Times New Roman" w:hAnsi="Times New Roman" w:cs="Times New Roman"/>
          <w:sz w:val="20"/>
          <w:szCs w:val="20"/>
          <w:rPrChange w:id="490" w:author="ecslogon" w:date="2015-12-15T22:02:00Z">
            <w:rPr>
              <w:rFonts w:ascii="Times New Roman" w:hAnsi="Times New Roman" w:cs="Times New Roman"/>
            </w:rPr>
          </w:rPrChange>
        </w:rPr>
        <w:t xml:space="preserve">, </w:t>
      </w:r>
      <w:r w:rsidR="00B659CF" w:rsidRPr="00325FE6">
        <w:rPr>
          <w:rFonts w:ascii="Times New Roman" w:hAnsi="Times New Roman" w:cs="Times New Roman"/>
          <w:sz w:val="20"/>
          <w:szCs w:val="20"/>
          <w:rPrChange w:id="491" w:author="ecslogon" w:date="2015-12-15T22:02:00Z">
            <w:rPr>
              <w:rFonts w:ascii="Times New Roman" w:hAnsi="Times New Roman" w:cs="Times New Roman"/>
            </w:rPr>
          </w:rPrChange>
        </w:rPr>
        <w:t>6</w:t>
      </w:r>
      <w:r w:rsidR="00466223" w:rsidRPr="00325FE6">
        <w:rPr>
          <w:rFonts w:ascii="Times New Roman" w:hAnsi="Times New Roman" w:cs="Times New Roman"/>
          <w:sz w:val="20"/>
          <w:szCs w:val="20"/>
          <w:rPrChange w:id="492" w:author="ecslogon" w:date="2015-12-15T22:02:00Z">
            <w:rPr>
              <w:rFonts w:ascii="Times New Roman" w:hAnsi="Times New Roman" w:cs="Times New Roman"/>
            </w:rPr>
          </w:rPrChange>
        </w:rPr>
        <w:t>]</w:t>
      </w:r>
      <w:r w:rsidR="00734B63" w:rsidRPr="00325FE6">
        <w:rPr>
          <w:rFonts w:ascii="Times New Roman" w:hAnsi="Times New Roman" w:cs="Times New Roman"/>
          <w:sz w:val="20"/>
          <w:szCs w:val="20"/>
          <w:rPrChange w:id="493" w:author="ecslogon" w:date="2015-12-15T22:02:00Z">
            <w:rPr>
              <w:rFonts w:ascii="Times New Roman" w:hAnsi="Times New Roman" w:cs="Times New Roman"/>
            </w:rPr>
          </w:rPrChange>
        </w:rPr>
        <w:t>.</w:t>
      </w:r>
    </w:p>
    <w:p w14:paraId="762D4765" w14:textId="7B97230D" w:rsidR="00734B63" w:rsidRPr="0022128B" w:rsidRDefault="00A254B4" w:rsidP="00B13A4D">
      <w:pPr>
        <w:ind w:firstLine="720"/>
        <w:rPr>
          <w:rFonts w:ascii="Times New Roman" w:hAnsi="Times New Roman" w:cs="Times New Roman"/>
          <w:sz w:val="24"/>
          <w:szCs w:val="24"/>
          <w:rPrChange w:id="494" w:author="ecslogon" w:date="2015-12-15T22:02:00Z">
            <w:rPr>
              <w:rFonts w:ascii="Times New Roman" w:hAnsi="Times New Roman" w:cs="Times New Roman"/>
            </w:rPr>
          </w:rPrChange>
        </w:rPr>
      </w:pPr>
      <w:r w:rsidRPr="0022128B">
        <w:rPr>
          <w:rFonts w:ascii="Times New Roman" w:hAnsi="Times New Roman" w:cs="Times New Roman"/>
          <w:sz w:val="24"/>
          <w:szCs w:val="24"/>
          <w:rPrChange w:id="495" w:author="ecslogon" w:date="2015-12-15T22:02:00Z">
            <w:rPr>
              <w:rFonts w:ascii="Times New Roman" w:hAnsi="Times New Roman" w:cs="Times New Roman"/>
            </w:rPr>
          </w:rPrChange>
        </w:rPr>
        <w:lastRenderedPageBreak/>
        <w:t>The values listed</w:t>
      </w:r>
      <w:r w:rsidR="00734B63" w:rsidRPr="0022128B">
        <w:rPr>
          <w:rFonts w:ascii="Times New Roman" w:hAnsi="Times New Roman" w:cs="Times New Roman"/>
          <w:sz w:val="24"/>
          <w:szCs w:val="24"/>
          <w:rPrChange w:id="496" w:author="ecslogon" w:date="2015-12-15T22:02:00Z">
            <w:rPr>
              <w:rFonts w:ascii="Times New Roman" w:hAnsi="Times New Roman" w:cs="Times New Roman"/>
            </w:rPr>
          </w:rPrChange>
        </w:rPr>
        <w:t xml:space="preserve"> in the table above were obtained through material specifications and current steel pr</w:t>
      </w:r>
      <w:r w:rsidR="00685010">
        <w:rPr>
          <w:rFonts w:ascii="Times New Roman" w:hAnsi="Times New Roman" w:cs="Times New Roman"/>
          <w:sz w:val="24"/>
          <w:szCs w:val="24"/>
        </w:rPr>
        <w:t>ices listed by vendors on</w:t>
      </w:r>
      <w:r w:rsidR="00734B63" w:rsidRPr="0022128B">
        <w:rPr>
          <w:rFonts w:ascii="Times New Roman" w:hAnsi="Times New Roman" w:cs="Times New Roman"/>
          <w:sz w:val="24"/>
          <w:szCs w:val="24"/>
          <w:rPrChange w:id="497" w:author="ecslogon" w:date="2015-12-15T22:02:00Z">
            <w:rPr>
              <w:rFonts w:ascii="Times New Roman" w:hAnsi="Times New Roman" w:cs="Times New Roman"/>
            </w:rPr>
          </w:rPrChange>
        </w:rPr>
        <w:t>line</w:t>
      </w:r>
      <w:r w:rsidR="00B659CF" w:rsidRPr="0022128B">
        <w:rPr>
          <w:rFonts w:ascii="Times New Roman" w:hAnsi="Times New Roman" w:cs="Times New Roman"/>
          <w:sz w:val="24"/>
          <w:szCs w:val="24"/>
          <w:rPrChange w:id="498" w:author="ecslogon" w:date="2015-12-15T22:02:00Z">
            <w:rPr>
              <w:rFonts w:ascii="Times New Roman" w:hAnsi="Times New Roman" w:cs="Times New Roman"/>
            </w:rPr>
          </w:rPrChange>
        </w:rPr>
        <w:t xml:space="preserve"> [5, 6</w:t>
      </w:r>
      <w:r w:rsidR="00CB1C66" w:rsidRPr="0022128B">
        <w:rPr>
          <w:rFonts w:ascii="Times New Roman" w:hAnsi="Times New Roman" w:cs="Times New Roman"/>
          <w:sz w:val="24"/>
          <w:szCs w:val="24"/>
          <w:rPrChange w:id="499" w:author="ecslogon" w:date="2015-12-15T22:02:00Z">
            <w:rPr>
              <w:rFonts w:ascii="Times New Roman" w:hAnsi="Times New Roman" w:cs="Times New Roman"/>
            </w:rPr>
          </w:rPrChange>
        </w:rPr>
        <w:t>]</w:t>
      </w:r>
      <w:r w:rsidR="00734B63" w:rsidRPr="0022128B">
        <w:rPr>
          <w:rFonts w:ascii="Times New Roman" w:hAnsi="Times New Roman" w:cs="Times New Roman"/>
          <w:sz w:val="24"/>
          <w:szCs w:val="24"/>
          <w:rPrChange w:id="500" w:author="ecslogon" w:date="2015-12-15T22:02:00Z">
            <w:rPr>
              <w:rFonts w:ascii="Times New Roman" w:hAnsi="Times New Roman" w:cs="Times New Roman"/>
            </w:rPr>
          </w:rPrChange>
        </w:rPr>
        <w:t>. It should be noted that steel prices can vary significantly in short period of time</w:t>
      </w:r>
      <w:r w:rsidR="00685010">
        <w:rPr>
          <w:rFonts w:ascii="Times New Roman" w:hAnsi="Times New Roman" w:cs="Times New Roman"/>
          <w:sz w:val="24"/>
          <w:szCs w:val="24"/>
        </w:rPr>
        <w:t xml:space="preserve"> according to fluctuations in supply and demand</w:t>
      </w:r>
      <w:r w:rsidR="00734B63" w:rsidRPr="0022128B">
        <w:rPr>
          <w:rFonts w:ascii="Times New Roman" w:hAnsi="Times New Roman" w:cs="Times New Roman"/>
          <w:sz w:val="24"/>
          <w:szCs w:val="24"/>
          <w:rPrChange w:id="501" w:author="ecslogon" w:date="2015-12-15T22:02:00Z">
            <w:rPr>
              <w:rFonts w:ascii="Times New Roman" w:hAnsi="Times New Roman" w:cs="Times New Roman"/>
            </w:rPr>
          </w:rPrChange>
        </w:rPr>
        <w:t xml:space="preserve"> so quoted prices above may not be accurate now</w:t>
      </w:r>
      <w:r w:rsidR="00685010">
        <w:rPr>
          <w:rFonts w:ascii="Times New Roman" w:hAnsi="Times New Roman" w:cs="Times New Roman"/>
          <w:sz w:val="24"/>
          <w:szCs w:val="24"/>
        </w:rPr>
        <w:t xml:space="preserve"> compared to time of this study</w:t>
      </w:r>
      <w:r w:rsidR="00734B63" w:rsidRPr="0022128B">
        <w:rPr>
          <w:rFonts w:ascii="Times New Roman" w:hAnsi="Times New Roman" w:cs="Times New Roman"/>
          <w:sz w:val="24"/>
          <w:szCs w:val="24"/>
          <w:rPrChange w:id="502" w:author="ecslogon" w:date="2015-12-15T22:02:00Z">
            <w:rPr>
              <w:rFonts w:ascii="Times New Roman" w:hAnsi="Times New Roman" w:cs="Times New Roman"/>
            </w:rPr>
          </w:rPrChange>
        </w:rPr>
        <w:t>.</w:t>
      </w:r>
      <w:r w:rsidR="005F2DDB" w:rsidRPr="0022128B">
        <w:rPr>
          <w:rFonts w:ascii="Times New Roman" w:hAnsi="Times New Roman" w:cs="Times New Roman"/>
          <w:sz w:val="24"/>
          <w:szCs w:val="24"/>
          <w:rPrChange w:id="503" w:author="ecslogon" w:date="2015-12-15T22:02:00Z">
            <w:rPr>
              <w:rFonts w:ascii="Times New Roman" w:hAnsi="Times New Roman" w:cs="Times New Roman"/>
            </w:rPr>
          </w:rPrChange>
        </w:rPr>
        <w:t xml:space="preserve"> </w:t>
      </w:r>
      <w:commentRangeStart w:id="504"/>
      <w:commentRangeStart w:id="505"/>
      <w:r w:rsidR="005F2DDB" w:rsidRPr="0022128B">
        <w:rPr>
          <w:rFonts w:ascii="Times New Roman" w:hAnsi="Times New Roman" w:cs="Times New Roman"/>
          <w:sz w:val="24"/>
          <w:szCs w:val="24"/>
          <w:rPrChange w:id="506" w:author="ecslogon" w:date="2015-12-15T22:02:00Z">
            <w:rPr>
              <w:rFonts w:ascii="Times New Roman" w:hAnsi="Times New Roman" w:cs="Times New Roman"/>
            </w:rPr>
          </w:rPrChange>
        </w:rPr>
        <w:t>Other material properties r</w:t>
      </w:r>
      <w:r w:rsidR="00B659CF" w:rsidRPr="0022128B">
        <w:rPr>
          <w:rFonts w:ascii="Times New Roman" w:hAnsi="Times New Roman" w:cs="Times New Roman"/>
          <w:sz w:val="24"/>
          <w:szCs w:val="24"/>
          <w:rPrChange w:id="507" w:author="ecslogon" w:date="2015-12-15T22:02:00Z">
            <w:rPr>
              <w:rFonts w:ascii="Times New Roman" w:hAnsi="Times New Roman" w:cs="Times New Roman"/>
            </w:rPr>
          </w:rPrChange>
        </w:rPr>
        <w:t>equired are listed in Table 4 [5, 8</w:t>
      </w:r>
      <w:r w:rsidR="005F2DDB" w:rsidRPr="0022128B">
        <w:rPr>
          <w:rFonts w:ascii="Times New Roman" w:hAnsi="Times New Roman" w:cs="Times New Roman"/>
          <w:sz w:val="24"/>
          <w:szCs w:val="24"/>
          <w:rPrChange w:id="508" w:author="ecslogon" w:date="2015-12-15T22:02:00Z">
            <w:rPr>
              <w:rFonts w:ascii="Times New Roman" w:hAnsi="Times New Roman" w:cs="Times New Roman"/>
            </w:rPr>
          </w:rPrChange>
        </w:rPr>
        <w:t>].</w:t>
      </w:r>
      <w:r w:rsidR="00DE5FBA">
        <w:rPr>
          <w:rFonts w:ascii="Times New Roman" w:hAnsi="Times New Roman" w:cs="Times New Roman"/>
          <w:sz w:val="24"/>
          <w:szCs w:val="24"/>
        </w:rPr>
        <w:t xml:space="preserve"> Material properties listed are similar for the same family of steels that were chosen for this project.</w:t>
      </w:r>
    </w:p>
    <w:tbl>
      <w:tblPr>
        <w:tblStyle w:val="TableGrid"/>
        <w:tblW w:w="0" w:type="auto"/>
        <w:jc w:val="center"/>
        <w:tblLook w:val="04A0" w:firstRow="1" w:lastRow="0" w:firstColumn="1" w:lastColumn="0" w:noHBand="0" w:noVBand="1"/>
      </w:tblPr>
      <w:tblGrid>
        <w:gridCol w:w="2394"/>
        <w:gridCol w:w="2394"/>
      </w:tblGrid>
      <w:tr w:rsidR="005F2DDB" w:rsidRPr="0022128B" w14:paraId="785AFE63" w14:textId="77777777" w:rsidTr="00AF19EC">
        <w:trPr>
          <w:jc w:val="center"/>
        </w:trPr>
        <w:tc>
          <w:tcPr>
            <w:tcW w:w="2394" w:type="dxa"/>
          </w:tcPr>
          <w:p w14:paraId="4218F0BE" w14:textId="77777777" w:rsidR="005F2DDB" w:rsidRPr="0022128B" w:rsidRDefault="005F2DDB" w:rsidP="00AF19EC">
            <w:pPr>
              <w:jc w:val="center"/>
              <w:rPr>
                <w:rFonts w:ascii="Times New Roman" w:hAnsi="Times New Roman" w:cs="Times New Roman"/>
                <w:b/>
                <w:sz w:val="24"/>
                <w:szCs w:val="24"/>
                <w:u w:val="single"/>
                <w:rPrChange w:id="509" w:author="ecslogon" w:date="2015-12-15T22:02:00Z">
                  <w:rPr>
                    <w:rFonts w:ascii="Times New Roman" w:hAnsi="Times New Roman" w:cs="Times New Roman"/>
                    <w:b/>
                    <w:u w:val="single"/>
                  </w:rPr>
                </w:rPrChange>
              </w:rPr>
            </w:pPr>
          </w:p>
        </w:tc>
        <w:tc>
          <w:tcPr>
            <w:tcW w:w="2394" w:type="dxa"/>
          </w:tcPr>
          <w:p w14:paraId="51D87706" w14:textId="77777777" w:rsidR="005F2DDB" w:rsidRPr="0022128B" w:rsidRDefault="005F2DDB" w:rsidP="00AF19EC">
            <w:pPr>
              <w:jc w:val="center"/>
              <w:rPr>
                <w:rFonts w:ascii="Times New Roman" w:hAnsi="Times New Roman" w:cs="Times New Roman"/>
                <w:b/>
                <w:sz w:val="24"/>
                <w:szCs w:val="24"/>
                <w:u w:val="single"/>
                <w:rPrChange w:id="510"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511" w:author="ecslogon" w:date="2015-12-15T22:02:00Z">
                  <w:rPr>
                    <w:rFonts w:ascii="Times New Roman" w:hAnsi="Times New Roman" w:cs="Times New Roman"/>
                    <w:b/>
                    <w:u w:val="single"/>
                  </w:rPr>
                </w:rPrChange>
              </w:rPr>
              <w:t>Model Properties</w:t>
            </w:r>
          </w:p>
        </w:tc>
      </w:tr>
      <w:tr w:rsidR="005F2DDB" w:rsidRPr="0022128B" w14:paraId="799C03B1" w14:textId="77777777" w:rsidTr="00AF19EC">
        <w:trPr>
          <w:jc w:val="center"/>
        </w:trPr>
        <w:tc>
          <w:tcPr>
            <w:tcW w:w="2394" w:type="dxa"/>
          </w:tcPr>
          <w:p w14:paraId="55DE1AAB" w14:textId="77777777" w:rsidR="005F2DDB" w:rsidRPr="0022128B" w:rsidRDefault="005F2DDB" w:rsidP="00AF19EC">
            <w:pPr>
              <w:jc w:val="center"/>
              <w:rPr>
                <w:rFonts w:ascii="Times New Roman" w:hAnsi="Times New Roman" w:cs="Times New Roman"/>
                <w:sz w:val="24"/>
                <w:szCs w:val="24"/>
                <w:rPrChange w:id="512" w:author="ecslogon" w:date="2015-12-15T22:02:00Z">
                  <w:rPr>
                    <w:rFonts w:ascii="Times New Roman" w:hAnsi="Times New Roman" w:cs="Times New Roman"/>
                  </w:rPr>
                </w:rPrChange>
              </w:rPr>
            </w:pPr>
            <w:r w:rsidRPr="0022128B">
              <w:rPr>
                <w:rFonts w:ascii="Times New Roman" w:hAnsi="Times New Roman" w:cs="Times New Roman"/>
                <w:sz w:val="24"/>
                <w:szCs w:val="24"/>
                <w:rPrChange w:id="513" w:author="ecslogon" w:date="2015-12-15T22:02:00Z">
                  <w:rPr>
                    <w:rFonts w:ascii="Times New Roman" w:hAnsi="Times New Roman" w:cs="Times New Roman"/>
                  </w:rPr>
                </w:rPrChange>
              </w:rPr>
              <w:t>Young’s Modulus, E</w:t>
            </w:r>
          </w:p>
        </w:tc>
        <w:tc>
          <w:tcPr>
            <w:tcW w:w="2394" w:type="dxa"/>
          </w:tcPr>
          <w:p w14:paraId="44B1F1F4" w14:textId="77777777" w:rsidR="005F2DDB" w:rsidRPr="0022128B" w:rsidRDefault="005F2DDB" w:rsidP="00AF19EC">
            <w:pPr>
              <w:jc w:val="center"/>
              <w:rPr>
                <w:rFonts w:ascii="Times New Roman" w:hAnsi="Times New Roman" w:cs="Times New Roman"/>
                <w:sz w:val="24"/>
                <w:szCs w:val="24"/>
                <w:rPrChange w:id="514" w:author="ecslogon" w:date="2015-12-15T22:02:00Z">
                  <w:rPr>
                    <w:rFonts w:ascii="Times New Roman" w:hAnsi="Times New Roman" w:cs="Times New Roman"/>
                  </w:rPr>
                </w:rPrChange>
              </w:rPr>
            </w:pPr>
            <w:r w:rsidRPr="0022128B">
              <w:rPr>
                <w:rFonts w:ascii="Times New Roman" w:hAnsi="Times New Roman" w:cs="Times New Roman"/>
                <w:sz w:val="24"/>
                <w:szCs w:val="24"/>
                <w:rPrChange w:id="515" w:author="ecslogon" w:date="2015-12-15T22:02:00Z">
                  <w:rPr>
                    <w:rFonts w:ascii="Times New Roman" w:hAnsi="Times New Roman" w:cs="Times New Roman"/>
                  </w:rPr>
                </w:rPrChange>
              </w:rPr>
              <w:t xml:space="preserve">200 </w:t>
            </w:r>
            <w:proofErr w:type="spellStart"/>
            <w:r w:rsidRPr="0022128B">
              <w:rPr>
                <w:rFonts w:ascii="Times New Roman" w:hAnsi="Times New Roman" w:cs="Times New Roman"/>
                <w:sz w:val="24"/>
                <w:szCs w:val="24"/>
                <w:rPrChange w:id="516" w:author="ecslogon" w:date="2015-12-15T22:02:00Z">
                  <w:rPr>
                    <w:rFonts w:ascii="Times New Roman" w:hAnsi="Times New Roman" w:cs="Times New Roman"/>
                  </w:rPr>
                </w:rPrChange>
              </w:rPr>
              <w:t>GPa</w:t>
            </w:r>
            <w:proofErr w:type="spellEnd"/>
          </w:p>
        </w:tc>
      </w:tr>
      <w:tr w:rsidR="005F2DDB" w:rsidRPr="0022128B" w14:paraId="678C19FF" w14:textId="77777777" w:rsidTr="00AF19EC">
        <w:trPr>
          <w:jc w:val="center"/>
        </w:trPr>
        <w:tc>
          <w:tcPr>
            <w:tcW w:w="2394" w:type="dxa"/>
          </w:tcPr>
          <w:p w14:paraId="71468646" w14:textId="77777777" w:rsidR="005F2DDB" w:rsidRPr="0022128B" w:rsidRDefault="005F2DDB" w:rsidP="00AF19EC">
            <w:pPr>
              <w:jc w:val="center"/>
              <w:rPr>
                <w:rFonts w:ascii="Times New Roman" w:hAnsi="Times New Roman" w:cs="Times New Roman"/>
                <w:sz w:val="24"/>
                <w:szCs w:val="24"/>
                <w:rPrChange w:id="517" w:author="ecslogon" w:date="2015-12-15T22:02:00Z">
                  <w:rPr>
                    <w:rFonts w:ascii="Times New Roman" w:hAnsi="Times New Roman" w:cs="Times New Roman"/>
                  </w:rPr>
                </w:rPrChange>
              </w:rPr>
            </w:pPr>
            <w:r w:rsidRPr="0022128B">
              <w:rPr>
                <w:rFonts w:ascii="Times New Roman" w:hAnsi="Times New Roman" w:cs="Times New Roman"/>
                <w:sz w:val="24"/>
                <w:szCs w:val="24"/>
                <w:rPrChange w:id="518" w:author="ecslogon" w:date="2015-12-15T22:02:00Z">
                  <w:rPr>
                    <w:rFonts w:ascii="Times New Roman" w:hAnsi="Times New Roman" w:cs="Times New Roman"/>
                  </w:rPr>
                </w:rPrChange>
              </w:rPr>
              <w:t>Poisson’s Ratio, ν</w:t>
            </w:r>
          </w:p>
        </w:tc>
        <w:tc>
          <w:tcPr>
            <w:tcW w:w="2394" w:type="dxa"/>
          </w:tcPr>
          <w:p w14:paraId="399A17B4" w14:textId="77777777" w:rsidR="005F2DDB" w:rsidRPr="0022128B" w:rsidRDefault="005F2DDB" w:rsidP="00AF19EC">
            <w:pPr>
              <w:jc w:val="center"/>
              <w:rPr>
                <w:rFonts w:ascii="Times New Roman" w:hAnsi="Times New Roman" w:cs="Times New Roman"/>
                <w:sz w:val="24"/>
                <w:szCs w:val="24"/>
                <w:rPrChange w:id="519" w:author="ecslogon" w:date="2015-12-15T22:02:00Z">
                  <w:rPr>
                    <w:rFonts w:ascii="Times New Roman" w:hAnsi="Times New Roman" w:cs="Times New Roman"/>
                  </w:rPr>
                </w:rPrChange>
              </w:rPr>
            </w:pPr>
            <w:r w:rsidRPr="0022128B">
              <w:rPr>
                <w:rFonts w:ascii="Times New Roman" w:hAnsi="Times New Roman" w:cs="Times New Roman"/>
                <w:sz w:val="24"/>
                <w:szCs w:val="24"/>
                <w:rPrChange w:id="520" w:author="ecslogon" w:date="2015-12-15T22:02:00Z">
                  <w:rPr>
                    <w:rFonts w:ascii="Times New Roman" w:hAnsi="Times New Roman" w:cs="Times New Roman"/>
                  </w:rPr>
                </w:rPrChange>
              </w:rPr>
              <w:t>0.30</w:t>
            </w:r>
          </w:p>
        </w:tc>
      </w:tr>
      <w:tr w:rsidR="005F2DDB" w:rsidRPr="0022128B" w14:paraId="442CA401" w14:textId="77777777" w:rsidTr="00AF19EC">
        <w:trPr>
          <w:jc w:val="center"/>
        </w:trPr>
        <w:tc>
          <w:tcPr>
            <w:tcW w:w="2394" w:type="dxa"/>
          </w:tcPr>
          <w:p w14:paraId="04CE4207" w14:textId="77777777" w:rsidR="005F2DDB" w:rsidRPr="0022128B" w:rsidRDefault="005F2DDB" w:rsidP="00AF19EC">
            <w:pPr>
              <w:jc w:val="center"/>
              <w:rPr>
                <w:rFonts w:ascii="Times New Roman" w:hAnsi="Times New Roman" w:cs="Times New Roman"/>
                <w:sz w:val="24"/>
                <w:szCs w:val="24"/>
                <w:rPrChange w:id="521" w:author="ecslogon" w:date="2015-12-15T22:02:00Z">
                  <w:rPr>
                    <w:rFonts w:ascii="Times New Roman" w:hAnsi="Times New Roman" w:cs="Times New Roman"/>
                  </w:rPr>
                </w:rPrChange>
              </w:rPr>
            </w:pPr>
            <w:r w:rsidRPr="0022128B">
              <w:rPr>
                <w:rFonts w:ascii="Times New Roman" w:hAnsi="Times New Roman" w:cs="Times New Roman"/>
                <w:sz w:val="24"/>
                <w:szCs w:val="24"/>
                <w:rPrChange w:id="522" w:author="ecslogon" w:date="2015-12-15T22:02:00Z">
                  <w:rPr>
                    <w:rFonts w:ascii="Times New Roman" w:hAnsi="Times New Roman" w:cs="Times New Roman"/>
                  </w:rPr>
                </w:rPrChange>
              </w:rPr>
              <w:t>Density, ρ</w:t>
            </w:r>
          </w:p>
        </w:tc>
        <w:tc>
          <w:tcPr>
            <w:tcW w:w="2394" w:type="dxa"/>
          </w:tcPr>
          <w:p w14:paraId="77C7B9B7" w14:textId="77777777" w:rsidR="005F2DDB" w:rsidRPr="0022128B" w:rsidRDefault="005F2DDB" w:rsidP="00AF19EC">
            <w:pPr>
              <w:jc w:val="center"/>
              <w:rPr>
                <w:rFonts w:ascii="Times New Roman" w:hAnsi="Times New Roman" w:cs="Times New Roman"/>
                <w:sz w:val="24"/>
                <w:szCs w:val="24"/>
                <w:rPrChange w:id="523" w:author="ecslogon" w:date="2015-12-15T22:02:00Z">
                  <w:rPr>
                    <w:rFonts w:ascii="Times New Roman" w:hAnsi="Times New Roman" w:cs="Times New Roman"/>
                  </w:rPr>
                </w:rPrChange>
              </w:rPr>
            </w:pPr>
            <w:r w:rsidRPr="0022128B">
              <w:rPr>
                <w:rFonts w:ascii="Times New Roman" w:hAnsi="Times New Roman" w:cs="Times New Roman"/>
                <w:sz w:val="24"/>
                <w:szCs w:val="24"/>
                <w:rPrChange w:id="524" w:author="ecslogon" w:date="2015-12-15T22:02:00Z">
                  <w:rPr>
                    <w:rFonts w:ascii="Times New Roman" w:hAnsi="Times New Roman" w:cs="Times New Roman"/>
                  </w:rPr>
                </w:rPrChange>
              </w:rPr>
              <w:t xml:space="preserve">7850 </w:t>
            </w:r>
            <m:oMath>
              <m:f>
                <m:fPr>
                  <m:ctrlPr>
                    <w:rPr>
                      <w:rFonts w:ascii="Cambria Math" w:hAnsi="Cambria Math" w:cs="Times New Roman"/>
                      <w:i/>
                      <w:sz w:val="24"/>
                      <w:szCs w:val="24"/>
                    </w:rPr>
                  </m:ctrlPr>
                </m:fPr>
                <m:num>
                  <m:r>
                    <w:rPr>
                      <w:rFonts w:ascii="Cambria Math" w:hAnsi="Cambria Math" w:cs="Times New Roman"/>
                      <w:sz w:val="24"/>
                      <w:szCs w:val="24"/>
                      <w:rPrChange w:id="525" w:author="ecslogon" w:date="2015-12-15T22:02:00Z">
                        <w:rPr>
                          <w:rFonts w:ascii="Cambria Math" w:hAnsi="Cambria Math" w:cs="Times New Roman"/>
                        </w:rPr>
                      </w:rPrChange>
                    </w:rPr>
                    <m:t>kg</m:t>
                  </m:r>
                </m:num>
                <m:den>
                  <m:sSup>
                    <m:sSupPr>
                      <m:ctrlPr>
                        <w:rPr>
                          <w:rFonts w:ascii="Cambria Math" w:hAnsi="Cambria Math" w:cs="Times New Roman"/>
                          <w:i/>
                          <w:sz w:val="24"/>
                          <w:szCs w:val="24"/>
                        </w:rPr>
                      </m:ctrlPr>
                    </m:sSupPr>
                    <m:e>
                      <m:r>
                        <w:rPr>
                          <w:rFonts w:ascii="Cambria Math" w:hAnsi="Cambria Math" w:cs="Times New Roman"/>
                          <w:sz w:val="24"/>
                          <w:szCs w:val="24"/>
                          <w:rPrChange w:id="526" w:author="ecslogon" w:date="2015-12-15T22:02:00Z">
                            <w:rPr>
                              <w:rFonts w:ascii="Cambria Math" w:hAnsi="Cambria Math" w:cs="Times New Roman"/>
                            </w:rPr>
                          </w:rPrChange>
                        </w:rPr>
                        <m:t>m</m:t>
                      </m:r>
                    </m:e>
                    <m:sup>
                      <m:r>
                        <w:rPr>
                          <w:rFonts w:ascii="Cambria Math" w:hAnsi="Cambria Math" w:cs="Times New Roman"/>
                          <w:sz w:val="24"/>
                          <w:szCs w:val="24"/>
                          <w:rPrChange w:id="527" w:author="ecslogon" w:date="2015-12-15T22:02:00Z">
                            <w:rPr>
                              <w:rFonts w:ascii="Cambria Math" w:hAnsi="Cambria Math" w:cs="Times New Roman"/>
                            </w:rPr>
                          </w:rPrChange>
                        </w:rPr>
                        <m:t>3</m:t>
                      </m:r>
                    </m:sup>
                  </m:sSup>
                </m:den>
              </m:f>
            </m:oMath>
          </w:p>
        </w:tc>
      </w:tr>
    </w:tbl>
    <w:p w14:paraId="7F9CA462" w14:textId="37E4DBCC" w:rsidR="005F2DDB" w:rsidRPr="00685010" w:rsidRDefault="00685010" w:rsidP="00565793">
      <w:pPr>
        <w:jc w:val="center"/>
        <w:rPr>
          <w:rFonts w:ascii="Times New Roman" w:hAnsi="Times New Roman" w:cs="Times New Roman"/>
          <w:sz w:val="20"/>
          <w:szCs w:val="20"/>
          <w:rPrChange w:id="528" w:author="ecslogon" w:date="2015-12-15T22:02:00Z">
            <w:rPr>
              <w:rFonts w:ascii="Times New Roman" w:hAnsi="Times New Roman" w:cs="Times New Roman"/>
            </w:rPr>
          </w:rPrChange>
        </w:rPr>
      </w:pPr>
      <w:r w:rsidRPr="00685010">
        <w:rPr>
          <w:rFonts w:ascii="Times New Roman" w:hAnsi="Times New Roman" w:cs="Times New Roman"/>
          <w:b/>
          <w:sz w:val="20"/>
          <w:szCs w:val="20"/>
        </w:rPr>
        <w:t>Table 4.</w:t>
      </w:r>
      <w:r w:rsidR="00565793" w:rsidRPr="00685010">
        <w:rPr>
          <w:rFonts w:ascii="Times New Roman" w:hAnsi="Times New Roman" w:cs="Times New Roman"/>
          <w:sz w:val="20"/>
          <w:szCs w:val="20"/>
          <w:rPrChange w:id="529" w:author="ecslogon" w:date="2015-12-15T22:02:00Z">
            <w:rPr>
              <w:rFonts w:ascii="Times New Roman" w:hAnsi="Times New Roman" w:cs="Times New Roman"/>
            </w:rPr>
          </w:rPrChange>
        </w:rPr>
        <w:t xml:space="preserve"> Additional material properties</w:t>
      </w:r>
      <w:r w:rsidR="00466223" w:rsidRPr="00685010">
        <w:rPr>
          <w:rFonts w:ascii="Times New Roman" w:hAnsi="Times New Roman" w:cs="Times New Roman"/>
          <w:sz w:val="20"/>
          <w:szCs w:val="20"/>
          <w:rPrChange w:id="530" w:author="ecslogon" w:date="2015-12-15T22:02:00Z">
            <w:rPr>
              <w:rFonts w:ascii="Times New Roman" w:hAnsi="Times New Roman" w:cs="Times New Roman"/>
            </w:rPr>
          </w:rPrChange>
        </w:rPr>
        <w:t xml:space="preserve"> [</w:t>
      </w:r>
      <w:r w:rsidR="00B659CF" w:rsidRPr="00685010">
        <w:rPr>
          <w:rFonts w:ascii="Times New Roman" w:hAnsi="Times New Roman" w:cs="Times New Roman"/>
          <w:sz w:val="20"/>
          <w:szCs w:val="20"/>
          <w:rPrChange w:id="531" w:author="ecslogon" w:date="2015-12-15T22:02:00Z">
            <w:rPr>
              <w:rFonts w:ascii="Times New Roman" w:hAnsi="Times New Roman" w:cs="Times New Roman"/>
            </w:rPr>
          </w:rPrChange>
        </w:rPr>
        <w:t>5, 8</w:t>
      </w:r>
      <w:r w:rsidR="00466223" w:rsidRPr="00685010">
        <w:rPr>
          <w:rFonts w:ascii="Times New Roman" w:hAnsi="Times New Roman" w:cs="Times New Roman"/>
          <w:sz w:val="20"/>
          <w:szCs w:val="20"/>
          <w:rPrChange w:id="532" w:author="ecslogon" w:date="2015-12-15T22:02:00Z">
            <w:rPr>
              <w:rFonts w:ascii="Times New Roman" w:hAnsi="Times New Roman" w:cs="Times New Roman"/>
            </w:rPr>
          </w:rPrChange>
        </w:rPr>
        <w:t>]</w:t>
      </w:r>
      <w:commentRangeEnd w:id="504"/>
      <w:r>
        <w:rPr>
          <w:rStyle w:val="CommentReference"/>
        </w:rPr>
        <w:commentReference w:id="504"/>
      </w:r>
      <w:commentRangeEnd w:id="505"/>
      <w:r w:rsidR="00DE5FBA">
        <w:rPr>
          <w:rStyle w:val="CommentReference"/>
        </w:rPr>
        <w:commentReference w:id="505"/>
      </w:r>
    </w:p>
    <w:p w14:paraId="375B44A1" w14:textId="77777777" w:rsidR="00F10190" w:rsidRPr="0022128B" w:rsidRDefault="00F10190" w:rsidP="00F10190">
      <w:pPr>
        <w:rPr>
          <w:rFonts w:ascii="Times New Roman" w:hAnsi="Times New Roman" w:cs="Times New Roman"/>
          <w:b/>
          <w:sz w:val="24"/>
          <w:szCs w:val="24"/>
          <w:rPrChange w:id="533"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534" w:author="ecslogon" w:date="2015-12-15T22:02:00Z">
            <w:rPr>
              <w:rFonts w:ascii="Times New Roman" w:hAnsi="Times New Roman" w:cs="Times New Roman"/>
              <w:b/>
            </w:rPr>
          </w:rPrChange>
        </w:rPr>
        <w:t>2.4 Optimization Problem Statement</w:t>
      </w:r>
    </w:p>
    <w:p w14:paraId="4364A63C" w14:textId="3F056CF6" w:rsidR="00734B63" w:rsidRPr="0022128B" w:rsidRDefault="00F10190" w:rsidP="00734B63">
      <w:pPr>
        <w:rPr>
          <w:rFonts w:ascii="Times New Roman" w:hAnsi="Times New Roman" w:cs="Times New Roman"/>
          <w:sz w:val="24"/>
          <w:szCs w:val="24"/>
          <w:rPrChange w:id="535" w:author="ecslogon" w:date="2015-12-15T22:02:00Z">
            <w:rPr>
              <w:rFonts w:ascii="Times New Roman" w:hAnsi="Times New Roman" w:cs="Times New Roman"/>
            </w:rPr>
          </w:rPrChange>
        </w:rPr>
      </w:pPr>
      <w:r w:rsidRPr="0022128B">
        <w:rPr>
          <w:rFonts w:ascii="Times New Roman" w:hAnsi="Times New Roman" w:cs="Times New Roman"/>
          <w:sz w:val="24"/>
          <w:szCs w:val="24"/>
          <w:rPrChange w:id="536" w:author="ecslogon" w:date="2015-12-15T22:02:00Z">
            <w:rPr>
              <w:rFonts w:ascii="Times New Roman" w:hAnsi="Times New Roman" w:cs="Times New Roman"/>
            </w:rPr>
          </w:rPrChange>
        </w:rPr>
        <w:tab/>
        <w:t xml:space="preserve">Cost function </w:t>
      </w:r>
      <w:r w:rsidR="00B13A4D">
        <w:rPr>
          <w:rFonts w:ascii="Times New Roman" w:hAnsi="Times New Roman" w:cs="Times New Roman"/>
          <w:sz w:val="24"/>
          <w:szCs w:val="24"/>
        </w:rPr>
        <w:t>is expressed as the minimization of</w:t>
      </w:r>
      <w:r w:rsidRPr="0022128B">
        <w:rPr>
          <w:rFonts w:ascii="Times New Roman" w:hAnsi="Times New Roman" w:cs="Times New Roman"/>
          <w:sz w:val="24"/>
          <w:szCs w:val="24"/>
          <w:rPrChange w:id="537" w:author="ecslogon" w:date="2015-12-15T22:02:00Z">
            <w:rPr>
              <w:rFonts w:ascii="Times New Roman" w:hAnsi="Times New Roman" w:cs="Times New Roman"/>
            </w:rPr>
          </w:rPrChange>
        </w:rPr>
        <w:t xml:space="preserve"> the total mass of the bridge, which is the summation of each individual truss members defined below:</w:t>
      </w:r>
    </w:p>
    <w:p w14:paraId="074A2C29" w14:textId="77777777" w:rsidR="00F10190" w:rsidRPr="0022128B" w:rsidRDefault="00F10190" w:rsidP="005F2DDB">
      <w:pPr>
        <w:jc w:val="center"/>
        <w:rPr>
          <w:rFonts w:ascii="Times New Roman" w:hAnsi="Times New Roman" w:cs="Times New Roman"/>
          <w:sz w:val="24"/>
          <w:szCs w:val="24"/>
          <w:rPrChange w:id="538" w:author="ecslogon" w:date="2015-12-15T22:02:00Z">
            <w:rPr>
              <w:rFonts w:ascii="Times New Roman" w:hAnsi="Times New Roman" w:cs="Times New Roman"/>
              <w:sz w:val="32"/>
              <w:szCs w:val="32"/>
            </w:rPr>
          </w:rPrChange>
        </w:rPr>
      </w:pPr>
      <m:oMath>
        <m:r>
          <w:rPr>
            <w:rFonts w:ascii="Cambria Math" w:hAnsi="Cambria Math" w:cs="Times New Roman"/>
            <w:sz w:val="24"/>
            <w:szCs w:val="24"/>
            <w:rPrChange w:id="539" w:author="ecslogon" w:date="2015-12-15T22:02:00Z">
              <w:rPr>
                <w:rFonts w:ascii="Cambria Math" w:hAnsi="Cambria Math" w:cs="Times New Roman"/>
                <w:sz w:val="32"/>
                <w:szCs w:val="32"/>
              </w:rPr>
            </w:rPrChange>
          </w:rPr>
          <m:t>M= ρ</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Change w:id="540" w:author="ecslogon" w:date="2015-12-15T22:02:00Z">
                  <w:rPr>
                    <w:rFonts w:ascii="Cambria Math" w:hAnsi="Cambria Math" w:cs="Times New Roman"/>
                    <w:sz w:val="32"/>
                    <w:szCs w:val="32"/>
                  </w:rPr>
                </w:rPrChange>
              </w:rPr>
              <m:t>i=1</m:t>
            </m:r>
          </m:sub>
          <m:sup>
            <m:r>
              <w:rPr>
                <w:rFonts w:ascii="Cambria Math" w:hAnsi="Cambria Math" w:cs="Times New Roman"/>
                <w:sz w:val="24"/>
                <w:szCs w:val="24"/>
                <w:rPrChange w:id="541" w:author="ecslogon" w:date="2015-12-15T22:02:00Z">
                  <w:rPr>
                    <w:rFonts w:ascii="Cambria Math" w:hAnsi="Cambria Math" w:cs="Times New Roman"/>
                    <w:sz w:val="32"/>
                    <w:szCs w:val="32"/>
                  </w:rPr>
                </w:rPrChange>
              </w:rPr>
              <m:t>11</m:t>
            </m:r>
          </m:sup>
          <m:e>
            <m:sSub>
              <m:sSubPr>
                <m:ctrlPr>
                  <w:rPr>
                    <w:rFonts w:ascii="Cambria Math" w:hAnsi="Cambria Math" w:cs="Times New Roman"/>
                    <w:i/>
                    <w:sz w:val="24"/>
                    <w:szCs w:val="24"/>
                  </w:rPr>
                </m:ctrlPr>
              </m:sSubPr>
              <m:e>
                <m:r>
                  <w:rPr>
                    <w:rFonts w:ascii="Cambria Math" w:hAnsi="Cambria Math" w:cs="Times New Roman"/>
                    <w:sz w:val="24"/>
                    <w:szCs w:val="24"/>
                    <w:rPrChange w:id="542" w:author="ecslogon" w:date="2015-12-15T22:02:00Z">
                      <w:rPr>
                        <w:rFonts w:ascii="Cambria Math" w:hAnsi="Cambria Math" w:cs="Times New Roman"/>
                        <w:sz w:val="32"/>
                        <w:szCs w:val="32"/>
                      </w:rPr>
                    </w:rPrChange>
                  </w:rPr>
                  <m:t>A</m:t>
                </m:r>
              </m:e>
              <m:sub>
                <m:r>
                  <w:rPr>
                    <w:rFonts w:ascii="Cambria Math" w:hAnsi="Cambria Math" w:cs="Times New Roman"/>
                    <w:sz w:val="24"/>
                    <w:szCs w:val="24"/>
                    <w:rPrChange w:id="543" w:author="ecslogon" w:date="2015-12-15T22:02:00Z">
                      <w:rPr>
                        <w:rFonts w:ascii="Cambria Math" w:hAnsi="Cambria Math" w:cs="Times New Roman"/>
                        <w:sz w:val="32"/>
                        <w:szCs w:val="32"/>
                      </w:rPr>
                    </w:rPrChange>
                  </w:rPr>
                  <m:t>i</m:t>
                </m:r>
              </m:sub>
            </m:sSub>
            <m:sSub>
              <m:sSubPr>
                <m:ctrlPr>
                  <w:rPr>
                    <w:rFonts w:ascii="Cambria Math" w:hAnsi="Cambria Math" w:cs="Times New Roman"/>
                    <w:i/>
                    <w:sz w:val="24"/>
                    <w:szCs w:val="24"/>
                  </w:rPr>
                </m:ctrlPr>
              </m:sSubPr>
              <m:e>
                <m:r>
                  <w:rPr>
                    <w:rFonts w:ascii="Cambria Math" w:hAnsi="Cambria Math" w:cs="Times New Roman"/>
                    <w:sz w:val="24"/>
                    <w:szCs w:val="24"/>
                    <w:rPrChange w:id="544" w:author="ecslogon" w:date="2015-12-15T22:02:00Z">
                      <w:rPr>
                        <w:rFonts w:ascii="Cambria Math" w:hAnsi="Cambria Math" w:cs="Times New Roman"/>
                        <w:sz w:val="32"/>
                        <w:szCs w:val="32"/>
                      </w:rPr>
                    </w:rPrChange>
                  </w:rPr>
                  <m:t>L</m:t>
                </m:r>
              </m:e>
              <m:sub>
                <m:r>
                  <w:rPr>
                    <w:rFonts w:ascii="Cambria Math" w:hAnsi="Cambria Math" w:cs="Times New Roman"/>
                    <w:sz w:val="24"/>
                    <w:szCs w:val="24"/>
                    <w:rPrChange w:id="545" w:author="ecslogon" w:date="2015-12-15T22:02:00Z">
                      <w:rPr>
                        <w:rFonts w:ascii="Cambria Math" w:hAnsi="Cambria Math" w:cs="Times New Roman"/>
                        <w:sz w:val="32"/>
                        <w:szCs w:val="32"/>
                      </w:rPr>
                    </w:rPrChange>
                  </w:rPr>
                  <m:t>i</m:t>
                </m:r>
              </m:sub>
            </m:sSub>
          </m:e>
        </m:nary>
      </m:oMath>
      <w:r w:rsidR="005F2DDB" w:rsidRPr="0022128B">
        <w:rPr>
          <w:rFonts w:ascii="Times New Roman" w:hAnsi="Times New Roman" w:cs="Times New Roman"/>
          <w:sz w:val="24"/>
          <w:szCs w:val="24"/>
          <w:rPrChange w:id="546" w:author="ecslogon" w:date="2015-12-15T22:02:00Z">
            <w:rPr>
              <w:rFonts w:ascii="Times New Roman" w:hAnsi="Times New Roman" w:cs="Times New Roman"/>
              <w:sz w:val="32"/>
              <w:szCs w:val="32"/>
            </w:rPr>
          </w:rPrChange>
        </w:rPr>
        <w:t xml:space="preserve">, </w:t>
      </w:r>
      <w:r w:rsidR="005F2DDB" w:rsidRPr="0022128B">
        <w:rPr>
          <w:rFonts w:ascii="Times New Roman" w:hAnsi="Times New Roman" w:cs="Times New Roman"/>
          <w:sz w:val="24"/>
          <w:szCs w:val="24"/>
          <w:rPrChange w:id="547" w:author="ecslogon" w:date="2015-12-15T22:02:00Z">
            <w:rPr>
              <w:rFonts w:ascii="Times New Roman" w:hAnsi="Times New Roman" w:cs="Times New Roman"/>
            </w:rPr>
          </w:rPrChange>
        </w:rPr>
        <w:t>where</w:t>
      </w:r>
    </w:p>
    <w:p w14:paraId="438CC4A3" w14:textId="77777777" w:rsidR="005F2DDB" w:rsidRPr="0022128B" w:rsidRDefault="005F2DDB" w:rsidP="005F2DDB">
      <w:pPr>
        <w:pStyle w:val="ListParagraph"/>
        <w:numPr>
          <w:ilvl w:val="0"/>
          <w:numId w:val="2"/>
        </w:numPr>
        <w:rPr>
          <w:rFonts w:ascii="Times New Roman" w:hAnsi="Times New Roman" w:cs="Times New Roman"/>
          <w:sz w:val="24"/>
          <w:szCs w:val="24"/>
          <w:rPrChange w:id="548" w:author="ecslogon" w:date="2015-12-15T22:02:00Z">
            <w:rPr>
              <w:rFonts w:ascii="Times New Roman" w:hAnsi="Times New Roman" w:cs="Times New Roman"/>
            </w:rPr>
          </w:rPrChange>
        </w:rPr>
      </w:pPr>
      <m:oMath>
        <m:r>
          <w:rPr>
            <w:rFonts w:ascii="Cambria Math" w:hAnsi="Cambria Math" w:cs="Times New Roman"/>
            <w:sz w:val="24"/>
            <w:szCs w:val="24"/>
            <w:rPrChange w:id="549" w:author="ecslogon" w:date="2015-12-15T22:02:00Z">
              <w:rPr>
                <w:rFonts w:ascii="Cambria Math" w:hAnsi="Cambria Math" w:cs="Times New Roman"/>
              </w:rPr>
            </w:rPrChange>
          </w:rPr>
          <m:t>M</m:t>
        </m:r>
      </m:oMath>
      <w:r w:rsidRPr="0022128B">
        <w:rPr>
          <w:rFonts w:ascii="Times New Roman" w:hAnsi="Times New Roman" w:cs="Times New Roman"/>
          <w:sz w:val="24"/>
          <w:szCs w:val="24"/>
          <w:rPrChange w:id="550" w:author="ecslogon" w:date="2015-12-15T22:02:00Z">
            <w:rPr>
              <w:rFonts w:ascii="Times New Roman" w:hAnsi="Times New Roman" w:cs="Times New Roman"/>
            </w:rPr>
          </w:rPrChange>
        </w:rPr>
        <w:t xml:space="preserve"> = Bridge mass, kilograms</w:t>
      </w:r>
    </w:p>
    <w:p w14:paraId="0A606D58" w14:textId="77777777" w:rsidR="00734B63" w:rsidRPr="0022128B" w:rsidRDefault="008968C8" w:rsidP="00734B63">
      <w:pPr>
        <w:pStyle w:val="ListParagraph"/>
        <w:numPr>
          <w:ilvl w:val="0"/>
          <w:numId w:val="2"/>
        </w:numPr>
        <w:rPr>
          <w:rFonts w:ascii="Times New Roman" w:hAnsi="Times New Roman" w:cs="Times New Roman"/>
          <w:sz w:val="24"/>
          <w:szCs w:val="24"/>
          <w:rPrChange w:id="551"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552" w:author="ecslogon" w:date="2015-12-15T22:02:00Z">
                  <w:rPr>
                    <w:rFonts w:ascii="Cambria Math" w:hAnsi="Cambria Math" w:cs="Times New Roman"/>
                  </w:rPr>
                </w:rPrChange>
              </w:rPr>
              <m:t>A</m:t>
            </m:r>
          </m:e>
          <m:sub>
            <m:r>
              <w:rPr>
                <w:rFonts w:ascii="Cambria Math" w:hAnsi="Cambria Math" w:cs="Times New Roman"/>
                <w:sz w:val="24"/>
                <w:szCs w:val="24"/>
                <w:rPrChange w:id="553" w:author="ecslogon" w:date="2015-12-15T22:02:00Z">
                  <w:rPr>
                    <w:rFonts w:ascii="Cambria Math" w:hAnsi="Cambria Math" w:cs="Times New Roman"/>
                  </w:rPr>
                </w:rPrChange>
              </w:rPr>
              <m:t>i</m:t>
            </m:r>
          </m:sub>
        </m:sSub>
      </m:oMath>
      <w:r w:rsidR="005F2DDB" w:rsidRPr="0022128B">
        <w:rPr>
          <w:rFonts w:ascii="Times New Roman" w:hAnsi="Times New Roman" w:cs="Times New Roman"/>
          <w:sz w:val="24"/>
          <w:szCs w:val="24"/>
          <w:rPrChange w:id="554" w:author="ecslogon" w:date="2015-12-15T22:02:00Z">
            <w:rPr>
              <w:rFonts w:ascii="Times New Roman" w:hAnsi="Times New Roman" w:cs="Times New Roman"/>
            </w:rPr>
          </w:rPrChange>
        </w:rPr>
        <w:t xml:space="preserve"> = Cross-section area of each truss</w:t>
      </w:r>
      <w:r w:rsidR="00654A07" w:rsidRPr="0022128B">
        <w:rPr>
          <w:rFonts w:ascii="Times New Roman" w:hAnsi="Times New Roman" w:cs="Times New Roman"/>
          <w:sz w:val="24"/>
          <w:szCs w:val="24"/>
          <w:rPrChange w:id="555" w:author="ecslogon" w:date="2015-12-15T22:02:00Z">
            <w:rPr>
              <w:rFonts w:ascii="Times New Roman" w:hAnsi="Times New Roman" w:cs="Times New Roman"/>
            </w:rPr>
          </w:rPrChange>
        </w:rPr>
        <w:t xml:space="preserve"> (</w:t>
      </w:r>
      <w:r w:rsidR="00654A07" w:rsidRPr="0022128B">
        <w:rPr>
          <w:rFonts w:ascii="Times New Roman" w:hAnsi="Times New Roman" w:cs="Times New Roman"/>
          <w:b/>
          <w:sz w:val="24"/>
          <w:szCs w:val="24"/>
          <w:rPrChange w:id="556" w:author="ecslogon" w:date="2015-12-15T22:02:00Z">
            <w:rPr>
              <w:rFonts w:ascii="Times New Roman" w:hAnsi="Times New Roman" w:cs="Times New Roman"/>
              <w:b/>
            </w:rPr>
          </w:rPrChange>
        </w:rPr>
        <w:t>design variable</w:t>
      </w:r>
      <w:r w:rsidR="00654A07" w:rsidRPr="0022128B">
        <w:rPr>
          <w:rFonts w:ascii="Times New Roman" w:hAnsi="Times New Roman" w:cs="Times New Roman"/>
          <w:sz w:val="24"/>
          <w:szCs w:val="24"/>
          <w:rPrChange w:id="557" w:author="ecslogon" w:date="2015-12-15T22:02:00Z">
            <w:rPr>
              <w:rFonts w:ascii="Times New Roman" w:hAnsi="Times New Roman" w:cs="Times New Roman"/>
            </w:rPr>
          </w:rPrChange>
        </w:rPr>
        <w:t>)</w:t>
      </w:r>
      <w:r w:rsidR="005F2DDB" w:rsidRPr="0022128B">
        <w:rPr>
          <w:rFonts w:ascii="Times New Roman" w:hAnsi="Times New Roman" w:cs="Times New Roman"/>
          <w:sz w:val="24"/>
          <w:szCs w:val="24"/>
          <w:rPrChange w:id="558" w:author="ecslogon" w:date="2015-12-15T22:02:00Z">
            <w:rPr>
              <w:rFonts w:ascii="Times New Roman" w:hAnsi="Times New Roman" w:cs="Times New Roman"/>
            </w:rPr>
          </w:rPrChange>
        </w:rPr>
        <w:t xml:space="preserve">, </w:t>
      </w:r>
      <w:r w:rsidR="005F2DDB" w:rsidRPr="0022128B">
        <w:rPr>
          <w:rFonts w:ascii="Times New Roman" w:hAnsi="Times New Roman" w:cs="Times New Roman"/>
          <w:i/>
          <w:sz w:val="24"/>
          <w:szCs w:val="24"/>
          <w:rPrChange w:id="559" w:author="ecslogon" w:date="2015-12-15T22:02:00Z">
            <w:rPr>
              <w:rFonts w:ascii="Times New Roman" w:hAnsi="Times New Roman" w:cs="Times New Roman"/>
              <w:i/>
            </w:rPr>
          </w:rPrChange>
        </w:rPr>
        <w:t>meters</w:t>
      </w:r>
      <w:r w:rsidR="005F2DDB" w:rsidRPr="0022128B">
        <w:rPr>
          <w:rFonts w:ascii="Times New Roman" w:hAnsi="Times New Roman" w:cs="Times New Roman"/>
          <w:i/>
          <w:sz w:val="24"/>
          <w:szCs w:val="24"/>
          <w:vertAlign w:val="superscript"/>
          <w:rPrChange w:id="560" w:author="ecslogon" w:date="2015-12-15T22:02:00Z">
            <w:rPr>
              <w:rFonts w:ascii="Times New Roman" w:hAnsi="Times New Roman" w:cs="Times New Roman"/>
              <w:i/>
              <w:vertAlign w:val="superscript"/>
            </w:rPr>
          </w:rPrChange>
        </w:rPr>
        <w:t>2</w:t>
      </w:r>
    </w:p>
    <w:p w14:paraId="304F916D" w14:textId="4E31DE3A" w:rsidR="005F2DDB" w:rsidRPr="0022128B" w:rsidRDefault="008968C8" w:rsidP="00734B63">
      <w:pPr>
        <w:pStyle w:val="ListParagraph"/>
        <w:numPr>
          <w:ilvl w:val="0"/>
          <w:numId w:val="2"/>
        </w:numPr>
        <w:rPr>
          <w:rFonts w:ascii="Times New Roman" w:hAnsi="Times New Roman" w:cs="Times New Roman"/>
          <w:sz w:val="24"/>
          <w:szCs w:val="24"/>
          <w:rPrChange w:id="561"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562" w:author="ecslogon" w:date="2015-12-15T22:02:00Z">
                  <w:rPr>
                    <w:rFonts w:ascii="Cambria Math" w:hAnsi="Cambria Math" w:cs="Times New Roman"/>
                  </w:rPr>
                </w:rPrChange>
              </w:rPr>
              <m:t>L</m:t>
            </m:r>
          </m:e>
          <m:sub>
            <m:r>
              <w:rPr>
                <w:rFonts w:ascii="Cambria Math" w:hAnsi="Cambria Math" w:cs="Times New Roman"/>
                <w:sz w:val="24"/>
                <w:szCs w:val="24"/>
                <w:rPrChange w:id="563" w:author="ecslogon" w:date="2015-12-15T22:02:00Z">
                  <w:rPr>
                    <w:rFonts w:ascii="Cambria Math" w:hAnsi="Cambria Math" w:cs="Times New Roman"/>
                  </w:rPr>
                </w:rPrChange>
              </w:rPr>
              <m:t>i</m:t>
            </m:r>
          </m:sub>
        </m:sSub>
      </m:oMath>
      <w:r w:rsidR="005F2DDB" w:rsidRPr="0022128B">
        <w:rPr>
          <w:rFonts w:ascii="Times New Roman" w:hAnsi="Times New Roman" w:cs="Times New Roman"/>
          <w:sz w:val="24"/>
          <w:szCs w:val="24"/>
          <w:rPrChange w:id="564" w:author="ecslogon" w:date="2015-12-15T22:02:00Z">
            <w:rPr>
              <w:rFonts w:ascii="Times New Roman" w:hAnsi="Times New Roman" w:cs="Times New Roman"/>
            </w:rPr>
          </w:rPrChange>
        </w:rPr>
        <w:t xml:space="preserve"> = Length of each truss element</w:t>
      </w:r>
      <w:r w:rsidR="00B13A4D">
        <w:rPr>
          <w:rFonts w:ascii="Times New Roman" w:hAnsi="Times New Roman" w:cs="Times New Roman"/>
          <w:sz w:val="24"/>
          <w:szCs w:val="24"/>
        </w:rPr>
        <w:t xml:space="preserve"> (</w:t>
      </w:r>
      <w:r w:rsidR="00B13A4D" w:rsidRPr="00B13A4D">
        <w:rPr>
          <w:rFonts w:ascii="Times New Roman" w:hAnsi="Times New Roman" w:cs="Times New Roman"/>
          <w:b/>
          <w:sz w:val="24"/>
          <w:szCs w:val="24"/>
        </w:rPr>
        <w:t>constant</w:t>
      </w:r>
      <w:r w:rsidR="00B13A4D">
        <w:rPr>
          <w:rFonts w:ascii="Times New Roman" w:hAnsi="Times New Roman" w:cs="Times New Roman"/>
          <w:sz w:val="24"/>
          <w:szCs w:val="24"/>
        </w:rPr>
        <w:t>)</w:t>
      </w:r>
      <w:r w:rsidR="005F2DDB" w:rsidRPr="0022128B">
        <w:rPr>
          <w:rFonts w:ascii="Times New Roman" w:hAnsi="Times New Roman" w:cs="Times New Roman"/>
          <w:sz w:val="24"/>
          <w:szCs w:val="24"/>
          <w:rPrChange w:id="565" w:author="ecslogon" w:date="2015-12-15T22:02:00Z">
            <w:rPr>
              <w:rFonts w:ascii="Times New Roman" w:hAnsi="Times New Roman" w:cs="Times New Roman"/>
            </w:rPr>
          </w:rPrChange>
        </w:rPr>
        <w:t xml:space="preserve">, </w:t>
      </w:r>
      <w:r w:rsidR="005F2DDB" w:rsidRPr="0022128B">
        <w:rPr>
          <w:rFonts w:ascii="Times New Roman" w:hAnsi="Times New Roman" w:cs="Times New Roman"/>
          <w:i/>
          <w:sz w:val="24"/>
          <w:szCs w:val="24"/>
          <w:rPrChange w:id="566" w:author="ecslogon" w:date="2015-12-15T22:02:00Z">
            <w:rPr>
              <w:rFonts w:ascii="Times New Roman" w:hAnsi="Times New Roman" w:cs="Times New Roman"/>
              <w:i/>
            </w:rPr>
          </w:rPrChange>
        </w:rPr>
        <w:t>meters</w:t>
      </w:r>
    </w:p>
    <w:p w14:paraId="778ACEDF" w14:textId="6A272E22" w:rsidR="005F2DDB" w:rsidRPr="0022128B" w:rsidRDefault="005F2DDB" w:rsidP="00734B63">
      <w:pPr>
        <w:pStyle w:val="ListParagraph"/>
        <w:numPr>
          <w:ilvl w:val="0"/>
          <w:numId w:val="2"/>
        </w:numPr>
        <w:rPr>
          <w:rFonts w:ascii="Times New Roman" w:hAnsi="Times New Roman" w:cs="Times New Roman"/>
          <w:sz w:val="24"/>
          <w:szCs w:val="24"/>
          <w:rPrChange w:id="567" w:author="ecslogon" w:date="2015-12-15T22:02:00Z">
            <w:rPr>
              <w:rFonts w:ascii="Times New Roman" w:hAnsi="Times New Roman" w:cs="Times New Roman"/>
            </w:rPr>
          </w:rPrChange>
        </w:rPr>
      </w:pPr>
      <m:oMath>
        <m:r>
          <w:rPr>
            <w:rFonts w:ascii="Cambria Math" w:hAnsi="Cambria Math" w:cs="Times New Roman"/>
            <w:sz w:val="24"/>
            <w:szCs w:val="24"/>
            <w:rPrChange w:id="568" w:author="ecslogon" w:date="2015-12-15T22:02:00Z">
              <w:rPr>
                <w:rFonts w:ascii="Cambria Math" w:hAnsi="Cambria Math" w:cs="Times New Roman"/>
              </w:rPr>
            </w:rPrChange>
          </w:rPr>
          <m:t>ρ</m:t>
        </m:r>
      </m:oMath>
      <w:r w:rsidRPr="0022128B">
        <w:rPr>
          <w:rFonts w:ascii="Times New Roman" w:hAnsi="Times New Roman" w:cs="Times New Roman"/>
          <w:sz w:val="24"/>
          <w:szCs w:val="24"/>
          <w:rPrChange w:id="569" w:author="ecslogon" w:date="2015-12-15T22:02:00Z">
            <w:rPr>
              <w:rFonts w:ascii="Times New Roman" w:hAnsi="Times New Roman" w:cs="Times New Roman"/>
            </w:rPr>
          </w:rPrChange>
        </w:rPr>
        <w:t xml:space="preserve"> = material density</w:t>
      </w:r>
      <w:r w:rsidR="00B13A4D">
        <w:rPr>
          <w:rFonts w:ascii="Times New Roman" w:hAnsi="Times New Roman" w:cs="Times New Roman"/>
          <w:sz w:val="24"/>
          <w:szCs w:val="24"/>
        </w:rPr>
        <w:t xml:space="preserve"> (</w:t>
      </w:r>
      <w:r w:rsidR="00B13A4D" w:rsidRPr="00B13A4D">
        <w:rPr>
          <w:rFonts w:ascii="Times New Roman" w:hAnsi="Times New Roman" w:cs="Times New Roman"/>
          <w:b/>
          <w:sz w:val="24"/>
          <w:szCs w:val="24"/>
        </w:rPr>
        <w:t>constant</w:t>
      </w:r>
      <w:r w:rsidR="00B13A4D">
        <w:rPr>
          <w:rFonts w:ascii="Times New Roman" w:hAnsi="Times New Roman" w:cs="Times New Roman"/>
          <w:sz w:val="24"/>
          <w:szCs w:val="24"/>
        </w:rPr>
        <w:t>)</w:t>
      </w:r>
      <w:r w:rsidRPr="0022128B">
        <w:rPr>
          <w:rFonts w:ascii="Times New Roman" w:hAnsi="Times New Roman" w:cs="Times New Roman"/>
          <w:sz w:val="24"/>
          <w:szCs w:val="24"/>
          <w:rPrChange w:id="570" w:author="ecslogon" w:date="2015-12-15T22:02:00Z">
            <w:rPr>
              <w:rFonts w:ascii="Times New Roman" w:hAnsi="Times New Roman" w:cs="Times New Roman"/>
            </w:rPr>
          </w:rPrChange>
        </w:rPr>
        <w:t xml:space="preserve">, </w:t>
      </w:r>
      <m:oMath>
        <m:f>
          <m:fPr>
            <m:ctrlPr>
              <w:rPr>
                <w:rFonts w:ascii="Cambria Math" w:hAnsi="Cambria Math" w:cs="Times New Roman"/>
                <w:i/>
                <w:sz w:val="24"/>
                <w:szCs w:val="24"/>
              </w:rPr>
            </m:ctrlPr>
          </m:fPr>
          <m:num>
            <m:r>
              <w:rPr>
                <w:rFonts w:ascii="Cambria Math" w:hAnsi="Cambria Math" w:cs="Times New Roman"/>
                <w:sz w:val="24"/>
                <w:szCs w:val="24"/>
                <w:rPrChange w:id="571" w:author="ecslogon" w:date="2015-12-15T22:02:00Z">
                  <w:rPr>
                    <w:rFonts w:ascii="Cambria Math" w:hAnsi="Cambria Math" w:cs="Times New Roman"/>
                  </w:rPr>
                </w:rPrChange>
              </w:rPr>
              <m:t>kg</m:t>
            </m:r>
          </m:num>
          <m:den>
            <m:sSup>
              <m:sSupPr>
                <m:ctrlPr>
                  <w:rPr>
                    <w:rFonts w:ascii="Cambria Math" w:hAnsi="Cambria Math" w:cs="Times New Roman"/>
                    <w:i/>
                    <w:sz w:val="24"/>
                    <w:szCs w:val="24"/>
                  </w:rPr>
                </m:ctrlPr>
              </m:sSupPr>
              <m:e>
                <m:r>
                  <w:rPr>
                    <w:rFonts w:ascii="Cambria Math" w:hAnsi="Cambria Math" w:cs="Times New Roman"/>
                    <w:sz w:val="24"/>
                    <w:szCs w:val="24"/>
                    <w:rPrChange w:id="572" w:author="ecslogon" w:date="2015-12-15T22:02:00Z">
                      <w:rPr>
                        <w:rFonts w:ascii="Cambria Math" w:hAnsi="Cambria Math" w:cs="Times New Roman"/>
                      </w:rPr>
                    </w:rPrChange>
                  </w:rPr>
                  <m:t>m</m:t>
                </m:r>
              </m:e>
              <m:sup>
                <m:r>
                  <w:rPr>
                    <w:rFonts w:ascii="Cambria Math" w:hAnsi="Cambria Math" w:cs="Times New Roman"/>
                    <w:sz w:val="24"/>
                    <w:szCs w:val="24"/>
                    <w:rPrChange w:id="573" w:author="ecslogon" w:date="2015-12-15T22:02:00Z">
                      <w:rPr>
                        <w:rFonts w:ascii="Cambria Math" w:hAnsi="Cambria Math" w:cs="Times New Roman"/>
                      </w:rPr>
                    </w:rPrChange>
                  </w:rPr>
                  <m:t>3</m:t>
                </m:r>
              </m:sup>
            </m:sSup>
          </m:den>
        </m:f>
      </m:oMath>
    </w:p>
    <w:p w14:paraId="232F3DC5" w14:textId="090FA841" w:rsidR="00AF19EC" w:rsidRPr="0022128B" w:rsidRDefault="00654A07" w:rsidP="00B13A4D">
      <w:pPr>
        <w:ind w:firstLine="360"/>
        <w:rPr>
          <w:rFonts w:ascii="Times New Roman" w:hAnsi="Times New Roman" w:cs="Times New Roman"/>
          <w:sz w:val="24"/>
          <w:szCs w:val="24"/>
          <w:rPrChange w:id="574" w:author="ecslogon" w:date="2015-12-15T22:02:00Z">
            <w:rPr>
              <w:rFonts w:ascii="Times New Roman" w:hAnsi="Times New Roman" w:cs="Times New Roman"/>
            </w:rPr>
          </w:rPrChange>
        </w:rPr>
      </w:pPr>
      <w:r w:rsidRPr="0022128B">
        <w:rPr>
          <w:rFonts w:ascii="Times New Roman" w:hAnsi="Times New Roman" w:cs="Times New Roman"/>
          <w:sz w:val="24"/>
          <w:szCs w:val="24"/>
          <w:rPrChange w:id="575" w:author="ecslogon" w:date="2015-12-15T22:02:00Z">
            <w:rPr>
              <w:rFonts w:ascii="Times New Roman" w:hAnsi="Times New Roman" w:cs="Times New Roman"/>
            </w:rPr>
          </w:rPrChange>
        </w:rPr>
        <w:t xml:space="preserve">Element lengths are to remain constant since the </w:t>
      </w:r>
      <w:r w:rsidR="00B13A4D">
        <w:rPr>
          <w:rFonts w:ascii="Times New Roman" w:hAnsi="Times New Roman" w:cs="Times New Roman"/>
          <w:sz w:val="24"/>
          <w:szCs w:val="24"/>
        </w:rPr>
        <w:t xml:space="preserve">size of the </w:t>
      </w:r>
      <w:r w:rsidRPr="0022128B">
        <w:rPr>
          <w:rFonts w:ascii="Times New Roman" w:hAnsi="Times New Roman" w:cs="Times New Roman"/>
          <w:sz w:val="24"/>
          <w:szCs w:val="24"/>
          <w:rPrChange w:id="576" w:author="ecslogon" w:date="2015-12-15T22:02:00Z">
            <w:rPr>
              <w:rFonts w:ascii="Times New Roman" w:hAnsi="Times New Roman" w:cs="Times New Roman"/>
            </w:rPr>
          </w:rPrChange>
        </w:rPr>
        <w:t>bridged ravine is not changing. Therefore, the desig</w:t>
      </w:r>
      <w:r w:rsidR="00F623D6" w:rsidRPr="0022128B">
        <w:rPr>
          <w:rFonts w:ascii="Times New Roman" w:hAnsi="Times New Roman" w:cs="Times New Roman"/>
          <w:sz w:val="24"/>
          <w:szCs w:val="24"/>
          <w:rPrChange w:id="577" w:author="ecslogon" w:date="2015-12-15T22:02:00Z">
            <w:rPr>
              <w:rFonts w:ascii="Times New Roman" w:hAnsi="Times New Roman" w:cs="Times New Roman"/>
            </w:rPr>
          </w:rPrChange>
        </w:rPr>
        <w:t xml:space="preserve">n variable in the formulation </w:t>
      </w:r>
      <w:r w:rsidR="00B13A4D">
        <w:rPr>
          <w:rFonts w:ascii="Times New Roman" w:hAnsi="Times New Roman" w:cs="Times New Roman"/>
          <w:sz w:val="24"/>
          <w:szCs w:val="24"/>
        </w:rPr>
        <w:t>is</w:t>
      </w:r>
      <w:r w:rsidRPr="0022128B">
        <w:rPr>
          <w:rFonts w:ascii="Times New Roman" w:hAnsi="Times New Roman" w:cs="Times New Roman"/>
          <w:sz w:val="24"/>
          <w:szCs w:val="24"/>
          <w:rPrChange w:id="578" w:author="ecslogon" w:date="2015-12-15T22:02:00Z">
            <w:rPr>
              <w:rFonts w:ascii="Times New Roman" w:hAnsi="Times New Roman" w:cs="Times New Roman"/>
            </w:rPr>
          </w:rPrChange>
        </w:rPr>
        <w:t xml:space="preserve"> the cross-sectional areal of each truss element. </w:t>
      </w:r>
      <w:r w:rsidR="00EB131D" w:rsidRPr="0022128B">
        <w:rPr>
          <w:rFonts w:ascii="Times New Roman" w:hAnsi="Times New Roman" w:cs="Times New Roman"/>
          <w:sz w:val="24"/>
          <w:szCs w:val="24"/>
          <w:rPrChange w:id="579" w:author="ecslogon" w:date="2015-12-15T22:02:00Z">
            <w:rPr>
              <w:rFonts w:ascii="Times New Roman" w:hAnsi="Times New Roman" w:cs="Times New Roman"/>
            </w:rPr>
          </w:rPrChange>
        </w:rPr>
        <w:t xml:space="preserve">The structure is required to withstand a load of 5000 </w:t>
      </w:r>
      <w:proofErr w:type="spellStart"/>
      <w:r w:rsidR="00EB131D" w:rsidRPr="0022128B">
        <w:rPr>
          <w:rFonts w:ascii="Times New Roman" w:hAnsi="Times New Roman" w:cs="Times New Roman"/>
          <w:sz w:val="24"/>
          <w:szCs w:val="24"/>
          <w:rPrChange w:id="580" w:author="ecslogon" w:date="2015-12-15T22:02:00Z">
            <w:rPr>
              <w:rFonts w:ascii="Times New Roman" w:hAnsi="Times New Roman" w:cs="Times New Roman"/>
            </w:rPr>
          </w:rPrChange>
        </w:rPr>
        <w:t>kN</w:t>
      </w:r>
      <w:proofErr w:type="spellEnd"/>
      <w:r w:rsidR="00EB131D" w:rsidRPr="0022128B">
        <w:rPr>
          <w:rFonts w:ascii="Times New Roman" w:hAnsi="Times New Roman" w:cs="Times New Roman"/>
          <w:sz w:val="24"/>
          <w:szCs w:val="24"/>
          <w:rPrChange w:id="581" w:author="ecslogon" w:date="2015-12-15T22:02:00Z">
            <w:rPr>
              <w:rFonts w:ascii="Times New Roman" w:hAnsi="Times New Roman" w:cs="Times New Roman"/>
            </w:rPr>
          </w:rPrChange>
        </w:rPr>
        <w:t xml:space="preserve"> at two locations</w:t>
      </w:r>
      <w:r w:rsidR="00F623D6" w:rsidRPr="0022128B">
        <w:rPr>
          <w:rFonts w:ascii="Times New Roman" w:hAnsi="Times New Roman" w:cs="Times New Roman"/>
          <w:sz w:val="24"/>
          <w:szCs w:val="24"/>
          <w:rPrChange w:id="582" w:author="ecslogon" w:date="2015-12-15T22:02:00Z">
            <w:rPr>
              <w:rFonts w:ascii="Times New Roman" w:hAnsi="Times New Roman" w:cs="Times New Roman"/>
            </w:rPr>
          </w:rPrChange>
        </w:rPr>
        <w:t xml:space="preserve"> on the mid-span as illustrated</w:t>
      </w:r>
      <w:r w:rsidR="00EB131D" w:rsidRPr="0022128B">
        <w:rPr>
          <w:rFonts w:ascii="Times New Roman" w:hAnsi="Times New Roman" w:cs="Times New Roman"/>
          <w:sz w:val="24"/>
          <w:szCs w:val="24"/>
          <w:rPrChange w:id="583" w:author="ecslogon" w:date="2015-12-15T22:02:00Z">
            <w:rPr>
              <w:rFonts w:ascii="Times New Roman" w:hAnsi="Times New Roman" w:cs="Times New Roman"/>
            </w:rPr>
          </w:rPrChange>
        </w:rPr>
        <w:t xml:space="preserve"> </w:t>
      </w:r>
      <w:r w:rsidR="00B13A4D">
        <w:rPr>
          <w:rFonts w:ascii="Times New Roman" w:hAnsi="Times New Roman" w:cs="Times New Roman"/>
          <w:sz w:val="24"/>
          <w:szCs w:val="24"/>
        </w:rPr>
        <w:t xml:space="preserve">previously </w:t>
      </w:r>
      <w:r w:rsidR="00EB131D" w:rsidRPr="0022128B">
        <w:rPr>
          <w:rFonts w:ascii="Times New Roman" w:hAnsi="Times New Roman" w:cs="Times New Roman"/>
          <w:sz w:val="24"/>
          <w:szCs w:val="24"/>
          <w:rPrChange w:id="584" w:author="ecslogon" w:date="2015-12-15T22:02:00Z">
            <w:rPr>
              <w:rFonts w:ascii="Times New Roman" w:hAnsi="Times New Roman" w:cs="Times New Roman"/>
            </w:rPr>
          </w:rPrChange>
        </w:rPr>
        <w:t>in Figure 3 w</w:t>
      </w:r>
      <w:r w:rsidR="00565793" w:rsidRPr="0022128B">
        <w:rPr>
          <w:rFonts w:ascii="Times New Roman" w:hAnsi="Times New Roman" w:cs="Times New Roman"/>
          <w:sz w:val="24"/>
          <w:szCs w:val="24"/>
          <w:rPrChange w:id="585" w:author="ecslogon" w:date="2015-12-15T22:02:00Z">
            <w:rPr>
              <w:rFonts w:ascii="Times New Roman" w:hAnsi="Times New Roman" w:cs="Times New Roman"/>
            </w:rPr>
          </w:rPrChange>
        </w:rPr>
        <w:t>hile requiring that material response remain elastic</w:t>
      </w:r>
      <w:r w:rsidR="00B13A4D">
        <w:rPr>
          <w:rFonts w:ascii="Times New Roman" w:hAnsi="Times New Roman" w:cs="Times New Roman"/>
          <w:sz w:val="24"/>
          <w:szCs w:val="24"/>
        </w:rPr>
        <w:t>, ensuring</w:t>
      </w:r>
      <w:r w:rsidR="00565793" w:rsidRPr="0022128B">
        <w:rPr>
          <w:rFonts w:ascii="Times New Roman" w:hAnsi="Times New Roman" w:cs="Times New Roman"/>
          <w:sz w:val="24"/>
          <w:szCs w:val="24"/>
          <w:rPrChange w:id="586" w:author="ecslogon" w:date="2015-12-15T22:02:00Z">
            <w:rPr>
              <w:rFonts w:ascii="Times New Roman" w:hAnsi="Times New Roman" w:cs="Times New Roman"/>
            </w:rPr>
          </w:rPrChange>
        </w:rPr>
        <w:t xml:space="preserve"> that </w:t>
      </w:r>
      <w:r w:rsidR="00AF19EC" w:rsidRPr="0022128B">
        <w:rPr>
          <w:rFonts w:ascii="Times New Roman" w:hAnsi="Times New Roman" w:cs="Times New Roman"/>
          <w:sz w:val="24"/>
          <w:szCs w:val="24"/>
          <w:rPrChange w:id="587" w:author="ecslogon" w:date="2015-12-15T22:02:00Z">
            <w:rPr>
              <w:rFonts w:ascii="Times New Roman" w:hAnsi="Times New Roman" w:cs="Times New Roman"/>
            </w:rPr>
          </w:rPrChange>
        </w:rPr>
        <w:t xml:space="preserve">no permanent deformation is present in the bridge. As such the constraints require that each truss element not exceed yield stress </w:t>
      </w:r>
      <m:oMath>
        <m:sSub>
          <m:sSubPr>
            <m:ctrlPr>
              <w:rPr>
                <w:rFonts w:ascii="Cambria Math" w:hAnsi="Cambria Math" w:cs="Times New Roman"/>
                <w:i/>
                <w:sz w:val="24"/>
                <w:szCs w:val="24"/>
              </w:rPr>
            </m:ctrlPr>
          </m:sSubPr>
          <m:e>
            <m:r>
              <w:rPr>
                <w:rFonts w:ascii="Cambria Math" w:hAnsi="Cambria Math" w:cs="Times New Roman"/>
                <w:sz w:val="24"/>
                <w:szCs w:val="24"/>
                <w:rPrChange w:id="588" w:author="ecslogon" w:date="2015-12-15T22:02:00Z">
                  <w:rPr>
                    <w:rFonts w:ascii="Cambria Math" w:hAnsi="Cambria Math" w:cs="Times New Roman"/>
                  </w:rPr>
                </w:rPrChange>
              </w:rPr>
              <m:t>σ</m:t>
            </m:r>
          </m:e>
          <m:sub>
            <m:r>
              <w:rPr>
                <w:rFonts w:ascii="Cambria Math" w:hAnsi="Cambria Math" w:cs="Times New Roman"/>
                <w:sz w:val="24"/>
                <w:szCs w:val="24"/>
                <w:rPrChange w:id="589" w:author="ecslogon" w:date="2015-12-15T22:02:00Z">
                  <w:rPr>
                    <w:rFonts w:ascii="Cambria Math" w:hAnsi="Cambria Math" w:cs="Times New Roman"/>
                  </w:rPr>
                </w:rPrChange>
              </w:rPr>
              <m:t>y</m:t>
            </m:r>
          </m:sub>
        </m:sSub>
      </m:oMath>
      <w:r w:rsidR="00AF19EC" w:rsidRPr="0022128B">
        <w:rPr>
          <w:rFonts w:ascii="Times New Roman" w:hAnsi="Times New Roman" w:cs="Times New Roman"/>
          <w:sz w:val="24"/>
          <w:szCs w:val="24"/>
          <w:rPrChange w:id="590" w:author="ecslogon" w:date="2015-12-15T22:02:00Z">
            <w:rPr>
              <w:rFonts w:ascii="Times New Roman" w:hAnsi="Times New Roman" w:cs="Times New Roman"/>
            </w:rPr>
          </w:rPrChange>
        </w:rPr>
        <w:t xml:space="preserve"> in either compression or tension</w:t>
      </w:r>
      <w:r w:rsidR="00B13A4D">
        <w:rPr>
          <w:rFonts w:ascii="Times New Roman" w:hAnsi="Times New Roman" w:cs="Times New Roman"/>
          <w:sz w:val="24"/>
          <w:szCs w:val="24"/>
        </w:rPr>
        <w:t xml:space="preserve"> to avoid permanent deformation</w:t>
      </w:r>
      <w:r w:rsidR="00AF19EC" w:rsidRPr="0022128B">
        <w:rPr>
          <w:rFonts w:ascii="Times New Roman" w:hAnsi="Times New Roman" w:cs="Times New Roman"/>
          <w:sz w:val="24"/>
          <w:szCs w:val="24"/>
          <w:rPrChange w:id="591" w:author="ecslogon" w:date="2015-12-15T22:02:00Z">
            <w:rPr>
              <w:rFonts w:ascii="Times New Roman" w:hAnsi="Times New Roman" w:cs="Times New Roman"/>
            </w:rPr>
          </w:rPrChange>
        </w:rPr>
        <w:t>. Yield limits can be found in Table 3. Stress constraints are defined below:</w:t>
      </w:r>
    </w:p>
    <w:p w14:paraId="666172AD" w14:textId="77777777" w:rsidR="00AF19EC" w:rsidRPr="0022128B" w:rsidRDefault="008968C8" w:rsidP="00AF19EC">
      <w:pPr>
        <w:jc w:val="center"/>
        <w:rPr>
          <w:rFonts w:ascii="Times New Roman" w:hAnsi="Times New Roman" w:cs="Times New Roman"/>
          <w:sz w:val="24"/>
          <w:szCs w:val="24"/>
          <w:rPrChange w:id="592"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593" w:author="ecslogon" w:date="2015-12-15T22:02:00Z">
                  <w:rPr>
                    <w:rFonts w:ascii="Cambria Math" w:hAnsi="Cambria Math" w:cs="Times New Roman"/>
                    <w:sz w:val="32"/>
                    <w:szCs w:val="32"/>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594" w:author="ecslogon" w:date="2015-12-15T22:02:00Z">
                      <w:rPr>
                        <w:rFonts w:ascii="Cambria Math" w:hAnsi="Cambria Math" w:cs="Times New Roman"/>
                        <w:sz w:val="32"/>
                        <w:szCs w:val="32"/>
                      </w:rPr>
                    </w:rPrChange>
                  </w:rPr>
                  <m:t>T</m:t>
                </m:r>
              </m:e>
              <m:sub>
                <m:r>
                  <w:rPr>
                    <w:rFonts w:ascii="Cambria Math" w:hAnsi="Cambria Math" w:cs="Times New Roman"/>
                    <w:sz w:val="24"/>
                    <w:szCs w:val="24"/>
                    <w:rPrChange w:id="595" w:author="ecslogon" w:date="2015-12-15T22:02:00Z">
                      <w:rPr>
                        <w:rFonts w:ascii="Cambria Math" w:hAnsi="Cambria Math" w:cs="Times New Roman"/>
                        <w:sz w:val="32"/>
                        <w:szCs w:val="32"/>
                      </w:rPr>
                    </w:rPrChange>
                  </w:rPr>
                  <m:t>i</m:t>
                </m:r>
              </m:sub>
            </m:sSub>
          </m:sub>
        </m:sSub>
        <m:r>
          <w:rPr>
            <w:rFonts w:ascii="Cambria Math" w:hAnsi="Cambria Math" w:cs="Times New Roman"/>
            <w:sz w:val="24"/>
            <w:szCs w:val="24"/>
            <w:rPrChange w:id="596" w:author="ecslogon" w:date="2015-12-15T22:02:00Z">
              <w:rPr>
                <w:rFonts w:ascii="Cambria Math" w:hAnsi="Cambria Math" w:cs="Times New Roman"/>
                <w:sz w:val="32"/>
                <w:szCs w:val="32"/>
              </w:rPr>
            </w:rPrChange>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Change w:id="597" w:author="ecslogon" w:date="2015-12-15T22:02:00Z">
                      <w:rPr>
                        <w:rFonts w:ascii="Cambria Math" w:hAnsi="Cambria Math" w:cs="Times New Roman"/>
                        <w:sz w:val="32"/>
                        <w:szCs w:val="32"/>
                      </w:rPr>
                    </w:rPrChange>
                  </w:rPr>
                  <m:t>σ</m:t>
                </m:r>
              </m:e>
              <m:sub>
                <m:r>
                  <w:rPr>
                    <w:rFonts w:ascii="Cambria Math" w:hAnsi="Cambria Math" w:cs="Times New Roman"/>
                    <w:sz w:val="24"/>
                    <w:szCs w:val="24"/>
                    <w:rPrChange w:id="598" w:author="ecslogon" w:date="2015-12-15T22:02:00Z">
                      <w:rPr>
                        <w:rFonts w:ascii="Cambria Math" w:hAnsi="Cambria Math" w:cs="Times New Roman"/>
                        <w:sz w:val="32"/>
                        <w:szCs w:val="32"/>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599" w:author="ecslogon" w:date="2015-12-15T22:02:00Z">
                      <w:rPr>
                        <w:rFonts w:ascii="Cambria Math" w:hAnsi="Cambria Math" w:cs="Times New Roman"/>
                        <w:sz w:val="32"/>
                        <w:szCs w:val="32"/>
                      </w:rPr>
                    </w:rPrChange>
                  </w:rPr>
                  <m:t>σ</m:t>
                </m:r>
              </m:e>
              <m:sub>
                <m:r>
                  <w:rPr>
                    <w:rFonts w:ascii="Cambria Math" w:hAnsi="Cambria Math" w:cs="Times New Roman"/>
                    <w:sz w:val="24"/>
                    <w:szCs w:val="24"/>
                    <w:rPrChange w:id="600" w:author="ecslogon" w:date="2015-12-15T22:02:00Z">
                      <w:rPr>
                        <w:rFonts w:ascii="Cambria Math" w:hAnsi="Cambria Math" w:cs="Times New Roman"/>
                        <w:sz w:val="32"/>
                        <w:szCs w:val="32"/>
                      </w:rPr>
                    </w:rPrChange>
                  </w:rPr>
                  <m:t>y</m:t>
                </m:r>
              </m:sub>
            </m:sSub>
          </m:den>
        </m:f>
        <m:r>
          <w:rPr>
            <w:rFonts w:ascii="Cambria Math" w:hAnsi="Cambria Math" w:cs="Times New Roman"/>
            <w:sz w:val="24"/>
            <w:szCs w:val="24"/>
            <w:rPrChange w:id="601" w:author="ecslogon" w:date="2015-12-15T22:02:00Z">
              <w:rPr>
                <w:rFonts w:ascii="Cambria Math" w:hAnsi="Cambria Math" w:cs="Times New Roman"/>
                <w:sz w:val="32"/>
                <w:szCs w:val="32"/>
              </w:rPr>
            </w:rPrChange>
          </w:rPr>
          <m:t>≤1</m:t>
        </m:r>
      </m:oMath>
      <w:r w:rsidR="00AF19EC" w:rsidRPr="0022128B">
        <w:rPr>
          <w:rFonts w:ascii="Times New Roman" w:hAnsi="Times New Roman" w:cs="Times New Roman"/>
          <w:sz w:val="24"/>
          <w:szCs w:val="24"/>
          <w:rPrChange w:id="602" w:author="ecslogon" w:date="2015-12-15T22:02:00Z">
            <w:rPr>
              <w:rFonts w:ascii="Times New Roman" w:hAnsi="Times New Roman" w:cs="Times New Roman"/>
            </w:rPr>
          </w:rPrChange>
        </w:rPr>
        <w:t>, Tensile stress constraint</w:t>
      </w:r>
    </w:p>
    <w:p w14:paraId="437934F5" w14:textId="4B46F05A" w:rsidR="00AF19EC" w:rsidRPr="0022128B" w:rsidRDefault="008968C8" w:rsidP="00AF19EC">
      <w:pPr>
        <w:jc w:val="center"/>
        <w:rPr>
          <w:rFonts w:ascii="Times New Roman" w:hAnsi="Times New Roman" w:cs="Times New Roman"/>
          <w:sz w:val="24"/>
          <w:szCs w:val="24"/>
          <w:rPrChange w:id="603"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604" w:author="ecslogon" w:date="2015-12-15T22:02:00Z">
                  <w:rPr>
                    <w:rFonts w:ascii="Cambria Math" w:hAnsi="Cambria Math" w:cs="Times New Roman"/>
                    <w:sz w:val="32"/>
                    <w:szCs w:val="32"/>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605" w:author="ecslogon" w:date="2015-12-15T22:02:00Z">
                      <w:rPr>
                        <w:rFonts w:ascii="Cambria Math" w:hAnsi="Cambria Math" w:cs="Times New Roman"/>
                        <w:sz w:val="32"/>
                        <w:szCs w:val="32"/>
                      </w:rPr>
                    </w:rPrChange>
                  </w:rPr>
                  <m:t>C</m:t>
                </m:r>
              </m:e>
              <m:sub>
                <m:r>
                  <w:rPr>
                    <w:rFonts w:ascii="Cambria Math" w:hAnsi="Cambria Math" w:cs="Times New Roman"/>
                    <w:sz w:val="24"/>
                    <w:szCs w:val="24"/>
                    <w:rPrChange w:id="606" w:author="ecslogon" w:date="2015-12-15T22:02:00Z">
                      <w:rPr>
                        <w:rFonts w:ascii="Cambria Math" w:hAnsi="Cambria Math" w:cs="Times New Roman"/>
                        <w:sz w:val="32"/>
                        <w:szCs w:val="32"/>
                      </w:rPr>
                    </w:rPrChange>
                  </w:rPr>
                  <m:t>i</m:t>
                </m:r>
              </m:sub>
            </m:sSub>
          </m:sub>
        </m:sSub>
        <m:r>
          <w:rPr>
            <w:rFonts w:ascii="Cambria Math" w:hAnsi="Cambria Math" w:cs="Times New Roman"/>
            <w:sz w:val="24"/>
            <w:szCs w:val="24"/>
            <w:rPrChange w:id="607" w:author="ecslogon" w:date="2015-12-15T22:02:00Z">
              <w:rPr>
                <w:rFonts w:ascii="Cambria Math" w:hAnsi="Cambria Math" w:cs="Times New Roman"/>
                <w:sz w:val="32"/>
                <w:szCs w:val="32"/>
              </w:rPr>
            </w:rPrChange>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Change w:id="608" w:author="ecslogon" w:date="2015-12-15T22:02:00Z">
                      <w:rPr>
                        <w:rFonts w:ascii="Cambria Math" w:hAnsi="Cambria Math" w:cs="Times New Roman"/>
                        <w:sz w:val="32"/>
                        <w:szCs w:val="32"/>
                      </w:rPr>
                    </w:rPrChange>
                  </w:rPr>
                  <m:t>σ</m:t>
                </m:r>
              </m:e>
              <m:sub>
                <m:r>
                  <w:rPr>
                    <w:rFonts w:ascii="Cambria Math" w:hAnsi="Cambria Math" w:cs="Times New Roman"/>
                    <w:sz w:val="24"/>
                    <w:szCs w:val="24"/>
                    <w:rPrChange w:id="609" w:author="ecslogon" w:date="2015-12-15T22:02:00Z">
                      <w:rPr>
                        <w:rFonts w:ascii="Cambria Math" w:hAnsi="Cambria Math" w:cs="Times New Roman"/>
                        <w:sz w:val="32"/>
                        <w:szCs w:val="32"/>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610" w:author="ecslogon" w:date="2015-12-15T22:02:00Z">
                      <w:rPr>
                        <w:rFonts w:ascii="Cambria Math" w:hAnsi="Cambria Math" w:cs="Times New Roman"/>
                        <w:sz w:val="32"/>
                        <w:szCs w:val="32"/>
                      </w:rPr>
                    </w:rPrChange>
                  </w:rPr>
                  <m:t>σ</m:t>
                </m:r>
              </m:e>
              <m:sub>
                <m:r>
                  <w:rPr>
                    <w:rFonts w:ascii="Cambria Math" w:hAnsi="Cambria Math" w:cs="Times New Roman"/>
                    <w:sz w:val="24"/>
                    <w:szCs w:val="24"/>
                    <w:rPrChange w:id="611" w:author="ecslogon" w:date="2015-12-15T22:02:00Z">
                      <w:rPr>
                        <w:rFonts w:ascii="Cambria Math" w:hAnsi="Cambria Math" w:cs="Times New Roman"/>
                        <w:sz w:val="32"/>
                        <w:szCs w:val="32"/>
                      </w:rPr>
                    </w:rPrChange>
                  </w:rPr>
                  <m:t>y</m:t>
                </m:r>
              </m:sub>
            </m:sSub>
          </m:den>
        </m:f>
        <m:r>
          <w:rPr>
            <w:rFonts w:ascii="Cambria Math" w:hAnsi="Cambria Math" w:cs="Times New Roman"/>
            <w:sz w:val="24"/>
            <w:szCs w:val="24"/>
            <w:rPrChange w:id="612" w:author="ecslogon" w:date="2015-12-15T22:02:00Z">
              <w:rPr>
                <w:rFonts w:ascii="Cambria Math" w:hAnsi="Cambria Math" w:cs="Times New Roman"/>
                <w:sz w:val="32"/>
                <w:szCs w:val="32"/>
              </w:rPr>
            </w:rPrChange>
          </w:rPr>
          <m:t>≤1</m:t>
        </m:r>
      </m:oMath>
      <w:r w:rsidR="00AF19EC" w:rsidRPr="0022128B">
        <w:rPr>
          <w:rFonts w:ascii="Times New Roman" w:hAnsi="Times New Roman" w:cs="Times New Roman"/>
          <w:sz w:val="24"/>
          <w:szCs w:val="24"/>
          <w:rPrChange w:id="613" w:author="ecslogon" w:date="2015-12-15T22:02:00Z">
            <w:rPr>
              <w:rFonts w:ascii="Times New Roman" w:hAnsi="Times New Roman" w:cs="Times New Roman"/>
            </w:rPr>
          </w:rPrChange>
        </w:rPr>
        <w:t>, Compression stress constraint</w:t>
      </w:r>
    </w:p>
    <w:p w14:paraId="1BF17A3E" w14:textId="77777777" w:rsidR="00AF19EC" w:rsidRPr="0022128B" w:rsidRDefault="008968C8" w:rsidP="00AF19EC">
      <w:pPr>
        <w:pStyle w:val="ListParagraph"/>
        <w:numPr>
          <w:ilvl w:val="0"/>
          <w:numId w:val="3"/>
        </w:numPr>
        <w:rPr>
          <w:rFonts w:ascii="Times New Roman" w:hAnsi="Times New Roman" w:cs="Times New Roman"/>
          <w:sz w:val="24"/>
          <w:szCs w:val="24"/>
          <w:rPrChange w:id="614"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615" w:author="ecslogon" w:date="2015-12-15T22:02:00Z">
                  <w:rPr>
                    <w:rFonts w:ascii="Cambria Math" w:hAnsi="Cambria Math" w:cs="Times New Roman"/>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616" w:author="ecslogon" w:date="2015-12-15T22:02:00Z">
                      <w:rPr>
                        <w:rFonts w:ascii="Cambria Math" w:hAnsi="Cambria Math" w:cs="Times New Roman"/>
                      </w:rPr>
                    </w:rPrChange>
                  </w:rPr>
                  <m:t>T</m:t>
                </m:r>
              </m:e>
              <m:sub>
                <m:r>
                  <w:rPr>
                    <w:rFonts w:ascii="Cambria Math" w:hAnsi="Cambria Math" w:cs="Times New Roman"/>
                    <w:sz w:val="24"/>
                    <w:szCs w:val="24"/>
                    <w:rPrChange w:id="617" w:author="ecslogon" w:date="2015-12-15T22:02:00Z">
                      <w:rPr>
                        <w:rFonts w:ascii="Cambria Math" w:hAnsi="Cambria Math" w:cs="Times New Roman"/>
                      </w:rPr>
                    </w:rPrChange>
                  </w:rPr>
                  <m:t>i</m:t>
                </m:r>
              </m:sub>
            </m:sSub>
          </m:sub>
        </m:sSub>
      </m:oMath>
      <w:r w:rsidR="00AF19EC" w:rsidRPr="0022128B">
        <w:rPr>
          <w:rFonts w:ascii="Times New Roman" w:hAnsi="Times New Roman" w:cs="Times New Roman"/>
          <w:sz w:val="24"/>
          <w:szCs w:val="24"/>
          <w:rPrChange w:id="618" w:author="ecslogon" w:date="2015-12-15T22:02:00Z">
            <w:rPr>
              <w:rFonts w:ascii="Times New Roman" w:hAnsi="Times New Roman" w:cs="Times New Roman"/>
            </w:rPr>
          </w:rPrChange>
        </w:rPr>
        <w:t xml:space="preserve"> = Element tensile stress constraint</w:t>
      </w:r>
    </w:p>
    <w:p w14:paraId="19EB4AD5" w14:textId="77777777" w:rsidR="00AF19EC" w:rsidRPr="0022128B" w:rsidRDefault="008968C8" w:rsidP="00AF19EC">
      <w:pPr>
        <w:pStyle w:val="ListParagraph"/>
        <w:numPr>
          <w:ilvl w:val="0"/>
          <w:numId w:val="3"/>
        </w:numPr>
        <w:rPr>
          <w:rFonts w:ascii="Times New Roman" w:hAnsi="Times New Roman" w:cs="Times New Roman"/>
          <w:sz w:val="24"/>
          <w:szCs w:val="24"/>
          <w:rPrChange w:id="619"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620" w:author="ecslogon" w:date="2015-12-15T22:02:00Z">
                  <w:rPr>
                    <w:rFonts w:ascii="Cambria Math" w:hAnsi="Cambria Math" w:cs="Times New Roman"/>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621" w:author="ecslogon" w:date="2015-12-15T22:02:00Z">
                      <w:rPr>
                        <w:rFonts w:ascii="Cambria Math" w:hAnsi="Cambria Math" w:cs="Times New Roman"/>
                      </w:rPr>
                    </w:rPrChange>
                  </w:rPr>
                  <m:t>C</m:t>
                </m:r>
              </m:e>
              <m:sub>
                <m:r>
                  <w:rPr>
                    <w:rFonts w:ascii="Cambria Math" w:hAnsi="Cambria Math" w:cs="Times New Roman"/>
                    <w:sz w:val="24"/>
                    <w:szCs w:val="24"/>
                    <w:rPrChange w:id="622" w:author="ecslogon" w:date="2015-12-15T22:02:00Z">
                      <w:rPr>
                        <w:rFonts w:ascii="Cambria Math" w:hAnsi="Cambria Math" w:cs="Times New Roman"/>
                      </w:rPr>
                    </w:rPrChange>
                  </w:rPr>
                  <m:t>i</m:t>
                </m:r>
              </m:sub>
            </m:sSub>
          </m:sub>
        </m:sSub>
      </m:oMath>
      <w:r w:rsidR="00AF19EC" w:rsidRPr="0022128B">
        <w:rPr>
          <w:rFonts w:ascii="Times New Roman" w:hAnsi="Times New Roman" w:cs="Times New Roman"/>
          <w:sz w:val="24"/>
          <w:szCs w:val="24"/>
          <w:rPrChange w:id="623" w:author="ecslogon" w:date="2015-12-15T22:02:00Z">
            <w:rPr>
              <w:rFonts w:ascii="Times New Roman" w:hAnsi="Times New Roman" w:cs="Times New Roman"/>
            </w:rPr>
          </w:rPrChange>
        </w:rPr>
        <w:t xml:space="preserve"> = Element compressive stress constraint</w:t>
      </w:r>
    </w:p>
    <w:p w14:paraId="72A28A98" w14:textId="77777777" w:rsidR="00AF19EC" w:rsidRPr="0022128B" w:rsidRDefault="008968C8" w:rsidP="00AF19EC">
      <w:pPr>
        <w:pStyle w:val="ListParagraph"/>
        <w:numPr>
          <w:ilvl w:val="0"/>
          <w:numId w:val="3"/>
        </w:numPr>
        <w:rPr>
          <w:rFonts w:ascii="Times New Roman" w:hAnsi="Times New Roman" w:cs="Times New Roman"/>
          <w:sz w:val="24"/>
          <w:szCs w:val="24"/>
          <w:rPrChange w:id="624"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625" w:author="ecslogon" w:date="2015-12-15T22:02:00Z">
                  <w:rPr>
                    <w:rFonts w:ascii="Cambria Math" w:hAnsi="Cambria Math" w:cs="Times New Roman"/>
                  </w:rPr>
                </w:rPrChange>
              </w:rPr>
              <m:t>σ</m:t>
            </m:r>
          </m:e>
          <m:sub>
            <m:r>
              <w:rPr>
                <w:rFonts w:ascii="Cambria Math" w:hAnsi="Cambria Math" w:cs="Times New Roman"/>
                <w:sz w:val="24"/>
                <w:szCs w:val="24"/>
                <w:rPrChange w:id="626" w:author="ecslogon" w:date="2015-12-15T22:02:00Z">
                  <w:rPr>
                    <w:rFonts w:ascii="Cambria Math" w:hAnsi="Cambria Math" w:cs="Times New Roman"/>
                  </w:rPr>
                </w:rPrChange>
              </w:rPr>
              <m:t>i</m:t>
            </m:r>
          </m:sub>
        </m:sSub>
      </m:oMath>
      <w:r w:rsidR="00DF252B" w:rsidRPr="0022128B">
        <w:rPr>
          <w:rFonts w:ascii="Times New Roman" w:hAnsi="Times New Roman" w:cs="Times New Roman"/>
          <w:sz w:val="24"/>
          <w:szCs w:val="24"/>
          <w:rPrChange w:id="627" w:author="ecslogon" w:date="2015-12-15T22:02:00Z">
            <w:rPr>
              <w:rFonts w:ascii="Times New Roman" w:hAnsi="Times New Roman" w:cs="Times New Roman"/>
            </w:rPr>
          </w:rPrChange>
        </w:rPr>
        <w:t xml:space="preserve"> = Element stress, Pa</w:t>
      </w:r>
    </w:p>
    <w:p w14:paraId="60ABD26B" w14:textId="77777777" w:rsidR="00DF252B" w:rsidRPr="0022128B" w:rsidRDefault="008968C8" w:rsidP="00DF252B">
      <w:pPr>
        <w:pStyle w:val="ListParagraph"/>
        <w:numPr>
          <w:ilvl w:val="0"/>
          <w:numId w:val="3"/>
        </w:numPr>
        <w:rPr>
          <w:rFonts w:ascii="Times New Roman" w:hAnsi="Times New Roman" w:cs="Times New Roman"/>
          <w:sz w:val="24"/>
          <w:szCs w:val="24"/>
          <w:rPrChange w:id="628" w:author="ecslogon" w:date="2015-12-15T22:02:00Z">
            <w:rPr>
              <w:rFonts w:ascii="Times New Roman" w:hAnsi="Times New Roman" w:cs="Times New Roman"/>
            </w:rPr>
          </w:rPrChange>
        </w:rPr>
      </w:pPr>
      <m:oMath>
        <m:sSub>
          <m:sSubPr>
            <m:ctrlPr>
              <w:rPr>
                <w:rFonts w:ascii="Cambria Math" w:hAnsi="Cambria Math" w:cs="Times New Roman"/>
                <w:i/>
                <w:sz w:val="24"/>
                <w:szCs w:val="24"/>
              </w:rPr>
            </m:ctrlPr>
          </m:sSubPr>
          <m:e>
            <m:r>
              <w:rPr>
                <w:rFonts w:ascii="Cambria Math" w:hAnsi="Cambria Math" w:cs="Times New Roman"/>
                <w:sz w:val="24"/>
                <w:szCs w:val="24"/>
                <w:rPrChange w:id="629" w:author="ecslogon" w:date="2015-12-15T22:02:00Z">
                  <w:rPr>
                    <w:rFonts w:ascii="Cambria Math" w:hAnsi="Cambria Math" w:cs="Times New Roman"/>
                  </w:rPr>
                </w:rPrChange>
              </w:rPr>
              <m:t>σ</m:t>
            </m:r>
          </m:e>
          <m:sub>
            <m:r>
              <w:rPr>
                <w:rFonts w:ascii="Cambria Math" w:hAnsi="Cambria Math" w:cs="Times New Roman"/>
                <w:sz w:val="24"/>
                <w:szCs w:val="24"/>
                <w:rPrChange w:id="630" w:author="ecslogon" w:date="2015-12-15T22:02:00Z">
                  <w:rPr>
                    <w:rFonts w:ascii="Cambria Math" w:hAnsi="Cambria Math" w:cs="Times New Roman"/>
                  </w:rPr>
                </w:rPrChange>
              </w:rPr>
              <m:t>y</m:t>
            </m:r>
          </m:sub>
        </m:sSub>
      </m:oMath>
      <w:r w:rsidR="00DF252B" w:rsidRPr="0022128B">
        <w:rPr>
          <w:rFonts w:ascii="Times New Roman" w:hAnsi="Times New Roman" w:cs="Times New Roman"/>
          <w:sz w:val="24"/>
          <w:szCs w:val="24"/>
          <w:rPrChange w:id="631" w:author="ecslogon" w:date="2015-12-15T22:02:00Z">
            <w:rPr>
              <w:rFonts w:ascii="Times New Roman" w:hAnsi="Times New Roman" w:cs="Times New Roman"/>
            </w:rPr>
          </w:rPrChange>
        </w:rPr>
        <w:t xml:space="preserve"> = Allowable element stress, in this case yield strength, Pa</w:t>
      </w:r>
    </w:p>
    <w:p w14:paraId="3AB42D9C" w14:textId="268B5801" w:rsidR="009F726F" w:rsidRPr="0022128B" w:rsidRDefault="009F726F" w:rsidP="00B13A4D">
      <w:pPr>
        <w:ind w:firstLine="360"/>
        <w:rPr>
          <w:rFonts w:ascii="Times New Roman" w:hAnsi="Times New Roman" w:cs="Times New Roman"/>
          <w:sz w:val="24"/>
          <w:szCs w:val="24"/>
          <w:rPrChange w:id="632" w:author="ecslogon" w:date="2015-12-15T22:02:00Z">
            <w:rPr>
              <w:rFonts w:ascii="Times New Roman" w:hAnsi="Times New Roman" w:cs="Times New Roman"/>
            </w:rPr>
          </w:rPrChange>
        </w:rPr>
      </w:pPr>
      <w:r w:rsidRPr="0022128B">
        <w:rPr>
          <w:rFonts w:ascii="Times New Roman" w:hAnsi="Times New Roman" w:cs="Times New Roman"/>
          <w:sz w:val="24"/>
          <w:szCs w:val="24"/>
          <w:rPrChange w:id="633" w:author="ecslogon" w:date="2015-12-15T22:02:00Z">
            <w:rPr>
              <w:rFonts w:ascii="Times New Roman" w:hAnsi="Times New Roman" w:cs="Times New Roman"/>
            </w:rPr>
          </w:rPrChange>
        </w:rPr>
        <w:t>Since the structure is</w:t>
      </w:r>
      <w:r w:rsidR="00B13A4D">
        <w:rPr>
          <w:rFonts w:ascii="Times New Roman" w:hAnsi="Times New Roman" w:cs="Times New Roman"/>
          <w:sz w:val="24"/>
          <w:szCs w:val="24"/>
        </w:rPr>
        <w:t xml:space="preserve"> comprised of 11 truss elements,</w:t>
      </w:r>
      <w:r w:rsidRPr="0022128B">
        <w:rPr>
          <w:rFonts w:ascii="Times New Roman" w:hAnsi="Times New Roman" w:cs="Times New Roman"/>
          <w:sz w:val="24"/>
          <w:szCs w:val="24"/>
          <w:rPrChange w:id="634" w:author="ecslogon" w:date="2015-12-15T22:02:00Z">
            <w:rPr>
              <w:rFonts w:ascii="Times New Roman" w:hAnsi="Times New Roman" w:cs="Times New Roman"/>
            </w:rPr>
          </w:rPrChange>
        </w:rPr>
        <w:t xml:space="preserve"> 22 total</w:t>
      </w:r>
      <w:r w:rsidR="00654A07" w:rsidRPr="0022128B">
        <w:rPr>
          <w:rFonts w:ascii="Times New Roman" w:hAnsi="Times New Roman" w:cs="Times New Roman"/>
          <w:sz w:val="24"/>
          <w:szCs w:val="24"/>
          <w:rPrChange w:id="635" w:author="ecslogon" w:date="2015-12-15T22:02:00Z">
            <w:rPr>
              <w:rFonts w:ascii="Times New Roman" w:hAnsi="Times New Roman" w:cs="Times New Roman"/>
            </w:rPr>
          </w:rPrChange>
        </w:rPr>
        <w:t xml:space="preserve"> stress</w:t>
      </w:r>
      <w:r w:rsidRPr="0022128B">
        <w:rPr>
          <w:rFonts w:ascii="Times New Roman" w:hAnsi="Times New Roman" w:cs="Times New Roman"/>
          <w:sz w:val="24"/>
          <w:szCs w:val="24"/>
          <w:rPrChange w:id="636" w:author="ecslogon" w:date="2015-12-15T22:02:00Z">
            <w:rPr>
              <w:rFonts w:ascii="Times New Roman" w:hAnsi="Times New Roman" w:cs="Times New Roman"/>
            </w:rPr>
          </w:rPrChange>
        </w:rPr>
        <w:t xml:space="preserve"> constraints (2 per element)</w:t>
      </w:r>
      <w:r w:rsidR="00B13A4D">
        <w:rPr>
          <w:rFonts w:ascii="Times New Roman" w:hAnsi="Times New Roman" w:cs="Times New Roman"/>
          <w:sz w:val="24"/>
          <w:szCs w:val="24"/>
        </w:rPr>
        <w:t xml:space="preserve"> are considered</w:t>
      </w:r>
      <w:r w:rsidRPr="0022128B">
        <w:rPr>
          <w:rFonts w:ascii="Times New Roman" w:hAnsi="Times New Roman" w:cs="Times New Roman"/>
          <w:sz w:val="24"/>
          <w:szCs w:val="24"/>
          <w:rPrChange w:id="637" w:author="ecslogon" w:date="2015-12-15T22:02:00Z">
            <w:rPr>
              <w:rFonts w:ascii="Times New Roman" w:hAnsi="Times New Roman" w:cs="Times New Roman"/>
            </w:rPr>
          </w:rPrChange>
        </w:rPr>
        <w:t xml:space="preserve">. </w:t>
      </w:r>
      <w:r w:rsidR="007339F3" w:rsidRPr="0022128B">
        <w:rPr>
          <w:rFonts w:ascii="Times New Roman" w:hAnsi="Times New Roman" w:cs="Times New Roman"/>
          <w:sz w:val="24"/>
          <w:szCs w:val="24"/>
          <w:rPrChange w:id="638" w:author="ecslogon" w:date="2015-12-15T22:02:00Z">
            <w:rPr>
              <w:rFonts w:ascii="Times New Roman" w:hAnsi="Times New Roman" w:cs="Times New Roman"/>
            </w:rPr>
          </w:rPrChange>
        </w:rPr>
        <w:t xml:space="preserve">Design variable </w:t>
      </w:r>
      <m:oMath>
        <m:sSub>
          <m:sSubPr>
            <m:ctrlPr>
              <w:rPr>
                <w:rFonts w:ascii="Cambria Math" w:hAnsi="Cambria Math" w:cs="Times New Roman"/>
                <w:i/>
                <w:sz w:val="24"/>
                <w:szCs w:val="24"/>
              </w:rPr>
            </m:ctrlPr>
          </m:sSubPr>
          <m:e>
            <m:r>
              <w:rPr>
                <w:rFonts w:ascii="Cambria Math" w:hAnsi="Cambria Math" w:cs="Times New Roman"/>
                <w:sz w:val="24"/>
                <w:szCs w:val="24"/>
                <w:rPrChange w:id="639" w:author="ecslogon" w:date="2015-12-15T22:02:00Z">
                  <w:rPr>
                    <w:rFonts w:ascii="Cambria Math" w:hAnsi="Cambria Math" w:cs="Times New Roman"/>
                  </w:rPr>
                </w:rPrChange>
              </w:rPr>
              <m:t>A</m:t>
            </m:r>
          </m:e>
          <m:sub>
            <m:r>
              <w:rPr>
                <w:rFonts w:ascii="Cambria Math" w:hAnsi="Cambria Math" w:cs="Times New Roman"/>
                <w:sz w:val="24"/>
                <w:szCs w:val="24"/>
                <w:rPrChange w:id="640" w:author="ecslogon" w:date="2015-12-15T22:02:00Z">
                  <w:rPr>
                    <w:rFonts w:ascii="Cambria Math" w:hAnsi="Cambria Math" w:cs="Times New Roman"/>
                  </w:rPr>
                </w:rPrChange>
              </w:rPr>
              <m:t>i</m:t>
            </m:r>
          </m:sub>
        </m:sSub>
      </m:oMath>
      <w:r w:rsidR="007339F3" w:rsidRPr="0022128B">
        <w:rPr>
          <w:rFonts w:ascii="Times New Roman" w:hAnsi="Times New Roman" w:cs="Times New Roman"/>
          <w:sz w:val="24"/>
          <w:szCs w:val="24"/>
          <w:rPrChange w:id="641" w:author="ecslogon" w:date="2015-12-15T22:02:00Z">
            <w:rPr>
              <w:rFonts w:ascii="Times New Roman" w:hAnsi="Times New Roman" w:cs="Times New Roman"/>
            </w:rPr>
          </w:rPrChange>
        </w:rPr>
        <w:t xml:space="preserve"> is used in the stress calculation as defined in Figure </w:t>
      </w:r>
      <w:r w:rsidR="007339F3" w:rsidRPr="0022128B">
        <w:rPr>
          <w:rFonts w:ascii="Times New Roman" w:hAnsi="Times New Roman" w:cs="Times New Roman"/>
          <w:sz w:val="24"/>
          <w:szCs w:val="24"/>
          <w:rPrChange w:id="642" w:author="ecslogon" w:date="2015-12-15T22:02:00Z">
            <w:rPr>
              <w:rFonts w:ascii="Times New Roman" w:hAnsi="Times New Roman" w:cs="Times New Roman"/>
            </w:rPr>
          </w:rPrChange>
        </w:rPr>
        <w:lastRenderedPageBreak/>
        <w:t xml:space="preserve">6. </w:t>
      </w:r>
      <w:r w:rsidR="00654A07" w:rsidRPr="0022128B">
        <w:rPr>
          <w:rFonts w:ascii="Times New Roman" w:hAnsi="Times New Roman" w:cs="Times New Roman"/>
          <w:sz w:val="24"/>
          <w:szCs w:val="24"/>
          <w:rPrChange w:id="643" w:author="ecslogon" w:date="2015-12-15T22:02:00Z">
            <w:rPr>
              <w:rFonts w:ascii="Times New Roman" w:hAnsi="Times New Roman" w:cs="Times New Roman"/>
            </w:rPr>
          </w:rPrChange>
        </w:rPr>
        <w:t>Additionally, in order to have a feasible design</w:t>
      </w:r>
      <w:r w:rsidR="007339F3" w:rsidRPr="0022128B">
        <w:rPr>
          <w:rFonts w:ascii="Times New Roman" w:hAnsi="Times New Roman" w:cs="Times New Roman"/>
          <w:sz w:val="24"/>
          <w:szCs w:val="24"/>
          <w:rPrChange w:id="644" w:author="ecslogon" w:date="2015-12-15T22:02:00Z">
            <w:rPr>
              <w:rFonts w:ascii="Times New Roman" w:hAnsi="Times New Roman" w:cs="Times New Roman"/>
            </w:rPr>
          </w:rPrChange>
        </w:rPr>
        <w:t xml:space="preserve">, limits must be imposed on the design variable </w:t>
      </w:r>
      <m:oMath>
        <m:sSub>
          <m:sSubPr>
            <m:ctrlPr>
              <w:rPr>
                <w:rFonts w:ascii="Cambria Math" w:hAnsi="Cambria Math" w:cs="Times New Roman"/>
                <w:i/>
                <w:sz w:val="24"/>
                <w:szCs w:val="24"/>
              </w:rPr>
            </m:ctrlPr>
          </m:sSubPr>
          <m:e>
            <m:r>
              <w:rPr>
                <w:rFonts w:ascii="Cambria Math" w:hAnsi="Cambria Math" w:cs="Times New Roman"/>
                <w:sz w:val="24"/>
                <w:szCs w:val="24"/>
                <w:rPrChange w:id="645" w:author="ecslogon" w:date="2015-12-15T22:02:00Z">
                  <w:rPr>
                    <w:rFonts w:ascii="Cambria Math" w:hAnsi="Cambria Math" w:cs="Times New Roman"/>
                  </w:rPr>
                </w:rPrChange>
              </w:rPr>
              <m:t>A</m:t>
            </m:r>
          </m:e>
          <m:sub>
            <m:r>
              <w:rPr>
                <w:rFonts w:ascii="Cambria Math" w:hAnsi="Cambria Math" w:cs="Times New Roman"/>
                <w:sz w:val="24"/>
                <w:szCs w:val="24"/>
                <w:rPrChange w:id="646" w:author="ecslogon" w:date="2015-12-15T22:02:00Z">
                  <w:rPr>
                    <w:rFonts w:ascii="Cambria Math" w:hAnsi="Cambria Math" w:cs="Times New Roman"/>
                  </w:rPr>
                </w:rPrChange>
              </w:rPr>
              <m:t>i</m:t>
            </m:r>
          </m:sub>
        </m:sSub>
      </m:oMath>
      <w:r w:rsidR="007339F3" w:rsidRPr="0022128B">
        <w:rPr>
          <w:rFonts w:ascii="Times New Roman" w:hAnsi="Times New Roman" w:cs="Times New Roman"/>
          <w:sz w:val="24"/>
          <w:szCs w:val="24"/>
          <w:rPrChange w:id="647" w:author="ecslogon" w:date="2015-12-15T22:02:00Z">
            <w:rPr>
              <w:rFonts w:ascii="Times New Roman" w:hAnsi="Times New Roman" w:cs="Times New Roman"/>
            </w:rPr>
          </w:rPrChange>
        </w:rPr>
        <w:t xml:space="preserve"> to ensure that truss elements are not </w:t>
      </w:r>
      <w:r w:rsidR="00A254B4" w:rsidRPr="0022128B">
        <w:rPr>
          <w:rFonts w:ascii="Times New Roman" w:hAnsi="Times New Roman" w:cs="Times New Roman"/>
          <w:sz w:val="24"/>
          <w:szCs w:val="24"/>
          <w:rPrChange w:id="648" w:author="ecslogon" w:date="2015-12-15T22:02:00Z">
            <w:rPr>
              <w:rFonts w:ascii="Times New Roman" w:hAnsi="Times New Roman" w:cs="Times New Roman"/>
            </w:rPr>
          </w:rPrChange>
        </w:rPr>
        <w:t>unrealistically thick</w:t>
      </w:r>
      <w:r w:rsidR="00FC147A" w:rsidRPr="0022128B">
        <w:rPr>
          <w:rFonts w:ascii="Times New Roman" w:hAnsi="Times New Roman" w:cs="Times New Roman"/>
          <w:sz w:val="24"/>
          <w:szCs w:val="24"/>
          <w:rPrChange w:id="649" w:author="ecslogon" w:date="2015-12-15T22:02:00Z">
            <w:rPr>
              <w:rFonts w:ascii="Times New Roman" w:hAnsi="Times New Roman" w:cs="Times New Roman"/>
            </w:rPr>
          </w:rPrChange>
        </w:rPr>
        <w:t>. Furthermore, negative values are</w:t>
      </w:r>
      <w:r w:rsidR="007339F3" w:rsidRPr="0022128B">
        <w:rPr>
          <w:rFonts w:ascii="Times New Roman" w:hAnsi="Times New Roman" w:cs="Times New Roman"/>
          <w:sz w:val="24"/>
          <w:szCs w:val="24"/>
          <w:rPrChange w:id="650" w:author="ecslogon" w:date="2015-12-15T22:02:00Z">
            <w:rPr>
              <w:rFonts w:ascii="Times New Roman" w:hAnsi="Times New Roman" w:cs="Times New Roman"/>
            </w:rPr>
          </w:rPrChange>
        </w:rPr>
        <w:t xml:space="preserve"> </w:t>
      </w:r>
      <w:r w:rsidR="00FC147A" w:rsidRPr="0022128B">
        <w:rPr>
          <w:rFonts w:ascii="Times New Roman" w:hAnsi="Times New Roman" w:cs="Times New Roman"/>
          <w:sz w:val="24"/>
          <w:szCs w:val="24"/>
          <w:rPrChange w:id="651" w:author="ecslogon" w:date="2015-12-15T22:02:00Z">
            <w:rPr>
              <w:rFonts w:ascii="Times New Roman" w:hAnsi="Times New Roman" w:cs="Times New Roman"/>
            </w:rPr>
          </w:rPrChange>
        </w:rPr>
        <w:t>not allowed</w:t>
      </w:r>
      <w:r w:rsidR="007339F3" w:rsidRPr="0022128B">
        <w:rPr>
          <w:rFonts w:ascii="Times New Roman" w:hAnsi="Times New Roman" w:cs="Times New Roman"/>
          <w:sz w:val="24"/>
          <w:szCs w:val="24"/>
          <w:rPrChange w:id="652" w:author="ecslogon" w:date="2015-12-15T22:02:00Z">
            <w:rPr>
              <w:rFonts w:ascii="Times New Roman" w:hAnsi="Times New Roman" w:cs="Times New Roman"/>
            </w:rPr>
          </w:rPrChange>
        </w:rPr>
        <w:t>. This side constraint is simply expressed as:</w:t>
      </w:r>
    </w:p>
    <w:p w14:paraId="2D46923D" w14:textId="77777777" w:rsidR="007339F3" w:rsidRPr="0022128B" w:rsidRDefault="007339F3" w:rsidP="009F726F">
      <w:pPr>
        <w:rPr>
          <w:rFonts w:ascii="Times New Roman" w:hAnsi="Times New Roman" w:cs="Times New Roman"/>
          <w:sz w:val="24"/>
          <w:szCs w:val="24"/>
          <w:rPrChange w:id="653" w:author="ecslogon" w:date="2015-12-15T22:02:00Z">
            <w:rPr>
              <w:rFonts w:ascii="Times New Roman" w:hAnsi="Times New Roman" w:cs="Times New Roman"/>
              <w:sz w:val="32"/>
              <w:szCs w:val="32"/>
            </w:rPr>
          </w:rPrChange>
        </w:rPr>
      </w:pPr>
      <m:oMathPara>
        <m:oMath>
          <m:r>
            <w:rPr>
              <w:rFonts w:ascii="Cambria Math" w:hAnsi="Cambria Math" w:cs="Times New Roman"/>
              <w:sz w:val="24"/>
              <w:szCs w:val="24"/>
              <w:rPrChange w:id="654" w:author="ecslogon" w:date="2015-12-15T22:02:00Z">
                <w:rPr>
                  <w:rFonts w:ascii="Cambria Math" w:hAnsi="Cambria Math" w:cs="Times New Roman"/>
                  <w:sz w:val="32"/>
                  <w:szCs w:val="32"/>
                </w:rPr>
              </w:rPrChange>
            </w:rPr>
            <m:t>LB≤</m:t>
          </m:r>
          <m:sSub>
            <m:sSubPr>
              <m:ctrlPr>
                <w:rPr>
                  <w:rFonts w:ascii="Cambria Math" w:hAnsi="Cambria Math" w:cs="Times New Roman"/>
                  <w:i/>
                  <w:sz w:val="24"/>
                  <w:szCs w:val="24"/>
                </w:rPr>
              </m:ctrlPr>
            </m:sSubPr>
            <m:e>
              <m:r>
                <w:rPr>
                  <w:rFonts w:ascii="Cambria Math" w:hAnsi="Cambria Math" w:cs="Times New Roman"/>
                  <w:sz w:val="24"/>
                  <w:szCs w:val="24"/>
                  <w:rPrChange w:id="655" w:author="ecslogon" w:date="2015-12-15T22:02:00Z">
                    <w:rPr>
                      <w:rFonts w:ascii="Cambria Math" w:hAnsi="Cambria Math" w:cs="Times New Roman"/>
                      <w:sz w:val="32"/>
                      <w:szCs w:val="32"/>
                    </w:rPr>
                  </w:rPrChange>
                </w:rPr>
                <m:t>A</m:t>
              </m:r>
            </m:e>
            <m:sub>
              <m:r>
                <w:rPr>
                  <w:rFonts w:ascii="Cambria Math" w:hAnsi="Cambria Math" w:cs="Times New Roman"/>
                  <w:sz w:val="24"/>
                  <w:szCs w:val="24"/>
                  <w:rPrChange w:id="656" w:author="ecslogon" w:date="2015-12-15T22:02:00Z">
                    <w:rPr>
                      <w:rFonts w:ascii="Cambria Math" w:hAnsi="Cambria Math" w:cs="Times New Roman"/>
                      <w:sz w:val="32"/>
                      <w:szCs w:val="32"/>
                    </w:rPr>
                  </w:rPrChange>
                </w:rPr>
                <m:t>i</m:t>
              </m:r>
            </m:sub>
          </m:sSub>
          <m:r>
            <w:rPr>
              <w:rFonts w:ascii="Cambria Math" w:hAnsi="Cambria Math" w:cs="Times New Roman"/>
              <w:sz w:val="24"/>
              <w:szCs w:val="24"/>
              <w:rPrChange w:id="657" w:author="ecslogon" w:date="2015-12-15T22:02:00Z">
                <w:rPr>
                  <w:rFonts w:ascii="Cambria Math" w:hAnsi="Cambria Math" w:cs="Times New Roman"/>
                  <w:sz w:val="32"/>
                  <w:szCs w:val="32"/>
                </w:rPr>
              </w:rPrChange>
            </w:rPr>
            <m:t>≤UB</m:t>
          </m:r>
        </m:oMath>
      </m:oMathPara>
    </w:p>
    <w:p w14:paraId="0764FC77" w14:textId="77777777" w:rsidR="007339F3" w:rsidRPr="0022128B" w:rsidRDefault="007B21FE" w:rsidP="009F726F">
      <w:pPr>
        <w:rPr>
          <w:rFonts w:ascii="Times New Roman" w:hAnsi="Times New Roman" w:cs="Times New Roman"/>
          <w:sz w:val="24"/>
          <w:szCs w:val="24"/>
          <w:rPrChange w:id="658" w:author="ecslogon" w:date="2015-12-15T22:02:00Z">
            <w:rPr>
              <w:rFonts w:ascii="Times New Roman" w:hAnsi="Times New Roman" w:cs="Times New Roman"/>
            </w:rPr>
          </w:rPrChange>
        </w:rPr>
      </w:pPr>
      <w:r w:rsidRPr="0022128B">
        <w:rPr>
          <w:rFonts w:ascii="Times New Roman" w:hAnsi="Times New Roman" w:cs="Times New Roman"/>
          <w:sz w:val="24"/>
          <w:szCs w:val="24"/>
          <w:rPrChange w:id="659" w:author="ecslogon" w:date="2015-12-15T22:02:00Z">
            <w:rPr>
              <w:rFonts w:ascii="Times New Roman" w:hAnsi="Times New Roman" w:cs="Times New Roman"/>
            </w:rPr>
          </w:rPrChange>
        </w:rPr>
        <w:t>Finally the problem can be stated in standard form seen below:</w:t>
      </w:r>
    </w:p>
    <w:p w14:paraId="48360D96" w14:textId="77777777" w:rsidR="00EE2A07" w:rsidRPr="0022128B" w:rsidRDefault="00EE2A07" w:rsidP="00EE2A07">
      <w:pPr>
        <w:jc w:val="center"/>
        <w:rPr>
          <w:rFonts w:ascii="Times New Roman" w:hAnsi="Times New Roman" w:cs="Times New Roman"/>
          <w:b/>
          <w:sz w:val="24"/>
          <w:szCs w:val="24"/>
          <w:u w:val="single"/>
          <w:rPrChange w:id="660"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661" w:author="ecslogon" w:date="2015-12-15T22:02:00Z">
            <w:rPr>
              <w:rFonts w:ascii="Times New Roman" w:hAnsi="Times New Roman" w:cs="Times New Roman"/>
              <w:b/>
              <w:u w:val="single"/>
            </w:rPr>
          </w:rPrChange>
        </w:rPr>
        <w:t>Minimize:</w:t>
      </w:r>
    </w:p>
    <w:p w14:paraId="5CB421B6" w14:textId="77777777" w:rsidR="007B21FE" w:rsidRPr="0022128B" w:rsidRDefault="007B21FE" w:rsidP="00EE2A07">
      <w:pPr>
        <w:jc w:val="center"/>
        <w:rPr>
          <w:rFonts w:ascii="Times New Roman" w:hAnsi="Times New Roman" w:cs="Times New Roman"/>
          <w:sz w:val="24"/>
          <w:szCs w:val="24"/>
          <w:rPrChange w:id="662" w:author="ecslogon" w:date="2015-12-15T22:02:00Z">
            <w:rPr>
              <w:rFonts w:ascii="Times New Roman" w:hAnsi="Times New Roman" w:cs="Times New Roman"/>
              <w:sz w:val="28"/>
              <w:szCs w:val="28"/>
            </w:rPr>
          </w:rPrChange>
        </w:rPr>
      </w:pPr>
      <w:r w:rsidRPr="0022128B">
        <w:rPr>
          <w:rFonts w:ascii="Times New Roman" w:hAnsi="Times New Roman" w:cs="Times New Roman"/>
          <w:sz w:val="24"/>
          <w:szCs w:val="24"/>
          <w:rPrChange w:id="663" w:author="ecslogon" w:date="2015-12-15T22:02:00Z">
            <w:rPr>
              <w:rFonts w:ascii="Times New Roman" w:hAnsi="Times New Roman" w:cs="Times New Roman"/>
            </w:rPr>
          </w:rPrChange>
        </w:rPr>
        <w:t xml:space="preserve"> </w:t>
      </w:r>
      <m:oMath>
        <m:r>
          <w:rPr>
            <w:rFonts w:ascii="Cambria Math" w:hAnsi="Cambria Math" w:cs="Times New Roman"/>
            <w:sz w:val="24"/>
            <w:szCs w:val="24"/>
            <w:rPrChange w:id="664" w:author="ecslogon" w:date="2015-12-15T22:02:00Z">
              <w:rPr>
                <w:rFonts w:ascii="Cambria Math" w:hAnsi="Cambria Math" w:cs="Times New Roman"/>
                <w:sz w:val="28"/>
                <w:szCs w:val="28"/>
              </w:rPr>
            </w:rPrChange>
          </w:rPr>
          <m:t>M= ρ</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Change w:id="665" w:author="ecslogon" w:date="2015-12-15T22:02:00Z">
                  <w:rPr>
                    <w:rFonts w:ascii="Cambria Math" w:hAnsi="Cambria Math" w:cs="Times New Roman"/>
                    <w:sz w:val="28"/>
                    <w:szCs w:val="28"/>
                  </w:rPr>
                </w:rPrChange>
              </w:rPr>
              <m:t>i=1</m:t>
            </m:r>
          </m:sub>
          <m:sup>
            <m:r>
              <w:rPr>
                <w:rFonts w:ascii="Cambria Math" w:hAnsi="Cambria Math" w:cs="Times New Roman"/>
                <w:sz w:val="24"/>
                <w:szCs w:val="24"/>
                <w:rPrChange w:id="666" w:author="ecslogon" w:date="2015-12-15T22:02:00Z">
                  <w:rPr>
                    <w:rFonts w:ascii="Cambria Math" w:hAnsi="Cambria Math" w:cs="Times New Roman"/>
                    <w:sz w:val="28"/>
                    <w:szCs w:val="28"/>
                  </w:rPr>
                </w:rPrChange>
              </w:rPr>
              <m:t>11</m:t>
            </m:r>
          </m:sup>
          <m:e>
            <m:sSub>
              <m:sSubPr>
                <m:ctrlPr>
                  <w:rPr>
                    <w:rFonts w:ascii="Cambria Math" w:hAnsi="Cambria Math" w:cs="Times New Roman"/>
                    <w:i/>
                    <w:sz w:val="24"/>
                    <w:szCs w:val="24"/>
                  </w:rPr>
                </m:ctrlPr>
              </m:sSubPr>
              <m:e>
                <m:r>
                  <w:rPr>
                    <w:rFonts w:ascii="Cambria Math" w:hAnsi="Cambria Math" w:cs="Times New Roman"/>
                    <w:sz w:val="24"/>
                    <w:szCs w:val="24"/>
                    <w:rPrChange w:id="667" w:author="ecslogon" w:date="2015-12-15T22:02:00Z">
                      <w:rPr>
                        <w:rFonts w:ascii="Cambria Math" w:hAnsi="Cambria Math" w:cs="Times New Roman"/>
                        <w:sz w:val="28"/>
                        <w:szCs w:val="28"/>
                      </w:rPr>
                    </w:rPrChange>
                  </w:rPr>
                  <m:t>A</m:t>
                </m:r>
              </m:e>
              <m:sub>
                <m:r>
                  <w:rPr>
                    <w:rFonts w:ascii="Cambria Math" w:hAnsi="Cambria Math" w:cs="Times New Roman"/>
                    <w:sz w:val="24"/>
                    <w:szCs w:val="24"/>
                    <w:rPrChange w:id="668" w:author="ecslogon" w:date="2015-12-15T22:02:00Z">
                      <w:rPr>
                        <w:rFonts w:ascii="Cambria Math" w:hAnsi="Cambria Math" w:cs="Times New Roman"/>
                        <w:sz w:val="28"/>
                        <w:szCs w:val="28"/>
                      </w:rPr>
                    </w:rPrChange>
                  </w:rPr>
                  <m:t>i</m:t>
                </m:r>
              </m:sub>
            </m:sSub>
            <m:sSub>
              <m:sSubPr>
                <m:ctrlPr>
                  <w:rPr>
                    <w:rFonts w:ascii="Cambria Math" w:hAnsi="Cambria Math" w:cs="Times New Roman"/>
                    <w:i/>
                    <w:sz w:val="24"/>
                    <w:szCs w:val="24"/>
                  </w:rPr>
                </m:ctrlPr>
              </m:sSubPr>
              <m:e>
                <m:r>
                  <w:rPr>
                    <w:rFonts w:ascii="Cambria Math" w:hAnsi="Cambria Math" w:cs="Times New Roman"/>
                    <w:sz w:val="24"/>
                    <w:szCs w:val="24"/>
                    <w:rPrChange w:id="669" w:author="ecslogon" w:date="2015-12-15T22:02:00Z">
                      <w:rPr>
                        <w:rFonts w:ascii="Cambria Math" w:hAnsi="Cambria Math" w:cs="Times New Roman"/>
                        <w:sz w:val="28"/>
                        <w:szCs w:val="28"/>
                      </w:rPr>
                    </w:rPrChange>
                  </w:rPr>
                  <m:t>L</m:t>
                </m:r>
              </m:e>
              <m:sub>
                <m:r>
                  <w:rPr>
                    <w:rFonts w:ascii="Cambria Math" w:hAnsi="Cambria Math" w:cs="Times New Roman"/>
                    <w:sz w:val="24"/>
                    <w:szCs w:val="24"/>
                    <w:rPrChange w:id="670" w:author="ecslogon" w:date="2015-12-15T22:02:00Z">
                      <w:rPr>
                        <w:rFonts w:ascii="Cambria Math" w:hAnsi="Cambria Math" w:cs="Times New Roman"/>
                        <w:sz w:val="28"/>
                        <w:szCs w:val="28"/>
                      </w:rPr>
                    </w:rPrChange>
                  </w:rPr>
                  <m:t>i</m:t>
                </m:r>
              </m:sub>
            </m:sSub>
          </m:e>
        </m:nary>
      </m:oMath>
    </w:p>
    <w:p w14:paraId="057E2461" w14:textId="77777777" w:rsidR="00EE2A07" w:rsidRPr="0022128B" w:rsidRDefault="00EE2A07" w:rsidP="00EE2A07">
      <w:pPr>
        <w:jc w:val="center"/>
        <w:rPr>
          <w:rFonts w:ascii="Times New Roman" w:hAnsi="Times New Roman" w:cs="Times New Roman"/>
          <w:b/>
          <w:sz w:val="24"/>
          <w:szCs w:val="24"/>
          <w:u w:val="single"/>
          <w:rPrChange w:id="671"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672" w:author="ecslogon" w:date="2015-12-15T22:02:00Z">
            <w:rPr>
              <w:rFonts w:ascii="Times New Roman" w:hAnsi="Times New Roman" w:cs="Times New Roman"/>
              <w:b/>
              <w:u w:val="single"/>
            </w:rPr>
          </w:rPrChange>
        </w:rPr>
        <w:t>Subject to:</w:t>
      </w:r>
    </w:p>
    <w:p w14:paraId="534647DF" w14:textId="77777777" w:rsidR="00EE2A07" w:rsidRPr="0022128B" w:rsidRDefault="007B21FE" w:rsidP="00EE2A07">
      <w:pPr>
        <w:jc w:val="center"/>
        <w:rPr>
          <w:rFonts w:ascii="Times New Roman" w:hAnsi="Times New Roman" w:cs="Times New Roman"/>
          <w:sz w:val="24"/>
          <w:szCs w:val="24"/>
          <w:rPrChange w:id="673" w:author="ecslogon" w:date="2015-12-15T22:02:00Z">
            <w:rPr>
              <w:rFonts w:ascii="Times New Roman" w:hAnsi="Times New Roman" w:cs="Times New Roman"/>
              <w:sz w:val="28"/>
              <w:szCs w:val="28"/>
            </w:rPr>
          </w:rPrChange>
        </w:rPr>
      </w:pPr>
      <w:r w:rsidRPr="0022128B">
        <w:rPr>
          <w:rFonts w:ascii="Times New Roman" w:hAnsi="Times New Roman" w:cs="Times New Roman"/>
          <w:sz w:val="24"/>
          <w:szCs w:val="24"/>
          <w:rPrChange w:id="674" w:author="ecslogon" w:date="2015-12-15T22:02:00Z">
            <w:rPr>
              <w:rFonts w:ascii="Times New Roman" w:hAnsi="Times New Roman" w:cs="Times New Roman"/>
            </w:rPr>
          </w:rPrChang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Change w:id="675" w:author="ecslogon" w:date="2015-12-15T22:02:00Z">
                  <w:rPr>
                    <w:rFonts w:ascii="Cambria Math" w:hAnsi="Cambria Math" w:cs="Times New Roman"/>
                    <w:sz w:val="28"/>
                    <w:szCs w:val="28"/>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676" w:author="ecslogon" w:date="2015-12-15T22:02:00Z">
                      <w:rPr>
                        <w:rFonts w:ascii="Cambria Math" w:hAnsi="Cambria Math" w:cs="Times New Roman"/>
                        <w:sz w:val="28"/>
                        <w:szCs w:val="28"/>
                      </w:rPr>
                    </w:rPrChange>
                  </w:rPr>
                  <m:t>T</m:t>
                </m:r>
              </m:e>
              <m:sub>
                <m:r>
                  <w:rPr>
                    <w:rFonts w:ascii="Cambria Math" w:hAnsi="Cambria Math" w:cs="Times New Roman"/>
                    <w:sz w:val="24"/>
                    <w:szCs w:val="24"/>
                    <w:rPrChange w:id="677" w:author="ecslogon" w:date="2015-12-15T22:02:00Z">
                      <w:rPr>
                        <w:rFonts w:ascii="Cambria Math" w:hAnsi="Cambria Math" w:cs="Times New Roman"/>
                        <w:sz w:val="28"/>
                        <w:szCs w:val="28"/>
                      </w:rPr>
                    </w:rPrChange>
                  </w:rPr>
                  <m:t>i</m:t>
                </m:r>
              </m:sub>
            </m:sSub>
          </m:sub>
        </m:sSub>
        <m:r>
          <w:rPr>
            <w:rFonts w:ascii="Cambria Math" w:hAnsi="Cambria Math" w:cs="Times New Roman"/>
            <w:sz w:val="24"/>
            <w:szCs w:val="24"/>
            <w:rPrChange w:id="678" w:author="ecslogon" w:date="2015-12-15T22:02:00Z">
              <w:rPr>
                <w:rFonts w:ascii="Cambria Math" w:hAnsi="Cambria Math" w:cs="Times New Roman"/>
                <w:sz w:val="28"/>
                <w:szCs w:val="28"/>
              </w:rPr>
            </w:rPrChange>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Change w:id="679" w:author="ecslogon" w:date="2015-12-15T22:02:00Z">
                      <w:rPr>
                        <w:rFonts w:ascii="Cambria Math" w:hAnsi="Cambria Math" w:cs="Times New Roman"/>
                        <w:sz w:val="28"/>
                        <w:szCs w:val="28"/>
                      </w:rPr>
                    </w:rPrChange>
                  </w:rPr>
                  <m:t>σ</m:t>
                </m:r>
              </m:e>
              <m:sub>
                <m:r>
                  <w:rPr>
                    <w:rFonts w:ascii="Cambria Math" w:hAnsi="Cambria Math" w:cs="Times New Roman"/>
                    <w:sz w:val="24"/>
                    <w:szCs w:val="24"/>
                    <w:rPrChange w:id="680" w:author="ecslogon" w:date="2015-12-15T22:02:00Z">
                      <w:rPr>
                        <w:rFonts w:ascii="Cambria Math" w:hAnsi="Cambria Math" w:cs="Times New Roman"/>
                        <w:sz w:val="28"/>
                        <w:szCs w:val="28"/>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681" w:author="ecslogon" w:date="2015-12-15T22:02:00Z">
                      <w:rPr>
                        <w:rFonts w:ascii="Cambria Math" w:hAnsi="Cambria Math" w:cs="Times New Roman"/>
                        <w:sz w:val="28"/>
                        <w:szCs w:val="28"/>
                      </w:rPr>
                    </w:rPrChange>
                  </w:rPr>
                  <m:t>σ</m:t>
                </m:r>
              </m:e>
              <m:sub>
                <m:r>
                  <w:rPr>
                    <w:rFonts w:ascii="Cambria Math" w:hAnsi="Cambria Math" w:cs="Times New Roman"/>
                    <w:sz w:val="24"/>
                    <w:szCs w:val="24"/>
                    <w:rPrChange w:id="682" w:author="ecslogon" w:date="2015-12-15T22:02:00Z">
                      <w:rPr>
                        <w:rFonts w:ascii="Cambria Math" w:hAnsi="Cambria Math" w:cs="Times New Roman"/>
                        <w:sz w:val="28"/>
                        <w:szCs w:val="28"/>
                      </w:rPr>
                    </w:rPrChange>
                  </w:rPr>
                  <m:t>y</m:t>
                </m:r>
              </m:sub>
            </m:sSub>
          </m:den>
        </m:f>
        <m:r>
          <w:rPr>
            <w:rFonts w:ascii="Cambria Math" w:hAnsi="Cambria Math" w:cs="Times New Roman"/>
            <w:sz w:val="24"/>
            <w:szCs w:val="24"/>
            <w:rPrChange w:id="683" w:author="ecslogon" w:date="2015-12-15T22:02:00Z">
              <w:rPr>
                <w:rFonts w:ascii="Cambria Math" w:hAnsi="Cambria Math" w:cs="Times New Roman"/>
                <w:sz w:val="28"/>
                <w:szCs w:val="28"/>
              </w:rPr>
            </w:rPrChange>
          </w:rPr>
          <m:t>≤1</m:t>
        </m:r>
      </m:oMath>
    </w:p>
    <w:p w14:paraId="4A401D6A" w14:textId="77777777" w:rsidR="00EE2A07" w:rsidRPr="0022128B" w:rsidRDefault="00EE2A07" w:rsidP="00EE2A07">
      <w:pPr>
        <w:jc w:val="center"/>
        <w:rPr>
          <w:rFonts w:ascii="Times New Roman" w:hAnsi="Times New Roman" w:cs="Times New Roman"/>
          <w:sz w:val="24"/>
          <w:szCs w:val="24"/>
          <w:rPrChange w:id="684" w:author="ecslogon" w:date="2015-12-15T22:02:00Z">
            <w:rPr>
              <w:rFonts w:ascii="Times New Roman" w:hAnsi="Times New Roman" w:cs="Times New Roman"/>
              <w:sz w:val="28"/>
              <w:szCs w:val="28"/>
            </w:rPr>
          </w:rPrChange>
        </w:rPr>
      </w:pPr>
      <w:r w:rsidRPr="0022128B">
        <w:rPr>
          <w:rFonts w:ascii="Times New Roman" w:hAnsi="Times New Roman" w:cs="Times New Roman"/>
          <w:sz w:val="24"/>
          <w:szCs w:val="24"/>
          <w:rPrChange w:id="685" w:author="ecslogon" w:date="2015-12-15T22:02:00Z">
            <w:rPr>
              <w:rFonts w:ascii="Times New Roman" w:hAnsi="Times New Roman" w:cs="Times New Roman"/>
            </w:rPr>
          </w:rPrChang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Change w:id="686" w:author="ecslogon" w:date="2015-12-15T22:02:00Z">
                  <w:rPr>
                    <w:rFonts w:ascii="Cambria Math" w:hAnsi="Cambria Math" w:cs="Times New Roman"/>
                    <w:sz w:val="28"/>
                    <w:szCs w:val="28"/>
                  </w:rPr>
                </w:rPrChange>
              </w:rPr>
              <m:t>σ</m:t>
            </m:r>
          </m:e>
          <m:sub>
            <m:sSub>
              <m:sSubPr>
                <m:ctrlPr>
                  <w:rPr>
                    <w:rFonts w:ascii="Cambria Math" w:hAnsi="Cambria Math" w:cs="Times New Roman"/>
                    <w:i/>
                    <w:sz w:val="24"/>
                    <w:szCs w:val="24"/>
                  </w:rPr>
                </m:ctrlPr>
              </m:sSubPr>
              <m:e>
                <m:r>
                  <w:rPr>
                    <w:rFonts w:ascii="Cambria Math" w:hAnsi="Cambria Math" w:cs="Times New Roman"/>
                    <w:sz w:val="24"/>
                    <w:szCs w:val="24"/>
                    <w:rPrChange w:id="687" w:author="ecslogon" w:date="2015-12-15T22:02:00Z">
                      <w:rPr>
                        <w:rFonts w:ascii="Cambria Math" w:hAnsi="Cambria Math" w:cs="Times New Roman"/>
                        <w:sz w:val="28"/>
                        <w:szCs w:val="28"/>
                      </w:rPr>
                    </w:rPrChange>
                  </w:rPr>
                  <m:t>C</m:t>
                </m:r>
              </m:e>
              <m:sub>
                <m:r>
                  <w:rPr>
                    <w:rFonts w:ascii="Cambria Math" w:hAnsi="Cambria Math" w:cs="Times New Roman"/>
                    <w:sz w:val="24"/>
                    <w:szCs w:val="24"/>
                    <w:rPrChange w:id="688" w:author="ecslogon" w:date="2015-12-15T22:02:00Z">
                      <w:rPr>
                        <w:rFonts w:ascii="Cambria Math" w:hAnsi="Cambria Math" w:cs="Times New Roman"/>
                        <w:sz w:val="28"/>
                        <w:szCs w:val="28"/>
                      </w:rPr>
                    </w:rPrChange>
                  </w:rPr>
                  <m:t>i</m:t>
                </m:r>
              </m:sub>
            </m:sSub>
          </m:sub>
        </m:sSub>
        <m:r>
          <w:rPr>
            <w:rFonts w:ascii="Cambria Math" w:hAnsi="Cambria Math" w:cs="Times New Roman"/>
            <w:sz w:val="24"/>
            <w:szCs w:val="24"/>
            <w:rPrChange w:id="689" w:author="ecslogon" w:date="2015-12-15T22:02:00Z">
              <w:rPr>
                <w:rFonts w:ascii="Cambria Math" w:hAnsi="Cambria Math" w:cs="Times New Roman"/>
                <w:sz w:val="28"/>
                <w:szCs w:val="28"/>
              </w:rPr>
            </w:rPrChange>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Change w:id="690" w:author="ecslogon" w:date="2015-12-15T22:02:00Z">
                      <w:rPr>
                        <w:rFonts w:ascii="Cambria Math" w:hAnsi="Cambria Math" w:cs="Times New Roman"/>
                        <w:sz w:val="28"/>
                        <w:szCs w:val="28"/>
                      </w:rPr>
                    </w:rPrChange>
                  </w:rPr>
                  <m:t>σ</m:t>
                </m:r>
              </m:e>
              <m:sub>
                <m:r>
                  <w:rPr>
                    <w:rFonts w:ascii="Cambria Math" w:hAnsi="Cambria Math" w:cs="Times New Roman"/>
                    <w:sz w:val="24"/>
                    <w:szCs w:val="24"/>
                    <w:rPrChange w:id="691" w:author="ecslogon" w:date="2015-12-15T22:02:00Z">
                      <w:rPr>
                        <w:rFonts w:ascii="Cambria Math" w:hAnsi="Cambria Math" w:cs="Times New Roman"/>
                        <w:sz w:val="28"/>
                        <w:szCs w:val="28"/>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692" w:author="ecslogon" w:date="2015-12-15T22:02:00Z">
                      <w:rPr>
                        <w:rFonts w:ascii="Cambria Math" w:hAnsi="Cambria Math" w:cs="Times New Roman"/>
                        <w:sz w:val="28"/>
                        <w:szCs w:val="28"/>
                      </w:rPr>
                    </w:rPrChange>
                  </w:rPr>
                  <m:t>σ</m:t>
                </m:r>
              </m:e>
              <m:sub>
                <m:r>
                  <w:rPr>
                    <w:rFonts w:ascii="Cambria Math" w:hAnsi="Cambria Math" w:cs="Times New Roman"/>
                    <w:sz w:val="24"/>
                    <w:szCs w:val="24"/>
                    <w:rPrChange w:id="693" w:author="ecslogon" w:date="2015-12-15T22:02:00Z">
                      <w:rPr>
                        <w:rFonts w:ascii="Cambria Math" w:hAnsi="Cambria Math" w:cs="Times New Roman"/>
                        <w:sz w:val="28"/>
                        <w:szCs w:val="28"/>
                      </w:rPr>
                    </w:rPrChange>
                  </w:rPr>
                  <m:t>y</m:t>
                </m:r>
              </m:sub>
            </m:sSub>
          </m:den>
        </m:f>
        <m:r>
          <w:rPr>
            <w:rFonts w:ascii="Cambria Math" w:hAnsi="Cambria Math" w:cs="Times New Roman"/>
            <w:sz w:val="24"/>
            <w:szCs w:val="24"/>
            <w:rPrChange w:id="694" w:author="ecslogon" w:date="2015-12-15T22:02:00Z">
              <w:rPr>
                <w:rFonts w:ascii="Cambria Math" w:hAnsi="Cambria Math" w:cs="Times New Roman"/>
                <w:sz w:val="28"/>
                <w:szCs w:val="28"/>
              </w:rPr>
            </w:rPrChange>
          </w:rPr>
          <m:t>≤1</m:t>
        </m:r>
      </m:oMath>
    </w:p>
    <w:p w14:paraId="18B53876" w14:textId="77777777" w:rsidR="000B65E2" w:rsidRPr="0022128B" w:rsidRDefault="00EE2A07" w:rsidP="000B65E2">
      <w:pPr>
        <w:jc w:val="center"/>
        <w:rPr>
          <w:rFonts w:ascii="Times New Roman" w:hAnsi="Times New Roman" w:cs="Times New Roman"/>
          <w:sz w:val="24"/>
          <w:szCs w:val="24"/>
          <w:rPrChange w:id="695" w:author="ecslogon" w:date="2015-12-15T22:02:00Z">
            <w:rPr>
              <w:rFonts w:ascii="Times New Roman" w:hAnsi="Times New Roman" w:cs="Times New Roman"/>
            </w:rPr>
          </w:rPrChange>
        </w:rPr>
      </w:pPr>
      <w:r w:rsidRPr="0022128B">
        <w:rPr>
          <w:rFonts w:ascii="Times New Roman" w:hAnsi="Times New Roman" w:cs="Times New Roman"/>
          <w:sz w:val="24"/>
          <w:szCs w:val="24"/>
          <w:rPrChange w:id="696" w:author="ecslogon" w:date="2015-12-15T22:02:00Z">
            <w:rPr>
              <w:rFonts w:ascii="Times New Roman" w:hAnsi="Times New Roman" w:cs="Times New Roman"/>
            </w:rPr>
          </w:rPrChange>
        </w:rPr>
        <w:t xml:space="preserve"> </w:t>
      </w:r>
      <m:oMath>
        <m:r>
          <w:rPr>
            <w:rFonts w:ascii="Cambria Math" w:hAnsi="Cambria Math" w:cs="Times New Roman"/>
            <w:sz w:val="24"/>
            <w:szCs w:val="24"/>
            <w:rPrChange w:id="697" w:author="ecslogon" w:date="2015-12-15T22:02:00Z">
              <w:rPr>
                <w:rFonts w:ascii="Cambria Math" w:hAnsi="Cambria Math" w:cs="Times New Roman"/>
                <w:sz w:val="28"/>
                <w:szCs w:val="28"/>
              </w:rPr>
            </w:rPrChange>
          </w:rPr>
          <m:t>LB≤</m:t>
        </m:r>
        <m:sSub>
          <m:sSubPr>
            <m:ctrlPr>
              <w:rPr>
                <w:rFonts w:ascii="Cambria Math" w:hAnsi="Cambria Math" w:cs="Times New Roman"/>
                <w:i/>
                <w:sz w:val="24"/>
                <w:szCs w:val="24"/>
              </w:rPr>
            </m:ctrlPr>
          </m:sSubPr>
          <m:e>
            <m:r>
              <w:rPr>
                <w:rFonts w:ascii="Cambria Math" w:hAnsi="Cambria Math" w:cs="Times New Roman"/>
                <w:sz w:val="24"/>
                <w:szCs w:val="24"/>
                <w:rPrChange w:id="698" w:author="ecslogon" w:date="2015-12-15T22:02:00Z">
                  <w:rPr>
                    <w:rFonts w:ascii="Cambria Math" w:hAnsi="Cambria Math" w:cs="Times New Roman"/>
                    <w:sz w:val="28"/>
                    <w:szCs w:val="28"/>
                  </w:rPr>
                </w:rPrChange>
              </w:rPr>
              <m:t>A</m:t>
            </m:r>
          </m:e>
          <m:sub>
            <m:r>
              <w:rPr>
                <w:rFonts w:ascii="Cambria Math" w:hAnsi="Cambria Math" w:cs="Times New Roman"/>
                <w:sz w:val="24"/>
                <w:szCs w:val="24"/>
                <w:rPrChange w:id="699" w:author="ecslogon" w:date="2015-12-15T22:02:00Z">
                  <w:rPr>
                    <w:rFonts w:ascii="Cambria Math" w:hAnsi="Cambria Math" w:cs="Times New Roman"/>
                    <w:sz w:val="28"/>
                    <w:szCs w:val="28"/>
                  </w:rPr>
                </w:rPrChange>
              </w:rPr>
              <m:t>i</m:t>
            </m:r>
          </m:sub>
        </m:sSub>
        <m:r>
          <w:rPr>
            <w:rFonts w:ascii="Cambria Math" w:hAnsi="Cambria Math" w:cs="Times New Roman"/>
            <w:sz w:val="24"/>
            <w:szCs w:val="24"/>
            <w:rPrChange w:id="700" w:author="ecslogon" w:date="2015-12-15T22:02:00Z">
              <w:rPr>
                <w:rFonts w:ascii="Cambria Math" w:hAnsi="Cambria Math" w:cs="Times New Roman"/>
                <w:sz w:val="28"/>
                <w:szCs w:val="28"/>
              </w:rPr>
            </w:rPrChange>
          </w:rPr>
          <m:t>≤UB</m:t>
        </m:r>
      </m:oMath>
      <w:r w:rsidR="007613D5" w:rsidRPr="0022128B">
        <w:rPr>
          <w:rFonts w:ascii="Times New Roman" w:hAnsi="Times New Roman" w:cs="Times New Roman"/>
          <w:sz w:val="24"/>
          <w:szCs w:val="24"/>
          <w:rPrChange w:id="701" w:author="ecslogon" w:date="2015-12-15T22:02:00Z">
            <w:rPr>
              <w:rFonts w:ascii="Times New Roman" w:hAnsi="Times New Roman" w:cs="Times New Roman"/>
              <w:sz w:val="28"/>
              <w:szCs w:val="28"/>
            </w:rPr>
          </w:rPrChange>
        </w:rPr>
        <w:t>,</w:t>
      </w:r>
      <w:r w:rsidR="000B65E2" w:rsidRPr="0022128B">
        <w:rPr>
          <w:rFonts w:ascii="Times New Roman" w:hAnsi="Times New Roman" w:cs="Times New Roman"/>
          <w:sz w:val="24"/>
          <w:szCs w:val="24"/>
          <w:rPrChange w:id="702" w:author="ecslogon" w:date="2015-12-15T22:02:00Z">
            <w:rPr>
              <w:rFonts w:ascii="Times New Roman" w:hAnsi="Times New Roman" w:cs="Times New Roman"/>
              <w:sz w:val="28"/>
              <w:szCs w:val="28"/>
            </w:rPr>
          </w:rPrChang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Change w:id="703" w:author="ecslogon" w:date="2015-12-15T22:02:00Z">
                  <w:rPr>
                    <w:rFonts w:ascii="Cambria Math" w:hAnsi="Cambria Math" w:cs="Times New Roman"/>
                    <w:sz w:val="28"/>
                    <w:szCs w:val="28"/>
                  </w:rPr>
                </w:rPrChange>
              </w:rPr>
              <m:t>A</m:t>
            </m:r>
          </m:e>
          <m:sub>
            <m:r>
              <w:rPr>
                <w:rFonts w:ascii="Cambria Math" w:hAnsi="Cambria Math" w:cs="Times New Roman"/>
                <w:sz w:val="24"/>
                <w:szCs w:val="24"/>
                <w:rPrChange w:id="704" w:author="ecslogon" w:date="2015-12-15T22:02:00Z">
                  <w:rPr>
                    <w:rFonts w:ascii="Cambria Math" w:hAnsi="Cambria Math" w:cs="Times New Roman"/>
                    <w:sz w:val="28"/>
                    <w:szCs w:val="28"/>
                  </w:rPr>
                </w:rPrChange>
              </w:rPr>
              <m:t>i</m:t>
            </m:r>
          </m:sub>
        </m:sSub>
      </m:oMath>
      <w:r w:rsidR="007613D5" w:rsidRPr="0022128B">
        <w:rPr>
          <w:rFonts w:ascii="Times New Roman" w:hAnsi="Times New Roman" w:cs="Times New Roman"/>
          <w:sz w:val="24"/>
          <w:szCs w:val="24"/>
          <w:rPrChange w:id="705" w:author="ecslogon" w:date="2015-12-15T22:02:00Z">
            <w:rPr>
              <w:rFonts w:ascii="Times New Roman" w:hAnsi="Times New Roman" w:cs="Times New Roman"/>
              <w:sz w:val="28"/>
              <w:szCs w:val="28"/>
            </w:rPr>
          </w:rPrChange>
        </w:rPr>
        <w:t xml:space="preserve"> bounds</w:t>
      </w:r>
      <w:r w:rsidR="00466223" w:rsidRPr="0022128B">
        <w:rPr>
          <w:rFonts w:ascii="Times New Roman" w:hAnsi="Times New Roman" w:cs="Times New Roman"/>
          <w:sz w:val="24"/>
          <w:szCs w:val="24"/>
          <w:rPrChange w:id="706" w:author="ecslogon" w:date="2015-12-15T22:02:00Z">
            <w:rPr>
              <w:rFonts w:ascii="Times New Roman" w:hAnsi="Times New Roman" w:cs="Times New Roman"/>
              <w:sz w:val="28"/>
              <w:szCs w:val="28"/>
            </w:rPr>
          </w:rPrChange>
        </w:rPr>
        <w:t xml:space="preserve">: </w:t>
      </w:r>
      <w:r w:rsidR="007613D5" w:rsidRPr="0022128B">
        <w:rPr>
          <w:rFonts w:ascii="Times New Roman" w:hAnsi="Times New Roman" w:cs="Times New Roman"/>
          <w:sz w:val="24"/>
          <w:szCs w:val="24"/>
          <w:rPrChange w:id="707" w:author="ecslogon" w:date="2015-12-15T22:02:00Z">
            <w:rPr>
              <w:rFonts w:ascii="Times New Roman" w:hAnsi="Times New Roman" w:cs="Times New Roman"/>
              <w:sz w:val="28"/>
              <w:szCs w:val="28"/>
            </w:rPr>
          </w:rPrChange>
        </w:rPr>
        <w:t>[0.0001 – 0.070</w:t>
      </w:r>
      <w:proofErr w:type="gramStart"/>
      <w:r w:rsidR="007613D5" w:rsidRPr="0022128B">
        <w:rPr>
          <w:rFonts w:ascii="Times New Roman" w:hAnsi="Times New Roman" w:cs="Times New Roman"/>
          <w:sz w:val="24"/>
          <w:szCs w:val="24"/>
          <w:rPrChange w:id="708" w:author="ecslogon" w:date="2015-12-15T22:02:00Z">
            <w:rPr>
              <w:rFonts w:ascii="Times New Roman" w:hAnsi="Times New Roman" w:cs="Times New Roman"/>
              <w:sz w:val="28"/>
              <w:szCs w:val="28"/>
            </w:rPr>
          </w:rPrChange>
        </w:rPr>
        <w:t>]m</w:t>
      </w:r>
      <w:r w:rsidR="007613D5" w:rsidRPr="0022128B">
        <w:rPr>
          <w:rFonts w:ascii="Times New Roman" w:hAnsi="Times New Roman" w:cs="Times New Roman"/>
          <w:sz w:val="24"/>
          <w:szCs w:val="24"/>
          <w:vertAlign w:val="superscript"/>
          <w:rPrChange w:id="709" w:author="ecslogon" w:date="2015-12-15T22:02:00Z">
            <w:rPr>
              <w:rFonts w:ascii="Times New Roman" w:hAnsi="Times New Roman" w:cs="Times New Roman"/>
              <w:sz w:val="28"/>
              <w:szCs w:val="28"/>
              <w:vertAlign w:val="superscript"/>
            </w:rPr>
          </w:rPrChange>
        </w:rPr>
        <w:t>2</w:t>
      </w:r>
      <w:proofErr w:type="gramEnd"/>
    </w:p>
    <w:p w14:paraId="7B43CF3F" w14:textId="64E33E3D" w:rsidR="000B65E2" w:rsidRPr="0022128B" w:rsidRDefault="00B13A4D" w:rsidP="00B13A4D">
      <w:pPr>
        <w:ind w:firstLine="720"/>
        <w:rPr>
          <w:rFonts w:ascii="Times New Roman" w:hAnsi="Times New Roman" w:cs="Times New Roman"/>
          <w:sz w:val="24"/>
          <w:szCs w:val="24"/>
          <w:rPrChange w:id="710" w:author="ecslogon" w:date="2015-12-15T22:02:00Z">
            <w:rPr>
              <w:rFonts w:ascii="Times New Roman" w:hAnsi="Times New Roman" w:cs="Times New Roman"/>
            </w:rPr>
          </w:rPrChange>
        </w:rPr>
      </w:pPr>
      <w:r>
        <w:rPr>
          <w:rFonts w:ascii="Times New Roman" w:hAnsi="Times New Roman" w:cs="Times New Roman"/>
          <w:sz w:val="24"/>
          <w:szCs w:val="24"/>
        </w:rPr>
        <w:t>The minimum bound</w:t>
      </w:r>
      <w:r w:rsidR="007613D5" w:rsidRPr="0022128B">
        <w:rPr>
          <w:rFonts w:ascii="Times New Roman" w:hAnsi="Times New Roman" w:cs="Times New Roman"/>
          <w:sz w:val="24"/>
          <w:szCs w:val="24"/>
          <w:rPrChange w:id="711" w:author="ecslogon" w:date="2015-12-15T22:02:00Z">
            <w:rPr>
              <w:rFonts w:ascii="Times New Roman" w:hAnsi="Times New Roman" w:cs="Times New Roman"/>
            </w:rPr>
          </w:rPrChange>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Change w:id="712" w:author="ecslogon" w:date="2015-12-15T22:02:00Z">
                  <w:rPr>
                    <w:rFonts w:ascii="Cambria Math" w:hAnsi="Cambria Math" w:cs="Times New Roman"/>
                  </w:rPr>
                </w:rPrChange>
              </w:rPr>
              <m:t>A</m:t>
            </m:r>
          </m:e>
          <m:sub>
            <m:r>
              <w:rPr>
                <w:rFonts w:ascii="Cambria Math" w:hAnsi="Cambria Math" w:cs="Times New Roman"/>
                <w:sz w:val="24"/>
                <w:szCs w:val="24"/>
                <w:rPrChange w:id="713" w:author="ecslogon" w:date="2015-12-15T22:02:00Z">
                  <w:rPr>
                    <w:rFonts w:ascii="Cambria Math" w:hAnsi="Cambria Math" w:cs="Times New Roman"/>
                  </w:rPr>
                </w:rPrChange>
              </w:rPr>
              <m:t>i</m:t>
            </m:r>
          </m:sub>
        </m:sSub>
      </m:oMath>
      <w:r w:rsidR="007613D5" w:rsidRPr="0022128B">
        <w:rPr>
          <w:rFonts w:ascii="Times New Roman" w:hAnsi="Times New Roman" w:cs="Times New Roman"/>
          <w:sz w:val="24"/>
          <w:szCs w:val="24"/>
          <w:rPrChange w:id="714" w:author="ecslogon" w:date="2015-12-15T22:02:00Z">
            <w:rPr>
              <w:rFonts w:ascii="Times New Roman" w:hAnsi="Times New Roman" w:cs="Times New Roman"/>
            </w:rPr>
          </w:rPrChange>
        </w:rPr>
        <w:t xml:space="preserve"> </w:t>
      </w:r>
      <w:r>
        <w:rPr>
          <w:rFonts w:ascii="Times New Roman" w:hAnsi="Times New Roman" w:cs="Times New Roman"/>
          <w:sz w:val="24"/>
          <w:szCs w:val="24"/>
        </w:rPr>
        <w:t>was selected to be a truss of 10x</w:t>
      </w:r>
      <w:r w:rsidR="007613D5" w:rsidRPr="0022128B">
        <w:rPr>
          <w:rFonts w:ascii="Times New Roman" w:hAnsi="Times New Roman" w:cs="Times New Roman"/>
          <w:sz w:val="24"/>
          <w:szCs w:val="24"/>
          <w:rPrChange w:id="715" w:author="ecslogon" w:date="2015-12-15T22:02:00Z">
            <w:rPr>
              <w:rFonts w:ascii="Times New Roman" w:hAnsi="Times New Roman" w:cs="Times New Roman"/>
            </w:rPr>
          </w:rPrChange>
        </w:rPr>
        <w:t xml:space="preserve">10 mm. This </w:t>
      </w:r>
      <w:r>
        <w:rPr>
          <w:rFonts w:ascii="Times New Roman" w:hAnsi="Times New Roman" w:cs="Times New Roman"/>
          <w:sz w:val="24"/>
          <w:szCs w:val="24"/>
        </w:rPr>
        <w:t>signifies</w:t>
      </w:r>
      <w:r w:rsidR="007613D5" w:rsidRPr="0022128B">
        <w:rPr>
          <w:rFonts w:ascii="Times New Roman" w:hAnsi="Times New Roman" w:cs="Times New Roman"/>
          <w:sz w:val="24"/>
          <w:szCs w:val="24"/>
          <w:rPrChange w:id="716" w:author="ecslogon" w:date="2015-12-15T22:02:00Z">
            <w:rPr>
              <w:rFonts w:ascii="Times New Roman" w:hAnsi="Times New Roman" w:cs="Times New Roman"/>
            </w:rPr>
          </w:rPrChange>
        </w:rPr>
        <w:t xml:space="preserve"> that trusses of </w:t>
      </w:r>
      <w:r>
        <w:rPr>
          <w:rFonts w:ascii="Times New Roman" w:hAnsi="Times New Roman" w:cs="Times New Roman"/>
          <w:sz w:val="24"/>
          <w:szCs w:val="24"/>
        </w:rPr>
        <w:t>smaller</w:t>
      </w:r>
      <w:r w:rsidR="007613D5" w:rsidRPr="0022128B">
        <w:rPr>
          <w:rFonts w:ascii="Times New Roman" w:hAnsi="Times New Roman" w:cs="Times New Roman"/>
          <w:sz w:val="24"/>
          <w:szCs w:val="24"/>
          <w:rPrChange w:id="717" w:author="ecslogon" w:date="2015-12-15T22:02:00Z">
            <w:rPr>
              <w:rFonts w:ascii="Times New Roman" w:hAnsi="Times New Roman" w:cs="Times New Roman"/>
            </w:rPr>
          </w:rPrChange>
        </w:rPr>
        <w:t xml:space="preserve"> dimension </w:t>
      </w:r>
      <w:r>
        <w:rPr>
          <w:rFonts w:ascii="Times New Roman" w:hAnsi="Times New Roman" w:cs="Times New Roman"/>
          <w:sz w:val="24"/>
          <w:szCs w:val="24"/>
        </w:rPr>
        <w:t>are not</w:t>
      </w:r>
      <w:r w:rsidR="000969B1">
        <w:rPr>
          <w:rFonts w:ascii="Times New Roman" w:hAnsi="Times New Roman" w:cs="Times New Roman"/>
          <w:sz w:val="24"/>
          <w:szCs w:val="24"/>
        </w:rPr>
        <w:t xml:space="preserve"> capable of </w:t>
      </w:r>
      <w:r w:rsidR="007613D5" w:rsidRPr="0022128B">
        <w:rPr>
          <w:rFonts w:ascii="Times New Roman" w:hAnsi="Times New Roman" w:cs="Times New Roman"/>
          <w:sz w:val="24"/>
          <w:szCs w:val="24"/>
          <w:rPrChange w:id="718" w:author="ecslogon" w:date="2015-12-15T22:02:00Z">
            <w:rPr>
              <w:rFonts w:ascii="Times New Roman" w:hAnsi="Times New Roman" w:cs="Times New Roman"/>
            </w:rPr>
          </w:rPrChange>
        </w:rPr>
        <w:t>bearing</w:t>
      </w:r>
      <w:r>
        <w:rPr>
          <w:rFonts w:ascii="Times New Roman" w:hAnsi="Times New Roman" w:cs="Times New Roman"/>
          <w:sz w:val="24"/>
          <w:szCs w:val="24"/>
        </w:rPr>
        <w:t xml:space="preserve"> </w:t>
      </w:r>
      <w:r w:rsidR="000969B1">
        <w:rPr>
          <w:rFonts w:ascii="Times New Roman" w:hAnsi="Times New Roman" w:cs="Times New Roman"/>
          <w:sz w:val="24"/>
          <w:szCs w:val="24"/>
        </w:rPr>
        <w:t>load</w:t>
      </w:r>
      <w:r w:rsidR="007613D5" w:rsidRPr="0022128B">
        <w:rPr>
          <w:rFonts w:ascii="Times New Roman" w:hAnsi="Times New Roman" w:cs="Times New Roman"/>
          <w:sz w:val="24"/>
          <w:szCs w:val="24"/>
          <w:rPrChange w:id="719" w:author="ecslogon" w:date="2015-12-15T22:02:00Z">
            <w:rPr>
              <w:rFonts w:ascii="Times New Roman" w:hAnsi="Times New Roman" w:cs="Times New Roman"/>
            </w:rPr>
          </w:rPrChange>
        </w:rPr>
        <w:t>. On the opposite end</w:t>
      </w:r>
      <w:r w:rsidR="00FC147A" w:rsidRPr="0022128B">
        <w:rPr>
          <w:rFonts w:ascii="Times New Roman" w:hAnsi="Times New Roman" w:cs="Times New Roman"/>
          <w:sz w:val="24"/>
          <w:szCs w:val="24"/>
          <w:rPrChange w:id="720" w:author="ecslogon" w:date="2015-12-15T22:02:00Z">
            <w:rPr>
              <w:rFonts w:ascii="Times New Roman" w:hAnsi="Times New Roman" w:cs="Times New Roman"/>
            </w:rPr>
          </w:rPrChange>
        </w:rPr>
        <w:t>,</w:t>
      </w:r>
      <w:r w:rsidR="007613D5" w:rsidRPr="0022128B">
        <w:rPr>
          <w:rFonts w:ascii="Times New Roman" w:hAnsi="Times New Roman" w:cs="Times New Roman"/>
          <w:sz w:val="24"/>
          <w:szCs w:val="24"/>
          <w:rPrChange w:id="721" w:author="ecslogon" w:date="2015-12-15T22:02:00Z">
            <w:rPr>
              <w:rFonts w:ascii="Times New Roman" w:hAnsi="Times New Roman" w:cs="Times New Roman"/>
            </w:rPr>
          </w:rPrChange>
        </w:rPr>
        <w:t xml:space="preserve"> max truss dimension </w:t>
      </w:r>
      <w:r>
        <w:rPr>
          <w:rFonts w:ascii="Times New Roman" w:hAnsi="Times New Roman" w:cs="Times New Roman"/>
          <w:sz w:val="24"/>
          <w:szCs w:val="24"/>
        </w:rPr>
        <w:t>is set to 265x</w:t>
      </w:r>
      <w:r w:rsidR="007613D5" w:rsidRPr="0022128B">
        <w:rPr>
          <w:rFonts w:ascii="Times New Roman" w:hAnsi="Times New Roman" w:cs="Times New Roman"/>
          <w:sz w:val="24"/>
          <w:szCs w:val="24"/>
          <w:rPrChange w:id="722" w:author="ecslogon" w:date="2015-12-15T22:02:00Z">
            <w:rPr>
              <w:rFonts w:ascii="Times New Roman" w:hAnsi="Times New Roman" w:cs="Times New Roman"/>
            </w:rPr>
          </w:rPrChange>
        </w:rPr>
        <w:t>265 mm</w:t>
      </w:r>
      <w:r w:rsidR="009374ED" w:rsidRPr="0022128B">
        <w:rPr>
          <w:rFonts w:ascii="Times New Roman" w:hAnsi="Times New Roman" w:cs="Times New Roman"/>
          <w:sz w:val="24"/>
          <w:szCs w:val="24"/>
          <w:rPrChange w:id="723" w:author="ecslogon" w:date="2015-12-15T22:02:00Z">
            <w:rPr>
              <w:rFonts w:ascii="Times New Roman" w:hAnsi="Times New Roman" w:cs="Times New Roman"/>
            </w:rPr>
          </w:rPrChange>
        </w:rPr>
        <w:t xml:space="preserve">. </w:t>
      </w:r>
      <w:r w:rsidR="00E36722">
        <w:rPr>
          <w:rFonts w:ascii="Times New Roman" w:hAnsi="Times New Roman" w:cs="Times New Roman"/>
          <w:sz w:val="24"/>
          <w:szCs w:val="24"/>
        </w:rPr>
        <w:t>For this design problem, t</w:t>
      </w:r>
      <w:r w:rsidR="009374ED" w:rsidRPr="0022128B">
        <w:rPr>
          <w:rFonts w:ascii="Times New Roman" w:hAnsi="Times New Roman" w:cs="Times New Roman"/>
          <w:sz w:val="24"/>
          <w:szCs w:val="24"/>
          <w:rPrChange w:id="724" w:author="ecslogon" w:date="2015-12-15T22:02:00Z">
            <w:rPr>
              <w:rFonts w:ascii="Times New Roman" w:hAnsi="Times New Roman" w:cs="Times New Roman"/>
            </w:rPr>
          </w:rPrChange>
        </w:rPr>
        <w:t xml:space="preserve">russ thickness greater than </w:t>
      </w:r>
      <w:r>
        <w:rPr>
          <w:rFonts w:ascii="Times New Roman" w:hAnsi="Times New Roman" w:cs="Times New Roman"/>
          <w:sz w:val="24"/>
          <w:szCs w:val="24"/>
        </w:rPr>
        <w:t>265x</w:t>
      </w:r>
      <w:r w:rsidRPr="0022128B">
        <w:rPr>
          <w:rFonts w:ascii="Times New Roman" w:hAnsi="Times New Roman" w:cs="Times New Roman"/>
          <w:sz w:val="24"/>
          <w:szCs w:val="24"/>
          <w:rPrChange w:id="725" w:author="ecslogon" w:date="2015-12-15T22:02:00Z">
            <w:rPr>
              <w:rFonts w:ascii="Times New Roman" w:hAnsi="Times New Roman" w:cs="Times New Roman"/>
            </w:rPr>
          </w:rPrChange>
        </w:rPr>
        <w:t>265 mm</w:t>
      </w:r>
      <w:r>
        <w:rPr>
          <w:rFonts w:ascii="Times New Roman" w:hAnsi="Times New Roman" w:cs="Times New Roman"/>
          <w:sz w:val="24"/>
          <w:szCs w:val="24"/>
        </w:rPr>
        <w:t xml:space="preserve"> </w:t>
      </w:r>
      <w:r w:rsidR="00E36722">
        <w:rPr>
          <w:rFonts w:ascii="Times New Roman" w:hAnsi="Times New Roman" w:cs="Times New Roman"/>
          <w:sz w:val="24"/>
          <w:szCs w:val="24"/>
        </w:rPr>
        <w:t xml:space="preserve">represents </w:t>
      </w:r>
      <w:r>
        <w:rPr>
          <w:rFonts w:ascii="Times New Roman" w:hAnsi="Times New Roman" w:cs="Times New Roman"/>
          <w:sz w:val="24"/>
          <w:szCs w:val="24"/>
        </w:rPr>
        <w:t>the cross-sectional area large enough that</w:t>
      </w:r>
      <w:r w:rsidR="009374ED" w:rsidRPr="0022128B">
        <w:rPr>
          <w:rFonts w:ascii="Times New Roman" w:hAnsi="Times New Roman" w:cs="Times New Roman"/>
          <w:sz w:val="24"/>
          <w:szCs w:val="24"/>
          <w:rPrChange w:id="726" w:author="ecslogon" w:date="2015-12-15T22:02:00Z">
            <w:rPr>
              <w:rFonts w:ascii="Times New Roman" w:hAnsi="Times New Roman" w:cs="Times New Roman"/>
            </w:rPr>
          </w:rPrChange>
        </w:rPr>
        <w:t xml:space="preserve"> </w:t>
      </w:r>
      <w:r>
        <w:rPr>
          <w:rFonts w:ascii="Times New Roman" w:hAnsi="Times New Roman" w:cs="Times New Roman"/>
          <w:sz w:val="24"/>
          <w:szCs w:val="24"/>
        </w:rPr>
        <w:t xml:space="preserve">is too </w:t>
      </w:r>
      <w:r w:rsidR="009374ED" w:rsidRPr="0022128B">
        <w:rPr>
          <w:rFonts w:ascii="Times New Roman" w:hAnsi="Times New Roman" w:cs="Times New Roman"/>
          <w:sz w:val="24"/>
          <w:szCs w:val="24"/>
          <w:rPrChange w:id="727" w:author="ecslogon" w:date="2015-12-15T22:02:00Z">
            <w:rPr>
              <w:rFonts w:ascii="Times New Roman" w:hAnsi="Times New Roman" w:cs="Times New Roman"/>
            </w:rPr>
          </w:rPrChange>
        </w:rPr>
        <w:t>difficult to handle and connect to neighboring trusses</w:t>
      </w:r>
      <w:r w:rsidR="00E36722">
        <w:rPr>
          <w:rFonts w:ascii="Times New Roman" w:hAnsi="Times New Roman" w:cs="Times New Roman"/>
          <w:sz w:val="24"/>
          <w:szCs w:val="24"/>
        </w:rPr>
        <w:t xml:space="preserve"> during construction</w:t>
      </w:r>
      <w:r w:rsidR="009374ED" w:rsidRPr="0022128B">
        <w:rPr>
          <w:rFonts w:ascii="Times New Roman" w:hAnsi="Times New Roman" w:cs="Times New Roman"/>
          <w:sz w:val="24"/>
          <w:szCs w:val="24"/>
          <w:rPrChange w:id="728" w:author="ecslogon" w:date="2015-12-15T22:02:00Z">
            <w:rPr>
              <w:rFonts w:ascii="Times New Roman" w:hAnsi="Times New Roman" w:cs="Times New Roman"/>
            </w:rPr>
          </w:rPrChange>
        </w:rPr>
        <w:t>.</w:t>
      </w:r>
    </w:p>
    <w:p w14:paraId="73728F8E" w14:textId="20F002C6" w:rsidR="009374ED" w:rsidRPr="0022128B" w:rsidRDefault="009374ED" w:rsidP="000B65E2">
      <w:pPr>
        <w:rPr>
          <w:rFonts w:ascii="Times New Roman" w:hAnsi="Times New Roman" w:cs="Times New Roman"/>
          <w:sz w:val="24"/>
          <w:szCs w:val="24"/>
          <w:rPrChange w:id="729" w:author="ecslogon" w:date="2015-12-15T22:02:00Z">
            <w:rPr>
              <w:rFonts w:ascii="Times New Roman" w:hAnsi="Times New Roman" w:cs="Times New Roman"/>
            </w:rPr>
          </w:rPrChange>
        </w:rPr>
      </w:pPr>
      <w:r w:rsidRPr="0022128B">
        <w:rPr>
          <w:rFonts w:ascii="Times New Roman" w:hAnsi="Times New Roman" w:cs="Times New Roman"/>
          <w:sz w:val="24"/>
          <w:szCs w:val="24"/>
          <w:rPrChange w:id="730" w:author="ecslogon" w:date="2015-12-15T22:02:00Z">
            <w:rPr>
              <w:rFonts w:ascii="Times New Roman" w:hAnsi="Times New Roman" w:cs="Times New Roman"/>
            </w:rPr>
          </w:rPrChange>
        </w:rPr>
        <w:tab/>
        <w:t xml:space="preserve">While the cost function is linear, the corresponding stress constraints are not. Therefore, MATLAB function FCONMIN was used for the optimization procedure. </w:t>
      </w:r>
      <w:r w:rsidR="00770674" w:rsidRPr="0022128B">
        <w:rPr>
          <w:rFonts w:ascii="Times New Roman" w:hAnsi="Times New Roman" w:cs="Times New Roman"/>
          <w:sz w:val="24"/>
          <w:szCs w:val="24"/>
          <w:rPrChange w:id="731" w:author="ecslogon" w:date="2015-12-15T22:02:00Z">
            <w:rPr>
              <w:rFonts w:ascii="Times New Roman" w:hAnsi="Times New Roman" w:cs="Times New Roman"/>
            </w:rPr>
          </w:rPrChange>
        </w:rPr>
        <w:t xml:space="preserve">This method is appropriate for the problem definition above </w:t>
      </w:r>
      <w:r w:rsidR="00E36722">
        <w:rPr>
          <w:rFonts w:ascii="Times New Roman" w:hAnsi="Times New Roman" w:cs="Times New Roman"/>
          <w:sz w:val="24"/>
          <w:szCs w:val="24"/>
        </w:rPr>
        <w:t>with an acceptable computational cost</w:t>
      </w:r>
      <w:r w:rsidR="00770674" w:rsidRPr="0022128B">
        <w:rPr>
          <w:rFonts w:ascii="Times New Roman" w:hAnsi="Times New Roman" w:cs="Times New Roman"/>
          <w:sz w:val="24"/>
          <w:szCs w:val="24"/>
          <w:rPrChange w:id="732" w:author="ecslogon" w:date="2015-12-15T22:02:00Z">
            <w:rPr>
              <w:rFonts w:ascii="Times New Roman" w:hAnsi="Times New Roman" w:cs="Times New Roman"/>
            </w:rPr>
          </w:rPrChange>
        </w:rPr>
        <w:t>. No gradient functions were provided at the initial input. Rather, it was decided to allow the FMINCON subroutine to calculate the appropriate gradients using the finite difference procedure.</w:t>
      </w:r>
    </w:p>
    <w:p w14:paraId="0CFA3B8A" w14:textId="77777777" w:rsidR="00B1426B" w:rsidRPr="0022128B" w:rsidRDefault="00B1426B" w:rsidP="00B1426B">
      <w:pPr>
        <w:rPr>
          <w:rFonts w:ascii="Times New Roman" w:hAnsi="Times New Roman" w:cs="Times New Roman"/>
          <w:b/>
          <w:sz w:val="24"/>
          <w:szCs w:val="24"/>
          <w:rPrChange w:id="733" w:author="ecslogon" w:date="2015-12-15T22:02:00Z">
            <w:rPr>
              <w:rFonts w:ascii="Times New Roman" w:hAnsi="Times New Roman" w:cs="Times New Roman"/>
              <w:b/>
            </w:rPr>
          </w:rPrChange>
        </w:rPr>
      </w:pPr>
      <w:r w:rsidRPr="0022128B">
        <w:rPr>
          <w:rFonts w:ascii="Times New Roman" w:hAnsi="Times New Roman" w:cs="Times New Roman"/>
          <w:b/>
          <w:sz w:val="24"/>
          <w:szCs w:val="24"/>
          <w:rPrChange w:id="734" w:author="ecslogon" w:date="2015-12-15T22:02:00Z">
            <w:rPr>
              <w:rFonts w:ascii="Times New Roman" w:hAnsi="Times New Roman" w:cs="Times New Roman"/>
              <w:b/>
            </w:rPr>
          </w:rPrChange>
        </w:rPr>
        <w:t>3.0 Optimization Results</w:t>
      </w:r>
    </w:p>
    <w:p w14:paraId="76CAE7D5" w14:textId="4499EB94" w:rsidR="00770674" w:rsidRPr="0022128B" w:rsidRDefault="00A20917" w:rsidP="00E36722">
      <w:pPr>
        <w:ind w:firstLine="720"/>
        <w:rPr>
          <w:rFonts w:ascii="Times New Roman" w:hAnsi="Times New Roman" w:cs="Times New Roman"/>
          <w:sz w:val="24"/>
          <w:szCs w:val="24"/>
          <w:rPrChange w:id="735" w:author="ecslogon" w:date="2015-12-15T22:02:00Z">
            <w:rPr>
              <w:rFonts w:ascii="Times New Roman" w:hAnsi="Times New Roman" w:cs="Times New Roman"/>
            </w:rPr>
          </w:rPrChange>
        </w:rPr>
      </w:pPr>
      <w:r w:rsidRPr="0022128B">
        <w:rPr>
          <w:rFonts w:ascii="Times New Roman" w:hAnsi="Times New Roman" w:cs="Times New Roman"/>
          <w:sz w:val="24"/>
          <w:szCs w:val="24"/>
          <w:rPrChange w:id="736" w:author="ecslogon" w:date="2015-12-15T22:02:00Z">
            <w:rPr>
              <w:rFonts w:ascii="Times New Roman" w:hAnsi="Times New Roman" w:cs="Times New Roman"/>
            </w:rPr>
          </w:rPrChange>
        </w:rPr>
        <w:t xml:space="preserve">To start the optimization procedure, </w:t>
      </w:r>
      <w:r w:rsidR="00E36722">
        <w:rPr>
          <w:rFonts w:ascii="Times New Roman" w:hAnsi="Times New Roman" w:cs="Times New Roman"/>
          <w:sz w:val="24"/>
          <w:szCs w:val="24"/>
        </w:rPr>
        <w:t xml:space="preserve">an initial guess was required. The </w:t>
      </w:r>
      <w:r w:rsidRPr="0022128B">
        <w:rPr>
          <w:rFonts w:ascii="Times New Roman" w:hAnsi="Times New Roman" w:cs="Times New Roman"/>
          <w:sz w:val="24"/>
          <w:szCs w:val="24"/>
          <w:rPrChange w:id="737" w:author="ecslogon" w:date="2015-12-15T22:02:00Z">
            <w:rPr>
              <w:rFonts w:ascii="Times New Roman" w:hAnsi="Times New Roman" w:cs="Times New Roman"/>
            </w:rPr>
          </w:rPrChange>
        </w:rPr>
        <w:t xml:space="preserve">initial </w:t>
      </w:r>
      <m:oMath>
        <m:sSub>
          <m:sSubPr>
            <m:ctrlPr>
              <w:rPr>
                <w:rFonts w:ascii="Cambria Math" w:hAnsi="Cambria Math" w:cs="Times New Roman"/>
                <w:i/>
                <w:sz w:val="24"/>
                <w:szCs w:val="24"/>
              </w:rPr>
            </m:ctrlPr>
          </m:sSubPr>
          <m:e>
            <m:r>
              <w:rPr>
                <w:rFonts w:ascii="Cambria Math" w:hAnsi="Cambria Math" w:cs="Times New Roman"/>
                <w:sz w:val="24"/>
                <w:szCs w:val="24"/>
                <w:rPrChange w:id="738" w:author="ecslogon" w:date="2015-12-15T22:02:00Z">
                  <w:rPr>
                    <w:rFonts w:ascii="Cambria Math" w:hAnsi="Cambria Math" w:cs="Times New Roman"/>
                  </w:rPr>
                </w:rPrChange>
              </w:rPr>
              <m:t>A</m:t>
            </m:r>
          </m:e>
          <m:sub>
            <m:r>
              <w:rPr>
                <w:rFonts w:ascii="Cambria Math" w:hAnsi="Cambria Math" w:cs="Times New Roman"/>
                <w:sz w:val="24"/>
                <w:szCs w:val="24"/>
                <w:rPrChange w:id="739" w:author="ecslogon" w:date="2015-12-15T22:02:00Z">
                  <w:rPr>
                    <w:rFonts w:ascii="Cambria Math" w:hAnsi="Cambria Math" w:cs="Times New Roman"/>
                  </w:rPr>
                </w:rPrChange>
              </w:rPr>
              <m:t>i</m:t>
            </m:r>
          </m:sub>
        </m:sSub>
      </m:oMath>
      <w:r w:rsidRPr="0022128B">
        <w:rPr>
          <w:rFonts w:ascii="Times New Roman" w:hAnsi="Times New Roman" w:cs="Times New Roman"/>
          <w:sz w:val="24"/>
          <w:szCs w:val="24"/>
          <w:rPrChange w:id="740" w:author="ecslogon" w:date="2015-12-15T22:02:00Z">
            <w:rPr>
              <w:rFonts w:ascii="Times New Roman" w:hAnsi="Times New Roman" w:cs="Times New Roman"/>
            </w:rPr>
          </w:rPrChange>
        </w:rPr>
        <w:t xml:space="preserve"> chosen </w:t>
      </w:r>
      <w:r w:rsidR="00E36722">
        <w:rPr>
          <w:rFonts w:ascii="Times New Roman" w:hAnsi="Times New Roman" w:cs="Times New Roman"/>
          <w:sz w:val="24"/>
          <w:szCs w:val="24"/>
        </w:rPr>
        <w:t>was</w:t>
      </w:r>
      <w:r w:rsidRPr="0022128B">
        <w:rPr>
          <w:rFonts w:ascii="Times New Roman" w:hAnsi="Times New Roman" w:cs="Times New Roman"/>
          <w:sz w:val="24"/>
          <w:szCs w:val="24"/>
          <w:rPrChange w:id="741" w:author="ecslogon" w:date="2015-12-15T22:02:00Z">
            <w:rPr>
              <w:rFonts w:ascii="Times New Roman" w:hAnsi="Times New Roman" w:cs="Times New Roman"/>
            </w:rPr>
          </w:rPrChange>
        </w:rPr>
        <w:t xml:space="preserve"> 0.02 m</w:t>
      </w:r>
      <w:r w:rsidRPr="0022128B">
        <w:rPr>
          <w:rFonts w:ascii="Times New Roman" w:hAnsi="Times New Roman" w:cs="Times New Roman"/>
          <w:sz w:val="24"/>
          <w:szCs w:val="24"/>
          <w:vertAlign w:val="superscript"/>
          <w:rPrChange w:id="742" w:author="ecslogon" w:date="2015-12-15T22:02:00Z">
            <w:rPr>
              <w:rFonts w:ascii="Times New Roman" w:hAnsi="Times New Roman" w:cs="Times New Roman"/>
              <w:vertAlign w:val="superscript"/>
            </w:rPr>
          </w:rPrChange>
        </w:rPr>
        <w:t>2</w:t>
      </w:r>
      <w:r w:rsidRPr="0022128B">
        <w:rPr>
          <w:rFonts w:ascii="Times New Roman" w:hAnsi="Times New Roman" w:cs="Times New Roman"/>
          <w:sz w:val="24"/>
          <w:szCs w:val="24"/>
          <w:rPrChange w:id="743" w:author="ecslogon" w:date="2015-12-15T22:02:00Z">
            <w:rPr>
              <w:rFonts w:ascii="Times New Roman" w:hAnsi="Times New Roman" w:cs="Times New Roman"/>
            </w:rPr>
          </w:rPrChange>
        </w:rPr>
        <w:t xml:space="preserve"> for each element. </w:t>
      </w:r>
      <w:r w:rsidR="00E36722">
        <w:rPr>
          <w:rFonts w:ascii="Times New Roman" w:hAnsi="Times New Roman" w:cs="Times New Roman"/>
          <w:sz w:val="24"/>
          <w:szCs w:val="24"/>
        </w:rPr>
        <w:t>The o</w:t>
      </w:r>
      <w:r w:rsidR="0089514B" w:rsidRPr="0022128B">
        <w:rPr>
          <w:rFonts w:ascii="Times New Roman" w:hAnsi="Times New Roman" w:cs="Times New Roman"/>
          <w:sz w:val="24"/>
          <w:szCs w:val="24"/>
          <w:rPrChange w:id="744" w:author="ecslogon" w:date="2015-12-15T22:02:00Z">
            <w:rPr>
              <w:rFonts w:ascii="Times New Roman" w:hAnsi="Times New Roman" w:cs="Times New Roman"/>
            </w:rPr>
          </w:rPrChange>
        </w:rPr>
        <w:t xml:space="preserve">ptimization subroutine was executed for each of the materials listed in Table 3. </w:t>
      </w:r>
      <w:r w:rsidR="00E36722">
        <w:rPr>
          <w:rFonts w:ascii="Times New Roman" w:hAnsi="Times New Roman" w:cs="Times New Roman"/>
          <w:sz w:val="24"/>
          <w:szCs w:val="24"/>
        </w:rPr>
        <w:t>The i</w:t>
      </w:r>
      <w:r w:rsidR="00E36722" w:rsidRPr="0022128B">
        <w:rPr>
          <w:rFonts w:ascii="Times New Roman" w:hAnsi="Times New Roman" w:cs="Times New Roman"/>
          <w:sz w:val="24"/>
          <w:szCs w:val="24"/>
          <w:rPrChange w:id="745" w:author="ecslogon" w:date="2015-12-15T22:02:00Z">
            <w:rPr>
              <w:rFonts w:ascii="Times New Roman" w:hAnsi="Times New Roman" w:cs="Times New Roman"/>
            </w:rPr>
          </w:rPrChange>
        </w:rPr>
        <w:t xml:space="preserve">teration history for the four runs is summarized in Figure </w:t>
      </w:r>
      <w:r w:rsidR="00E36722">
        <w:rPr>
          <w:rFonts w:ascii="Times New Roman" w:hAnsi="Times New Roman" w:cs="Times New Roman"/>
          <w:sz w:val="24"/>
          <w:szCs w:val="24"/>
        </w:rPr>
        <w:t>9</w:t>
      </w:r>
      <w:r w:rsidR="00E36722" w:rsidRPr="0022128B">
        <w:rPr>
          <w:rFonts w:ascii="Times New Roman" w:hAnsi="Times New Roman" w:cs="Times New Roman"/>
          <w:sz w:val="24"/>
          <w:szCs w:val="24"/>
          <w:rPrChange w:id="746" w:author="ecslogon" w:date="2015-12-15T22:02:00Z">
            <w:rPr>
              <w:rFonts w:ascii="Times New Roman" w:hAnsi="Times New Roman" w:cs="Times New Roman"/>
            </w:rPr>
          </w:rPrChange>
        </w:rPr>
        <w:t>.</w:t>
      </w:r>
      <w:r w:rsidR="00E36722">
        <w:rPr>
          <w:rFonts w:ascii="Times New Roman" w:hAnsi="Times New Roman" w:cs="Times New Roman"/>
          <w:sz w:val="24"/>
          <w:szCs w:val="24"/>
        </w:rPr>
        <w:t xml:space="preserve"> As seen in Figure 9, e</w:t>
      </w:r>
      <w:r w:rsidR="0089514B" w:rsidRPr="0022128B">
        <w:rPr>
          <w:rFonts w:ascii="Times New Roman" w:hAnsi="Times New Roman" w:cs="Times New Roman"/>
          <w:sz w:val="24"/>
          <w:szCs w:val="24"/>
          <w:rPrChange w:id="747" w:author="ecslogon" w:date="2015-12-15T22:02:00Z">
            <w:rPr>
              <w:rFonts w:ascii="Times New Roman" w:hAnsi="Times New Roman" w:cs="Times New Roman"/>
            </w:rPr>
          </w:rPrChange>
        </w:rPr>
        <w:t xml:space="preserve">ach optimization run converged in 11 iterations in a </w:t>
      </w:r>
      <w:commentRangeStart w:id="748"/>
      <w:commentRangeStart w:id="749"/>
      <w:r w:rsidR="0089514B" w:rsidRPr="0022128B">
        <w:rPr>
          <w:rFonts w:ascii="Times New Roman" w:hAnsi="Times New Roman" w:cs="Times New Roman"/>
          <w:sz w:val="24"/>
          <w:szCs w:val="24"/>
          <w:rPrChange w:id="750" w:author="ecslogon" w:date="2015-12-15T22:02:00Z">
            <w:rPr>
              <w:rFonts w:ascii="Times New Roman" w:hAnsi="Times New Roman" w:cs="Times New Roman"/>
            </w:rPr>
          </w:rPrChange>
        </w:rPr>
        <w:t>smooth manner</w:t>
      </w:r>
      <w:commentRangeEnd w:id="748"/>
      <w:r w:rsidR="00E36722">
        <w:rPr>
          <w:rStyle w:val="CommentReference"/>
        </w:rPr>
        <w:commentReference w:id="748"/>
      </w:r>
      <w:commentRangeEnd w:id="749"/>
      <w:r w:rsidR="000969B1">
        <w:rPr>
          <w:rStyle w:val="CommentReference"/>
        </w:rPr>
        <w:commentReference w:id="749"/>
      </w:r>
      <w:r w:rsidR="000969B1">
        <w:rPr>
          <w:rFonts w:ascii="Times New Roman" w:hAnsi="Times New Roman" w:cs="Times New Roman"/>
          <w:sz w:val="24"/>
          <w:szCs w:val="24"/>
        </w:rPr>
        <w:t xml:space="preserve"> with no zig-zag patterns visible. This implies good convergence performance with respect to the defined constraints.</w:t>
      </w:r>
    </w:p>
    <w:p w14:paraId="612CDA40" w14:textId="77777777" w:rsidR="0089514B" w:rsidRPr="0022128B" w:rsidRDefault="0089514B" w:rsidP="0089514B">
      <w:pPr>
        <w:spacing w:after="0"/>
        <w:jc w:val="center"/>
        <w:rPr>
          <w:rFonts w:ascii="Times New Roman" w:hAnsi="Times New Roman" w:cs="Times New Roman"/>
          <w:sz w:val="24"/>
          <w:szCs w:val="24"/>
          <w:rPrChange w:id="751"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752" w:author="ecslogon" w:date="2015-12-15T22:02:00Z">
            <w:rPr>
              <w:rFonts w:ascii="Times New Roman" w:hAnsi="Times New Roman" w:cs="Times New Roman"/>
              <w:noProof/>
              <w:lang w:eastAsia="en-US"/>
            </w:rPr>
          </w:rPrChange>
        </w:rPr>
        <w:lastRenderedPageBreak/>
        <w:drawing>
          <wp:inline distT="0" distB="0" distL="0" distR="0" wp14:anchorId="49483F72" wp14:editId="73B6D9E5">
            <wp:extent cx="4988379" cy="3837214"/>
            <wp:effectExtent l="19050" t="0" r="272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992684" cy="3840526"/>
                    </a:xfrm>
                    <a:prstGeom prst="rect">
                      <a:avLst/>
                    </a:prstGeom>
                    <a:noFill/>
                    <a:ln w="9525">
                      <a:noFill/>
                      <a:miter lim="800000"/>
                      <a:headEnd/>
                      <a:tailEnd/>
                    </a:ln>
                  </pic:spPr>
                </pic:pic>
              </a:graphicData>
            </a:graphic>
          </wp:inline>
        </w:drawing>
      </w:r>
    </w:p>
    <w:p w14:paraId="10BDBD78" w14:textId="6AAA4DBA" w:rsidR="0089514B" w:rsidRPr="00E36722" w:rsidRDefault="001B6D83" w:rsidP="0089514B">
      <w:pPr>
        <w:jc w:val="center"/>
        <w:rPr>
          <w:rFonts w:ascii="Times New Roman" w:hAnsi="Times New Roman" w:cs="Times New Roman"/>
          <w:sz w:val="20"/>
          <w:szCs w:val="20"/>
          <w:rPrChange w:id="753" w:author="ecslogon" w:date="2015-12-15T22:02:00Z">
            <w:rPr>
              <w:rFonts w:ascii="Times New Roman" w:hAnsi="Times New Roman" w:cs="Times New Roman"/>
            </w:rPr>
          </w:rPrChange>
        </w:rPr>
      </w:pPr>
      <w:r w:rsidRPr="00E36722">
        <w:rPr>
          <w:rFonts w:ascii="Times New Roman" w:hAnsi="Times New Roman" w:cs="Times New Roman"/>
          <w:b/>
          <w:sz w:val="20"/>
          <w:szCs w:val="20"/>
          <w:rPrChange w:id="754" w:author="ecslogon" w:date="2015-12-15T22:02:00Z">
            <w:rPr>
              <w:rFonts w:ascii="Times New Roman" w:hAnsi="Times New Roman" w:cs="Times New Roman"/>
            </w:rPr>
          </w:rPrChange>
        </w:rPr>
        <w:t>Fig 9</w:t>
      </w:r>
      <w:r w:rsidR="00E36722" w:rsidRPr="00E36722">
        <w:rPr>
          <w:rFonts w:ascii="Times New Roman" w:hAnsi="Times New Roman" w:cs="Times New Roman"/>
          <w:sz w:val="20"/>
          <w:szCs w:val="20"/>
        </w:rPr>
        <w:t>.</w:t>
      </w:r>
      <w:r w:rsidR="0089514B" w:rsidRPr="00E36722">
        <w:rPr>
          <w:rFonts w:ascii="Times New Roman" w:hAnsi="Times New Roman" w:cs="Times New Roman"/>
          <w:sz w:val="20"/>
          <w:szCs w:val="20"/>
          <w:rPrChange w:id="755" w:author="ecslogon" w:date="2015-12-15T22:02:00Z">
            <w:rPr>
              <w:rFonts w:ascii="Times New Roman" w:hAnsi="Times New Roman" w:cs="Times New Roman"/>
            </w:rPr>
          </w:rPrChange>
        </w:rPr>
        <w:t xml:space="preserve"> Optimization iteration history</w:t>
      </w:r>
    </w:p>
    <w:p w14:paraId="5A1A4D81" w14:textId="5E6D643D" w:rsidR="0089514B" w:rsidRPr="0022128B" w:rsidRDefault="00C644FA" w:rsidP="00E36722">
      <w:pPr>
        <w:ind w:firstLine="720"/>
        <w:rPr>
          <w:rFonts w:ascii="Times New Roman" w:hAnsi="Times New Roman" w:cs="Times New Roman"/>
          <w:sz w:val="24"/>
          <w:szCs w:val="24"/>
          <w:rPrChange w:id="756" w:author="ecslogon" w:date="2015-12-15T22:02:00Z">
            <w:rPr>
              <w:rFonts w:ascii="Times New Roman" w:hAnsi="Times New Roman" w:cs="Times New Roman"/>
            </w:rPr>
          </w:rPrChange>
        </w:rPr>
      </w:pPr>
      <w:r w:rsidRPr="0022128B">
        <w:rPr>
          <w:rFonts w:ascii="Times New Roman" w:hAnsi="Times New Roman" w:cs="Times New Roman"/>
          <w:sz w:val="24"/>
          <w:szCs w:val="24"/>
          <w:rPrChange w:id="757" w:author="ecslogon" w:date="2015-12-15T22:02:00Z">
            <w:rPr>
              <w:rFonts w:ascii="Times New Roman" w:hAnsi="Times New Roman" w:cs="Times New Roman"/>
            </w:rPr>
          </w:rPrChange>
        </w:rPr>
        <w:t>Next</w:t>
      </w:r>
      <w:r w:rsidR="00055DDE" w:rsidRPr="0022128B">
        <w:rPr>
          <w:rFonts w:ascii="Times New Roman" w:hAnsi="Times New Roman" w:cs="Times New Roman"/>
          <w:sz w:val="24"/>
          <w:szCs w:val="24"/>
          <w:rPrChange w:id="758" w:author="ecslogon" w:date="2015-12-15T22:02:00Z">
            <w:rPr>
              <w:rFonts w:ascii="Times New Roman" w:hAnsi="Times New Roman" w:cs="Times New Roman"/>
            </w:rPr>
          </w:rPrChange>
        </w:rPr>
        <w:t>,</w:t>
      </w:r>
      <w:r w:rsidRPr="0022128B">
        <w:rPr>
          <w:rFonts w:ascii="Times New Roman" w:hAnsi="Times New Roman" w:cs="Times New Roman"/>
          <w:sz w:val="24"/>
          <w:szCs w:val="24"/>
          <w:rPrChange w:id="759" w:author="ecslogon" w:date="2015-12-15T22:02:00Z">
            <w:rPr>
              <w:rFonts w:ascii="Times New Roman" w:hAnsi="Times New Roman" w:cs="Times New Roman"/>
            </w:rPr>
          </w:rPrChange>
        </w:rPr>
        <w:t xml:space="preserve"> </w:t>
      </w:r>
      <w:r w:rsidR="00080282" w:rsidRPr="0022128B">
        <w:rPr>
          <w:rFonts w:ascii="Times New Roman" w:hAnsi="Times New Roman" w:cs="Times New Roman"/>
          <w:sz w:val="24"/>
          <w:szCs w:val="24"/>
          <w:rPrChange w:id="760" w:author="ecslogon" w:date="2015-12-15T22:02:00Z">
            <w:rPr>
              <w:rFonts w:ascii="Times New Roman" w:hAnsi="Times New Roman" w:cs="Times New Roman"/>
            </w:rPr>
          </w:rPrChange>
        </w:rPr>
        <w:t>Table</w:t>
      </w:r>
      <w:r w:rsidR="00055DDE" w:rsidRPr="0022128B">
        <w:rPr>
          <w:rFonts w:ascii="Times New Roman" w:hAnsi="Times New Roman" w:cs="Times New Roman"/>
          <w:sz w:val="24"/>
          <w:szCs w:val="24"/>
          <w:rPrChange w:id="761" w:author="ecslogon" w:date="2015-12-15T22:02:00Z">
            <w:rPr>
              <w:rFonts w:ascii="Times New Roman" w:hAnsi="Times New Roman" w:cs="Times New Roman"/>
            </w:rPr>
          </w:rPrChange>
        </w:rPr>
        <w:t xml:space="preserve"> 5</w:t>
      </w:r>
      <w:r w:rsidRPr="0022128B">
        <w:rPr>
          <w:rFonts w:ascii="Times New Roman" w:hAnsi="Times New Roman" w:cs="Times New Roman"/>
          <w:sz w:val="24"/>
          <w:szCs w:val="24"/>
          <w:rPrChange w:id="762" w:author="ecslogon" w:date="2015-12-15T22:02:00Z">
            <w:rPr>
              <w:rFonts w:ascii="Times New Roman" w:hAnsi="Times New Roman" w:cs="Times New Roman"/>
            </w:rPr>
          </w:rPrChange>
        </w:rPr>
        <w:t xml:space="preserve"> shows the optimized </w:t>
      </w:r>
      <m:oMath>
        <m:sSub>
          <m:sSubPr>
            <m:ctrlPr>
              <w:rPr>
                <w:rFonts w:ascii="Cambria Math" w:hAnsi="Cambria Math" w:cs="Times New Roman"/>
                <w:i/>
                <w:sz w:val="24"/>
                <w:szCs w:val="24"/>
              </w:rPr>
            </m:ctrlPr>
          </m:sSubPr>
          <m:e>
            <m:r>
              <w:rPr>
                <w:rFonts w:ascii="Cambria Math" w:hAnsi="Cambria Math" w:cs="Times New Roman"/>
                <w:sz w:val="24"/>
                <w:szCs w:val="24"/>
                <w:rPrChange w:id="763" w:author="ecslogon" w:date="2015-12-15T22:02:00Z">
                  <w:rPr>
                    <w:rFonts w:ascii="Cambria Math" w:hAnsi="Cambria Math" w:cs="Times New Roman"/>
                  </w:rPr>
                </w:rPrChange>
              </w:rPr>
              <m:t>A</m:t>
            </m:r>
          </m:e>
          <m:sub>
            <m:r>
              <w:rPr>
                <w:rFonts w:ascii="Cambria Math" w:hAnsi="Cambria Math" w:cs="Times New Roman"/>
                <w:sz w:val="24"/>
                <w:szCs w:val="24"/>
                <w:rPrChange w:id="764" w:author="ecslogon" w:date="2015-12-15T22:02:00Z">
                  <w:rPr>
                    <w:rFonts w:ascii="Cambria Math" w:hAnsi="Cambria Math" w:cs="Times New Roman"/>
                  </w:rPr>
                </w:rPrChange>
              </w:rPr>
              <m:t>i</m:t>
            </m:r>
          </m:sub>
        </m:sSub>
      </m:oMath>
      <w:r w:rsidRPr="0022128B">
        <w:rPr>
          <w:rFonts w:ascii="Times New Roman" w:hAnsi="Times New Roman" w:cs="Times New Roman"/>
          <w:sz w:val="24"/>
          <w:szCs w:val="24"/>
          <w:rPrChange w:id="765" w:author="ecslogon" w:date="2015-12-15T22:02:00Z">
            <w:rPr>
              <w:rFonts w:ascii="Times New Roman" w:hAnsi="Times New Roman" w:cs="Times New Roman"/>
            </w:rPr>
          </w:rPrChange>
        </w:rPr>
        <w:t xml:space="preserve"> values</w:t>
      </w:r>
      <w:r w:rsidR="00E36722">
        <w:rPr>
          <w:rFonts w:ascii="Times New Roman" w:hAnsi="Times New Roman" w:cs="Times New Roman"/>
          <w:sz w:val="24"/>
          <w:szCs w:val="24"/>
        </w:rPr>
        <w:t xml:space="preserve"> from the FEA solver</w:t>
      </w:r>
      <w:r w:rsidRPr="0022128B">
        <w:rPr>
          <w:rFonts w:ascii="Times New Roman" w:hAnsi="Times New Roman" w:cs="Times New Roman"/>
          <w:sz w:val="24"/>
          <w:szCs w:val="24"/>
          <w:rPrChange w:id="766" w:author="ecslogon" w:date="2015-12-15T22:02:00Z">
            <w:rPr>
              <w:rFonts w:ascii="Times New Roman" w:hAnsi="Times New Roman" w:cs="Times New Roman"/>
            </w:rPr>
          </w:rPrChange>
        </w:rPr>
        <w:t>. It can be observed that as steel yield strength is increased</w:t>
      </w:r>
      <w:r w:rsidR="00E36722">
        <w:rPr>
          <w:rFonts w:ascii="Times New Roman" w:hAnsi="Times New Roman" w:cs="Times New Roman"/>
          <w:sz w:val="24"/>
          <w:szCs w:val="24"/>
        </w:rPr>
        <w:t>,</w:t>
      </w:r>
      <w:r w:rsidRPr="0022128B">
        <w:rPr>
          <w:rFonts w:ascii="Times New Roman" w:hAnsi="Times New Roman" w:cs="Times New Roman"/>
          <w:sz w:val="24"/>
          <w:szCs w:val="24"/>
          <w:rPrChange w:id="767" w:author="ecslogon" w:date="2015-12-15T22:02:00Z">
            <w:rPr>
              <w:rFonts w:ascii="Times New Roman" w:hAnsi="Times New Roman" w:cs="Times New Roman"/>
            </w:rPr>
          </w:rPrChange>
        </w:rPr>
        <w:t xml:space="preserve"> optimized cross-section areas </w:t>
      </w:r>
      <w:r w:rsidR="00E36722">
        <w:rPr>
          <w:rFonts w:ascii="Times New Roman" w:hAnsi="Times New Roman" w:cs="Times New Roman"/>
          <w:sz w:val="24"/>
          <w:szCs w:val="24"/>
        </w:rPr>
        <w:t>decrease</w:t>
      </w:r>
      <w:r w:rsidRPr="0022128B">
        <w:rPr>
          <w:rFonts w:ascii="Times New Roman" w:hAnsi="Times New Roman" w:cs="Times New Roman"/>
          <w:sz w:val="24"/>
          <w:szCs w:val="24"/>
          <w:rPrChange w:id="768" w:author="ecslogon" w:date="2015-12-15T22:02:00Z">
            <w:rPr>
              <w:rFonts w:ascii="Times New Roman" w:hAnsi="Times New Roman" w:cs="Times New Roman"/>
            </w:rPr>
          </w:rPrChange>
        </w:rPr>
        <w:t xml:space="preserve"> in value. This </w:t>
      </w:r>
      <w:r w:rsidR="00E36722">
        <w:rPr>
          <w:rFonts w:ascii="Times New Roman" w:hAnsi="Times New Roman" w:cs="Times New Roman"/>
          <w:sz w:val="24"/>
          <w:szCs w:val="24"/>
        </w:rPr>
        <w:t>result is expected</w:t>
      </w:r>
      <w:r w:rsidRPr="0022128B">
        <w:rPr>
          <w:rFonts w:ascii="Times New Roman" w:hAnsi="Times New Roman" w:cs="Times New Roman"/>
          <w:sz w:val="24"/>
          <w:szCs w:val="24"/>
          <w:rPrChange w:id="769" w:author="ecslogon" w:date="2015-12-15T22:02:00Z">
            <w:rPr>
              <w:rFonts w:ascii="Times New Roman" w:hAnsi="Times New Roman" w:cs="Times New Roman"/>
            </w:rPr>
          </w:rPrChange>
        </w:rPr>
        <w:t xml:space="preserve"> since stronger materials can withstand higher stresses before plasticity occurs.</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407"/>
        <w:gridCol w:w="1568"/>
        <w:gridCol w:w="1620"/>
        <w:gridCol w:w="1620"/>
        <w:gridCol w:w="1530"/>
      </w:tblGrid>
      <w:tr w:rsidR="00080282" w:rsidRPr="0022128B" w14:paraId="72A4B6B9" w14:textId="77777777" w:rsidTr="00E36722">
        <w:trPr>
          <w:trHeight w:val="300"/>
          <w:jc w:val="center"/>
        </w:trPr>
        <w:tc>
          <w:tcPr>
            <w:tcW w:w="985" w:type="dxa"/>
            <w:tcBorders>
              <w:bottom w:val="single" w:sz="18" w:space="0" w:color="auto"/>
              <w:right w:val="single" w:sz="18" w:space="0" w:color="auto"/>
            </w:tcBorders>
            <w:shd w:val="clear" w:color="auto" w:fill="auto"/>
            <w:noWrap/>
            <w:vAlign w:val="bottom"/>
            <w:hideMark/>
          </w:tcPr>
          <w:p w14:paraId="3E1C2E72" w14:textId="77777777"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70"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71" w:author="ecslogon" w:date="2015-12-15T22:02:00Z">
                  <w:rPr>
                    <w:rFonts w:ascii="Times New Roman" w:eastAsia="Times New Roman" w:hAnsi="Times New Roman" w:cs="Times New Roman"/>
                    <w:b/>
                    <w:color w:val="000000"/>
                    <w:u w:val="single"/>
                    <w:lang w:eastAsia="en-US"/>
                  </w:rPr>
                </w:rPrChange>
              </w:rPr>
              <w:t>Element ID</w:t>
            </w:r>
          </w:p>
        </w:tc>
        <w:tc>
          <w:tcPr>
            <w:tcW w:w="1407" w:type="dxa"/>
            <w:tcBorders>
              <w:left w:val="single" w:sz="18" w:space="0" w:color="auto"/>
              <w:bottom w:val="single" w:sz="18" w:space="0" w:color="auto"/>
              <w:right w:val="single" w:sz="18" w:space="0" w:color="auto"/>
            </w:tcBorders>
            <w:shd w:val="clear" w:color="auto" w:fill="auto"/>
            <w:noWrap/>
            <w:vAlign w:val="bottom"/>
            <w:hideMark/>
          </w:tcPr>
          <w:p w14:paraId="5A2EAA6C" w14:textId="39E6E7C8"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72"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73" w:author="ecslogon" w:date="2015-12-15T22:02:00Z">
                  <w:rPr>
                    <w:rFonts w:ascii="Times New Roman" w:eastAsia="Times New Roman" w:hAnsi="Times New Roman" w:cs="Times New Roman"/>
                    <w:b/>
                    <w:color w:val="000000"/>
                    <w:u w:val="single"/>
                    <w:lang w:eastAsia="en-US"/>
                  </w:rPr>
                </w:rPrChange>
              </w:rPr>
              <w:t>Initial</w:t>
            </w:r>
            <w:r w:rsidR="00E36722">
              <w:rPr>
                <w:rFonts w:ascii="Times New Roman" w:eastAsia="Times New Roman" w:hAnsi="Times New Roman" w:cs="Times New Roman"/>
                <w:b/>
                <w:color w:val="000000"/>
                <w:sz w:val="24"/>
                <w:szCs w:val="24"/>
                <w:u w:val="single"/>
                <w:lang w:eastAsia="en-US"/>
              </w:rPr>
              <w:t xml:space="preserve"> Guess </w:t>
            </w:r>
            <w:r w:rsidR="00E36722" w:rsidRPr="0022128B">
              <w:rPr>
                <w:rFonts w:ascii="Times New Roman" w:eastAsia="Times New Roman" w:hAnsi="Times New Roman" w:cs="Times New Roman"/>
                <w:b/>
                <w:color w:val="000000"/>
                <w:sz w:val="24"/>
                <w:szCs w:val="24"/>
                <w:u w:val="single"/>
                <w:lang w:eastAsia="en-US"/>
                <w:rPrChange w:id="774" w:author="ecslogon" w:date="2015-12-15T22:02:00Z">
                  <w:rPr>
                    <w:rFonts w:ascii="Times New Roman" w:eastAsia="Times New Roman" w:hAnsi="Times New Roman" w:cs="Times New Roman"/>
                    <w:b/>
                    <w:color w:val="000000"/>
                    <w:u w:val="single"/>
                    <w:lang w:eastAsia="en-US"/>
                  </w:rPr>
                </w:rPrChange>
              </w:rPr>
              <w:t>(m</w:t>
            </w:r>
            <w:r w:rsidR="00E36722" w:rsidRPr="0022128B">
              <w:rPr>
                <w:rFonts w:ascii="Times New Roman" w:eastAsia="Times New Roman" w:hAnsi="Times New Roman" w:cs="Times New Roman"/>
                <w:b/>
                <w:color w:val="000000"/>
                <w:sz w:val="24"/>
                <w:szCs w:val="24"/>
                <w:u w:val="single"/>
                <w:vertAlign w:val="superscript"/>
                <w:lang w:eastAsia="en-US"/>
                <w:rPrChange w:id="775" w:author="ecslogon" w:date="2015-12-15T22:02:00Z">
                  <w:rPr>
                    <w:rFonts w:ascii="Times New Roman" w:eastAsia="Times New Roman" w:hAnsi="Times New Roman" w:cs="Times New Roman"/>
                    <w:b/>
                    <w:color w:val="000000"/>
                    <w:u w:val="single"/>
                    <w:vertAlign w:val="superscript"/>
                    <w:lang w:eastAsia="en-US"/>
                  </w:rPr>
                </w:rPrChange>
              </w:rPr>
              <w:t>2</w:t>
            </w:r>
            <w:r w:rsidR="00E36722" w:rsidRPr="0022128B">
              <w:rPr>
                <w:rFonts w:ascii="Times New Roman" w:eastAsia="Times New Roman" w:hAnsi="Times New Roman" w:cs="Times New Roman"/>
                <w:b/>
                <w:color w:val="000000"/>
                <w:sz w:val="24"/>
                <w:szCs w:val="24"/>
                <w:u w:val="single"/>
                <w:lang w:eastAsia="en-US"/>
                <w:rPrChange w:id="776" w:author="ecslogon" w:date="2015-12-15T22:02:00Z">
                  <w:rPr>
                    <w:rFonts w:ascii="Times New Roman" w:eastAsia="Times New Roman" w:hAnsi="Times New Roman" w:cs="Times New Roman"/>
                    <w:b/>
                    <w:color w:val="000000"/>
                    <w:u w:val="single"/>
                    <w:lang w:eastAsia="en-US"/>
                  </w:rPr>
                </w:rPrChange>
              </w:rPr>
              <w:t>)</w:t>
            </w:r>
          </w:p>
        </w:tc>
        <w:tc>
          <w:tcPr>
            <w:tcW w:w="1568" w:type="dxa"/>
            <w:tcBorders>
              <w:left w:val="single" w:sz="18" w:space="0" w:color="auto"/>
              <w:bottom w:val="single" w:sz="18" w:space="0" w:color="auto"/>
              <w:right w:val="single" w:sz="18" w:space="0" w:color="auto"/>
            </w:tcBorders>
            <w:shd w:val="clear" w:color="auto" w:fill="auto"/>
            <w:noWrap/>
            <w:vAlign w:val="bottom"/>
            <w:hideMark/>
          </w:tcPr>
          <w:p w14:paraId="4B4CD75C" w14:textId="77777777"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77"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78" w:author="ecslogon" w:date="2015-12-15T22:02:00Z">
                  <w:rPr>
                    <w:rFonts w:ascii="Times New Roman" w:eastAsia="Times New Roman" w:hAnsi="Times New Roman" w:cs="Times New Roman"/>
                    <w:b/>
                    <w:color w:val="000000"/>
                    <w:u w:val="single"/>
                    <w:lang w:eastAsia="en-US"/>
                  </w:rPr>
                </w:rPrChange>
              </w:rPr>
              <w:t>Steel 270 (m</w:t>
            </w:r>
            <w:r w:rsidRPr="0022128B">
              <w:rPr>
                <w:rFonts w:ascii="Times New Roman" w:eastAsia="Times New Roman" w:hAnsi="Times New Roman" w:cs="Times New Roman"/>
                <w:b/>
                <w:color w:val="000000"/>
                <w:sz w:val="24"/>
                <w:szCs w:val="24"/>
                <w:u w:val="single"/>
                <w:vertAlign w:val="superscript"/>
                <w:lang w:eastAsia="en-US"/>
                <w:rPrChange w:id="779" w:author="ecslogon" w:date="2015-12-15T22:02:00Z">
                  <w:rPr>
                    <w:rFonts w:ascii="Times New Roman" w:eastAsia="Times New Roman" w:hAnsi="Times New Roman" w:cs="Times New Roman"/>
                    <w:b/>
                    <w:color w:val="000000"/>
                    <w:u w:val="single"/>
                    <w:vertAlign w:val="superscript"/>
                    <w:lang w:eastAsia="en-US"/>
                  </w:rPr>
                </w:rPrChange>
              </w:rPr>
              <w:t>2</w:t>
            </w:r>
            <w:r w:rsidRPr="0022128B">
              <w:rPr>
                <w:rFonts w:ascii="Times New Roman" w:eastAsia="Times New Roman" w:hAnsi="Times New Roman" w:cs="Times New Roman"/>
                <w:b/>
                <w:color w:val="000000"/>
                <w:sz w:val="24"/>
                <w:szCs w:val="24"/>
                <w:u w:val="single"/>
                <w:lang w:eastAsia="en-US"/>
                <w:rPrChange w:id="780" w:author="ecslogon" w:date="2015-12-15T22:02:00Z">
                  <w:rPr>
                    <w:rFonts w:ascii="Times New Roman" w:eastAsia="Times New Roman" w:hAnsi="Times New Roman" w:cs="Times New Roman"/>
                    <w:b/>
                    <w:color w:val="000000"/>
                    <w:u w:val="single"/>
                    <w:lang w:eastAsia="en-US"/>
                  </w:rPr>
                </w:rPrChange>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14:paraId="5DEED45D" w14:textId="77777777"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81"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82" w:author="ecslogon" w:date="2015-12-15T22:02:00Z">
                  <w:rPr>
                    <w:rFonts w:ascii="Times New Roman" w:eastAsia="Times New Roman" w:hAnsi="Times New Roman" w:cs="Times New Roman"/>
                    <w:b/>
                    <w:color w:val="000000"/>
                    <w:u w:val="single"/>
                    <w:lang w:eastAsia="en-US"/>
                  </w:rPr>
                </w:rPrChange>
              </w:rPr>
              <w:t>Steel 340 (m</w:t>
            </w:r>
            <w:r w:rsidRPr="0022128B">
              <w:rPr>
                <w:rFonts w:ascii="Times New Roman" w:eastAsia="Times New Roman" w:hAnsi="Times New Roman" w:cs="Times New Roman"/>
                <w:b/>
                <w:color w:val="000000"/>
                <w:sz w:val="24"/>
                <w:szCs w:val="24"/>
                <w:u w:val="single"/>
                <w:vertAlign w:val="superscript"/>
                <w:lang w:eastAsia="en-US"/>
                <w:rPrChange w:id="783" w:author="ecslogon" w:date="2015-12-15T22:02:00Z">
                  <w:rPr>
                    <w:rFonts w:ascii="Times New Roman" w:eastAsia="Times New Roman" w:hAnsi="Times New Roman" w:cs="Times New Roman"/>
                    <w:b/>
                    <w:color w:val="000000"/>
                    <w:u w:val="single"/>
                    <w:vertAlign w:val="superscript"/>
                    <w:lang w:eastAsia="en-US"/>
                  </w:rPr>
                </w:rPrChange>
              </w:rPr>
              <w:t>2</w:t>
            </w:r>
            <w:r w:rsidRPr="0022128B">
              <w:rPr>
                <w:rFonts w:ascii="Times New Roman" w:eastAsia="Times New Roman" w:hAnsi="Times New Roman" w:cs="Times New Roman"/>
                <w:b/>
                <w:color w:val="000000"/>
                <w:sz w:val="24"/>
                <w:szCs w:val="24"/>
                <w:u w:val="single"/>
                <w:lang w:eastAsia="en-US"/>
                <w:rPrChange w:id="784" w:author="ecslogon" w:date="2015-12-15T22:02:00Z">
                  <w:rPr>
                    <w:rFonts w:ascii="Times New Roman" w:eastAsia="Times New Roman" w:hAnsi="Times New Roman" w:cs="Times New Roman"/>
                    <w:b/>
                    <w:color w:val="000000"/>
                    <w:u w:val="single"/>
                    <w:lang w:eastAsia="en-US"/>
                  </w:rPr>
                </w:rPrChange>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14:paraId="2E55DBDD" w14:textId="77777777"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85"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86" w:author="ecslogon" w:date="2015-12-15T22:02:00Z">
                  <w:rPr>
                    <w:rFonts w:ascii="Times New Roman" w:eastAsia="Times New Roman" w:hAnsi="Times New Roman" w:cs="Times New Roman"/>
                    <w:b/>
                    <w:color w:val="000000"/>
                    <w:u w:val="single"/>
                    <w:lang w:eastAsia="en-US"/>
                  </w:rPr>
                </w:rPrChange>
              </w:rPr>
              <w:t>Steel 420 (m</w:t>
            </w:r>
            <w:r w:rsidRPr="0022128B">
              <w:rPr>
                <w:rFonts w:ascii="Times New Roman" w:eastAsia="Times New Roman" w:hAnsi="Times New Roman" w:cs="Times New Roman"/>
                <w:b/>
                <w:color w:val="000000"/>
                <w:sz w:val="24"/>
                <w:szCs w:val="24"/>
                <w:u w:val="single"/>
                <w:vertAlign w:val="superscript"/>
                <w:lang w:eastAsia="en-US"/>
                <w:rPrChange w:id="787" w:author="ecslogon" w:date="2015-12-15T22:02:00Z">
                  <w:rPr>
                    <w:rFonts w:ascii="Times New Roman" w:eastAsia="Times New Roman" w:hAnsi="Times New Roman" w:cs="Times New Roman"/>
                    <w:b/>
                    <w:color w:val="000000"/>
                    <w:u w:val="single"/>
                    <w:vertAlign w:val="superscript"/>
                    <w:lang w:eastAsia="en-US"/>
                  </w:rPr>
                </w:rPrChange>
              </w:rPr>
              <w:t>2</w:t>
            </w:r>
            <w:r w:rsidRPr="0022128B">
              <w:rPr>
                <w:rFonts w:ascii="Times New Roman" w:eastAsia="Times New Roman" w:hAnsi="Times New Roman" w:cs="Times New Roman"/>
                <w:b/>
                <w:color w:val="000000"/>
                <w:sz w:val="24"/>
                <w:szCs w:val="24"/>
                <w:u w:val="single"/>
                <w:lang w:eastAsia="en-US"/>
                <w:rPrChange w:id="788" w:author="ecslogon" w:date="2015-12-15T22:02:00Z">
                  <w:rPr>
                    <w:rFonts w:ascii="Times New Roman" w:eastAsia="Times New Roman" w:hAnsi="Times New Roman" w:cs="Times New Roman"/>
                    <w:b/>
                    <w:color w:val="000000"/>
                    <w:u w:val="single"/>
                    <w:lang w:eastAsia="en-US"/>
                  </w:rPr>
                </w:rPrChange>
              </w:rPr>
              <w:t>)</w:t>
            </w:r>
          </w:p>
        </w:tc>
        <w:tc>
          <w:tcPr>
            <w:tcW w:w="1530" w:type="dxa"/>
            <w:tcBorders>
              <w:left w:val="single" w:sz="18" w:space="0" w:color="auto"/>
              <w:bottom w:val="single" w:sz="18" w:space="0" w:color="auto"/>
            </w:tcBorders>
            <w:shd w:val="clear" w:color="auto" w:fill="auto"/>
            <w:noWrap/>
            <w:vAlign w:val="bottom"/>
            <w:hideMark/>
          </w:tcPr>
          <w:p w14:paraId="2EE06C3A" w14:textId="77777777" w:rsidR="00080282" w:rsidRPr="0022128B"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Change w:id="789"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790" w:author="ecslogon" w:date="2015-12-15T22:02:00Z">
                  <w:rPr>
                    <w:rFonts w:ascii="Times New Roman" w:eastAsia="Times New Roman" w:hAnsi="Times New Roman" w:cs="Times New Roman"/>
                    <w:b/>
                    <w:color w:val="000000"/>
                    <w:u w:val="single"/>
                    <w:lang w:eastAsia="en-US"/>
                  </w:rPr>
                </w:rPrChange>
              </w:rPr>
              <w:t>Steel 550 (m</w:t>
            </w:r>
            <w:r w:rsidRPr="0022128B">
              <w:rPr>
                <w:rFonts w:ascii="Times New Roman" w:eastAsia="Times New Roman" w:hAnsi="Times New Roman" w:cs="Times New Roman"/>
                <w:b/>
                <w:color w:val="000000"/>
                <w:sz w:val="24"/>
                <w:szCs w:val="24"/>
                <w:u w:val="single"/>
                <w:vertAlign w:val="superscript"/>
                <w:lang w:eastAsia="en-US"/>
                <w:rPrChange w:id="791" w:author="ecslogon" w:date="2015-12-15T22:02:00Z">
                  <w:rPr>
                    <w:rFonts w:ascii="Times New Roman" w:eastAsia="Times New Roman" w:hAnsi="Times New Roman" w:cs="Times New Roman"/>
                    <w:b/>
                    <w:color w:val="000000"/>
                    <w:u w:val="single"/>
                    <w:vertAlign w:val="superscript"/>
                    <w:lang w:eastAsia="en-US"/>
                  </w:rPr>
                </w:rPrChange>
              </w:rPr>
              <w:t>2</w:t>
            </w:r>
            <w:r w:rsidRPr="0022128B">
              <w:rPr>
                <w:rFonts w:ascii="Times New Roman" w:eastAsia="Times New Roman" w:hAnsi="Times New Roman" w:cs="Times New Roman"/>
                <w:b/>
                <w:color w:val="000000"/>
                <w:sz w:val="24"/>
                <w:szCs w:val="24"/>
                <w:u w:val="single"/>
                <w:lang w:eastAsia="en-US"/>
                <w:rPrChange w:id="792" w:author="ecslogon" w:date="2015-12-15T22:02:00Z">
                  <w:rPr>
                    <w:rFonts w:ascii="Times New Roman" w:eastAsia="Times New Roman" w:hAnsi="Times New Roman" w:cs="Times New Roman"/>
                    <w:b/>
                    <w:color w:val="000000"/>
                    <w:u w:val="single"/>
                    <w:lang w:eastAsia="en-US"/>
                  </w:rPr>
                </w:rPrChange>
              </w:rPr>
              <w:t>)</w:t>
            </w:r>
          </w:p>
        </w:tc>
      </w:tr>
      <w:tr w:rsidR="00080282" w:rsidRPr="0022128B" w14:paraId="1BE903F2" w14:textId="77777777" w:rsidTr="00E36722">
        <w:trPr>
          <w:trHeight w:val="300"/>
          <w:jc w:val="center"/>
        </w:trPr>
        <w:tc>
          <w:tcPr>
            <w:tcW w:w="985" w:type="dxa"/>
            <w:tcBorders>
              <w:top w:val="single" w:sz="18" w:space="0" w:color="auto"/>
              <w:right w:val="single" w:sz="18" w:space="0" w:color="auto"/>
            </w:tcBorders>
            <w:shd w:val="clear" w:color="auto" w:fill="auto"/>
            <w:noWrap/>
            <w:vAlign w:val="center"/>
            <w:hideMark/>
          </w:tcPr>
          <w:p w14:paraId="3402C640"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79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794" w:author="ecslogon" w:date="2015-12-15T22:02:00Z">
                  <w:rPr>
                    <w:rFonts w:ascii="Times New Roman" w:eastAsia="Times New Roman" w:hAnsi="Times New Roman" w:cs="Times New Roman"/>
                    <w:color w:val="000000"/>
                    <w:lang w:eastAsia="en-US"/>
                  </w:rPr>
                </w:rPrChange>
              </w:rPr>
              <w:t>1</w:t>
            </w:r>
          </w:p>
        </w:tc>
        <w:tc>
          <w:tcPr>
            <w:tcW w:w="1407" w:type="dxa"/>
            <w:tcBorders>
              <w:top w:val="single" w:sz="18" w:space="0" w:color="auto"/>
              <w:left w:val="single" w:sz="18" w:space="0" w:color="auto"/>
              <w:right w:val="single" w:sz="18" w:space="0" w:color="auto"/>
            </w:tcBorders>
            <w:shd w:val="clear" w:color="auto" w:fill="auto"/>
            <w:noWrap/>
            <w:vAlign w:val="bottom"/>
            <w:hideMark/>
          </w:tcPr>
          <w:p w14:paraId="697C6694"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7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796" w:author="ecslogon" w:date="2015-12-15T22:02:00Z">
                  <w:rPr>
                    <w:rFonts w:ascii="Times New Roman" w:eastAsia="Times New Roman" w:hAnsi="Times New Roman" w:cs="Times New Roman"/>
                    <w:color w:val="000000"/>
                    <w:lang w:eastAsia="en-US"/>
                  </w:rPr>
                </w:rPrChange>
              </w:rPr>
              <w:t>0.020</w:t>
            </w:r>
          </w:p>
        </w:tc>
        <w:tc>
          <w:tcPr>
            <w:tcW w:w="1568" w:type="dxa"/>
            <w:tcBorders>
              <w:top w:val="single" w:sz="18" w:space="0" w:color="auto"/>
              <w:left w:val="single" w:sz="18" w:space="0" w:color="auto"/>
              <w:right w:val="single" w:sz="18" w:space="0" w:color="auto"/>
            </w:tcBorders>
            <w:shd w:val="clear" w:color="auto" w:fill="auto"/>
            <w:noWrap/>
            <w:vAlign w:val="bottom"/>
            <w:hideMark/>
          </w:tcPr>
          <w:p w14:paraId="64783A18"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79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798" w:author="ecslogon" w:date="2015-12-15T22:02:00Z">
                  <w:rPr>
                    <w:rFonts w:ascii="Times New Roman" w:eastAsia="Times New Roman" w:hAnsi="Times New Roman" w:cs="Times New Roman"/>
                    <w:color w:val="000000"/>
                    <w:lang w:eastAsia="en-US"/>
                  </w:rPr>
                </w:rPrChange>
              </w:rPr>
              <w:t>0.021</w:t>
            </w:r>
          </w:p>
        </w:tc>
        <w:tc>
          <w:tcPr>
            <w:tcW w:w="1620" w:type="dxa"/>
            <w:tcBorders>
              <w:top w:val="single" w:sz="18" w:space="0" w:color="auto"/>
              <w:left w:val="single" w:sz="18" w:space="0" w:color="auto"/>
              <w:right w:val="single" w:sz="18" w:space="0" w:color="auto"/>
            </w:tcBorders>
            <w:shd w:val="clear" w:color="auto" w:fill="auto"/>
            <w:noWrap/>
            <w:vAlign w:val="bottom"/>
            <w:hideMark/>
          </w:tcPr>
          <w:p w14:paraId="73598DFF"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79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00" w:author="ecslogon" w:date="2015-12-15T22:02:00Z">
                  <w:rPr>
                    <w:rFonts w:ascii="Times New Roman" w:eastAsia="Times New Roman" w:hAnsi="Times New Roman" w:cs="Times New Roman"/>
                    <w:color w:val="000000"/>
                    <w:lang w:eastAsia="en-US"/>
                  </w:rPr>
                </w:rPrChange>
              </w:rPr>
              <w:t>0.017</w:t>
            </w:r>
          </w:p>
        </w:tc>
        <w:tc>
          <w:tcPr>
            <w:tcW w:w="1620" w:type="dxa"/>
            <w:tcBorders>
              <w:top w:val="single" w:sz="18" w:space="0" w:color="auto"/>
              <w:left w:val="single" w:sz="18" w:space="0" w:color="auto"/>
              <w:right w:val="single" w:sz="18" w:space="0" w:color="auto"/>
            </w:tcBorders>
            <w:shd w:val="clear" w:color="auto" w:fill="auto"/>
            <w:noWrap/>
            <w:vAlign w:val="center"/>
            <w:hideMark/>
          </w:tcPr>
          <w:p w14:paraId="4DA9635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02" w:author="ecslogon" w:date="2015-12-15T22:02:00Z">
                  <w:rPr>
                    <w:rFonts w:ascii="Times New Roman" w:eastAsia="Times New Roman" w:hAnsi="Times New Roman" w:cs="Times New Roman"/>
                    <w:color w:val="000000"/>
                    <w:lang w:eastAsia="en-US"/>
                  </w:rPr>
                </w:rPrChange>
              </w:rPr>
              <w:t>0.014</w:t>
            </w:r>
          </w:p>
        </w:tc>
        <w:tc>
          <w:tcPr>
            <w:tcW w:w="1530" w:type="dxa"/>
            <w:tcBorders>
              <w:top w:val="single" w:sz="18" w:space="0" w:color="auto"/>
              <w:left w:val="single" w:sz="18" w:space="0" w:color="auto"/>
            </w:tcBorders>
            <w:shd w:val="clear" w:color="auto" w:fill="auto"/>
            <w:noWrap/>
            <w:vAlign w:val="center"/>
            <w:hideMark/>
          </w:tcPr>
          <w:p w14:paraId="7654525F"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04" w:author="ecslogon" w:date="2015-12-15T22:02:00Z">
                  <w:rPr>
                    <w:rFonts w:ascii="Times New Roman" w:eastAsia="Times New Roman" w:hAnsi="Times New Roman" w:cs="Times New Roman"/>
                    <w:color w:val="000000"/>
                    <w:lang w:eastAsia="en-US"/>
                  </w:rPr>
                </w:rPrChange>
              </w:rPr>
              <w:t>0.011</w:t>
            </w:r>
          </w:p>
        </w:tc>
      </w:tr>
      <w:tr w:rsidR="00080282" w:rsidRPr="0022128B" w14:paraId="46186FAA" w14:textId="77777777" w:rsidTr="00E36722">
        <w:trPr>
          <w:trHeight w:val="300"/>
          <w:jc w:val="center"/>
        </w:trPr>
        <w:tc>
          <w:tcPr>
            <w:tcW w:w="985" w:type="dxa"/>
            <w:tcBorders>
              <w:right w:val="single" w:sz="18" w:space="0" w:color="auto"/>
            </w:tcBorders>
            <w:shd w:val="clear" w:color="auto" w:fill="auto"/>
            <w:noWrap/>
            <w:vAlign w:val="center"/>
            <w:hideMark/>
          </w:tcPr>
          <w:p w14:paraId="55491116"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06" w:author="ecslogon" w:date="2015-12-15T22:02:00Z">
                  <w:rPr>
                    <w:rFonts w:ascii="Times New Roman" w:eastAsia="Times New Roman" w:hAnsi="Times New Roman" w:cs="Times New Roman"/>
                    <w:color w:val="000000"/>
                    <w:lang w:eastAsia="en-US"/>
                  </w:rPr>
                </w:rPrChange>
              </w:rPr>
              <w:t>2</w:t>
            </w:r>
          </w:p>
        </w:tc>
        <w:tc>
          <w:tcPr>
            <w:tcW w:w="1407" w:type="dxa"/>
            <w:tcBorders>
              <w:left w:val="single" w:sz="18" w:space="0" w:color="auto"/>
              <w:right w:val="single" w:sz="18" w:space="0" w:color="auto"/>
            </w:tcBorders>
            <w:shd w:val="clear" w:color="auto" w:fill="auto"/>
            <w:noWrap/>
            <w:vAlign w:val="bottom"/>
            <w:hideMark/>
          </w:tcPr>
          <w:p w14:paraId="6F215F5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0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08"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6E53917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0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10" w:author="ecslogon" w:date="2015-12-15T22:02:00Z">
                  <w:rPr>
                    <w:rFonts w:ascii="Times New Roman" w:eastAsia="Times New Roman" w:hAnsi="Times New Roman" w:cs="Times New Roman"/>
                    <w:color w:val="000000"/>
                    <w:lang w:eastAsia="en-US"/>
                  </w:rPr>
                </w:rPrChange>
              </w:rPr>
              <w:t>0.021</w:t>
            </w:r>
          </w:p>
        </w:tc>
        <w:tc>
          <w:tcPr>
            <w:tcW w:w="1620" w:type="dxa"/>
            <w:tcBorders>
              <w:left w:val="single" w:sz="18" w:space="0" w:color="auto"/>
              <w:right w:val="single" w:sz="18" w:space="0" w:color="auto"/>
            </w:tcBorders>
            <w:shd w:val="clear" w:color="auto" w:fill="auto"/>
            <w:noWrap/>
            <w:vAlign w:val="bottom"/>
            <w:hideMark/>
          </w:tcPr>
          <w:p w14:paraId="16FFEAEE"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1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12" w:author="ecslogon" w:date="2015-12-15T22:02:00Z">
                  <w:rPr>
                    <w:rFonts w:ascii="Times New Roman" w:eastAsia="Times New Roman" w:hAnsi="Times New Roman" w:cs="Times New Roman"/>
                    <w:color w:val="000000"/>
                    <w:lang w:eastAsia="en-US"/>
                  </w:rPr>
                </w:rPrChange>
              </w:rPr>
              <w:t>0.017</w:t>
            </w:r>
          </w:p>
        </w:tc>
        <w:tc>
          <w:tcPr>
            <w:tcW w:w="1620" w:type="dxa"/>
            <w:tcBorders>
              <w:left w:val="single" w:sz="18" w:space="0" w:color="auto"/>
              <w:right w:val="single" w:sz="18" w:space="0" w:color="auto"/>
            </w:tcBorders>
            <w:shd w:val="clear" w:color="auto" w:fill="auto"/>
            <w:noWrap/>
            <w:vAlign w:val="center"/>
            <w:hideMark/>
          </w:tcPr>
          <w:p w14:paraId="72E4739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1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14" w:author="ecslogon" w:date="2015-12-15T22:02:00Z">
                  <w:rPr>
                    <w:rFonts w:ascii="Times New Roman" w:eastAsia="Times New Roman" w:hAnsi="Times New Roman" w:cs="Times New Roman"/>
                    <w:color w:val="000000"/>
                    <w:lang w:eastAsia="en-US"/>
                  </w:rPr>
                </w:rPrChange>
              </w:rPr>
              <w:t>0.014</w:t>
            </w:r>
          </w:p>
        </w:tc>
        <w:tc>
          <w:tcPr>
            <w:tcW w:w="1530" w:type="dxa"/>
            <w:tcBorders>
              <w:left w:val="single" w:sz="18" w:space="0" w:color="auto"/>
            </w:tcBorders>
            <w:shd w:val="clear" w:color="auto" w:fill="auto"/>
            <w:noWrap/>
            <w:vAlign w:val="center"/>
            <w:hideMark/>
          </w:tcPr>
          <w:p w14:paraId="413269F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1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16" w:author="ecslogon" w:date="2015-12-15T22:02:00Z">
                  <w:rPr>
                    <w:rFonts w:ascii="Times New Roman" w:eastAsia="Times New Roman" w:hAnsi="Times New Roman" w:cs="Times New Roman"/>
                    <w:color w:val="000000"/>
                    <w:lang w:eastAsia="en-US"/>
                  </w:rPr>
                </w:rPrChange>
              </w:rPr>
              <w:t>0.011</w:t>
            </w:r>
          </w:p>
        </w:tc>
      </w:tr>
      <w:tr w:rsidR="00080282" w:rsidRPr="0022128B" w14:paraId="16DAFD0A" w14:textId="77777777" w:rsidTr="00E36722">
        <w:trPr>
          <w:trHeight w:val="300"/>
          <w:jc w:val="center"/>
        </w:trPr>
        <w:tc>
          <w:tcPr>
            <w:tcW w:w="985" w:type="dxa"/>
            <w:tcBorders>
              <w:right w:val="single" w:sz="18" w:space="0" w:color="auto"/>
            </w:tcBorders>
            <w:shd w:val="clear" w:color="auto" w:fill="auto"/>
            <w:noWrap/>
            <w:vAlign w:val="center"/>
            <w:hideMark/>
          </w:tcPr>
          <w:p w14:paraId="3280B06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1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18" w:author="ecslogon" w:date="2015-12-15T22:02:00Z">
                  <w:rPr>
                    <w:rFonts w:ascii="Times New Roman" w:eastAsia="Times New Roman" w:hAnsi="Times New Roman" w:cs="Times New Roman"/>
                    <w:color w:val="000000"/>
                    <w:lang w:eastAsia="en-US"/>
                  </w:rPr>
                </w:rPrChange>
              </w:rPr>
              <w:t>3</w:t>
            </w:r>
          </w:p>
        </w:tc>
        <w:tc>
          <w:tcPr>
            <w:tcW w:w="1407" w:type="dxa"/>
            <w:tcBorders>
              <w:left w:val="single" w:sz="18" w:space="0" w:color="auto"/>
              <w:right w:val="single" w:sz="18" w:space="0" w:color="auto"/>
            </w:tcBorders>
            <w:shd w:val="clear" w:color="auto" w:fill="auto"/>
            <w:noWrap/>
            <w:vAlign w:val="bottom"/>
            <w:hideMark/>
          </w:tcPr>
          <w:p w14:paraId="0DFC9C5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1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20"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2F057FAE"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2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22"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23"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bottom"/>
            <w:hideMark/>
          </w:tcPr>
          <w:p w14:paraId="01000F28"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2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25"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26"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center"/>
            <w:hideMark/>
          </w:tcPr>
          <w:p w14:paraId="7A5215F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2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28"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29" w:author="ecslogon" w:date="2015-12-15T22:02:00Z">
                  <w:rPr>
                    <w:rFonts w:ascii="Times New Roman" w:eastAsia="Times New Roman" w:hAnsi="Times New Roman" w:cs="Times New Roman"/>
                    <w:color w:val="000000"/>
                    <w:lang w:eastAsia="en-US"/>
                  </w:rPr>
                </w:rPrChange>
              </w:rPr>
              <w:t>1</w:t>
            </w:r>
          </w:p>
        </w:tc>
        <w:tc>
          <w:tcPr>
            <w:tcW w:w="1530" w:type="dxa"/>
            <w:tcBorders>
              <w:left w:val="single" w:sz="18" w:space="0" w:color="auto"/>
            </w:tcBorders>
            <w:shd w:val="clear" w:color="auto" w:fill="auto"/>
            <w:noWrap/>
            <w:vAlign w:val="center"/>
            <w:hideMark/>
          </w:tcPr>
          <w:p w14:paraId="3A20C965"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3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31"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32" w:author="ecslogon" w:date="2015-12-15T22:02:00Z">
                  <w:rPr>
                    <w:rFonts w:ascii="Times New Roman" w:eastAsia="Times New Roman" w:hAnsi="Times New Roman" w:cs="Times New Roman"/>
                    <w:color w:val="000000"/>
                    <w:lang w:eastAsia="en-US"/>
                  </w:rPr>
                </w:rPrChange>
              </w:rPr>
              <w:t>1</w:t>
            </w:r>
          </w:p>
        </w:tc>
      </w:tr>
      <w:tr w:rsidR="00080282" w:rsidRPr="0022128B" w14:paraId="43B3BE40" w14:textId="77777777" w:rsidTr="00E36722">
        <w:trPr>
          <w:trHeight w:val="300"/>
          <w:jc w:val="center"/>
        </w:trPr>
        <w:tc>
          <w:tcPr>
            <w:tcW w:w="985" w:type="dxa"/>
            <w:tcBorders>
              <w:right w:val="single" w:sz="18" w:space="0" w:color="auto"/>
            </w:tcBorders>
            <w:shd w:val="clear" w:color="auto" w:fill="auto"/>
            <w:noWrap/>
            <w:vAlign w:val="center"/>
            <w:hideMark/>
          </w:tcPr>
          <w:p w14:paraId="6A2A17D6"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3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34" w:author="ecslogon" w:date="2015-12-15T22:02:00Z">
                  <w:rPr>
                    <w:rFonts w:ascii="Times New Roman" w:eastAsia="Times New Roman" w:hAnsi="Times New Roman" w:cs="Times New Roman"/>
                    <w:color w:val="000000"/>
                    <w:lang w:eastAsia="en-US"/>
                  </w:rPr>
                </w:rPrChange>
              </w:rPr>
              <w:t>4</w:t>
            </w:r>
          </w:p>
        </w:tc>
        <w:tc>
          <w:tcPr>
            <w:tcW w:w="1407" w:type="dxa"/>
            <w:tcBorders>
              <w:left w:val="single" w:sz="18" w:space="0" w:color="auto"/>
              <w:right w:val="single" w:sz="18" w:space="0" w:color="auto"/>
            </w:tcBorders>
            <w:shd w:val="clear" w:color="auto" w:fill="auto"/>
            <w:noWrap/>
            <w:vAlign w:val="bottom"/>
            <w:hideMark/>
          </w:tcPr>
          <w:p w14:paraId="6BE1573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3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36"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3EDBB71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38" w:author="ecslogon" w:date="2015-12-15T22:02:00Z">
                  <w:rPr>
                    <w:rFonts w:ascii="Times New Roman" w:eastAsia="Times New Roman" w:hAnsi="Times New Roman" w:cs="Times New Roman"/>
                    <w:color w:val="000000"/>
                    <w:lang w:eastAsia="en-US"/>
                  </w:rPr>
                </w:rPrChange>
              </w:rPr>
              <w:t>0.011</w:t>
            </w:r>
          </w:p>
        </w:tc>
        <w:tc>
          <w:tcPr>
            <w:tcW w:w="1620" w:type="dxa"/>
            <w:tcBorders>
              <w:left w:val="single" w:sz="18" w:space="0" w:color="auto"/>
              <w:right w:val="single" w:sz="18" w:space="0" w:color="auto"/>
            </w:tcBorders>
            <w:shd w:val="clear" w:color="auto" w:fill="auto"/>
            <w:noWrap/>
            <w:vAlign w:val="bottom"/>
            <w:hideMark/>
          </w:tcPr>
          <w:p w14:paraId="0E0BCC98"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40" w:author="ecslogon" w:date="2015-12-15T22:02:00Z">
                  <w:rPr>
                    <w:rFonts w:ascii="Times New Roman" w:eastAsia="Times New Roman" w:hAnsi="Times New Roman" w:cs="Times New Roman"/>
                    <w:color w:val="000000"/>
                    <w:lang w:eastAsia="en-US"/>
                  </w:rPr>
                </w:rPrChange>
              </w:rPr>
              <w:t>0.008</w:t>
            </w:r>
          </w:p>
        </w:tc>
        <w:tc>
          <w:tcPr>
            <w:tcW w:w="1620" w:type="dxa"/>
            <w:tcBorders>
              <w:left w:val="single" w:sz="18" w:space="0" w:color="auto"/>
              <w:right w:val="single" w:sz="18" w:space="0" w:color="auto"/>
            </w:tcBorders>
            <w:shd w:val="clear" w:color="auto" w:fill="auto"/>
            <w:noWrap/>
            <w:vAlign w:val="center"/>
            <w:hideMark/>
          </w:tcPr>
          <w:p w14:paraId="75B49186"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4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42" w:author="ecslogon" w:date="2015-12-15T22:02:00Z">
                  <w:rPr>
                    <w:rFonts w:ascii="Times New Roman" w:eastAsia="Times New Roman" w:hAnsi="Times New Roman" w:cs="Times New Roman"/>
                    <w:color w:val="000000"/>
                    <w:lang w:eastAsia="en-US"/>
                  </w:rPr>
                </w:rPrChange>
              </w:rPr>
              <w:t>0.007</w:t>
            </w:r>
          </w:p>
        </w:tc>
        <w:tc>
          <w:tcPr>
            <w:tcW w:w="1530" w:type="dxa"/>
            <w:tcBorders>
              <w:left w:val="single" w:sz="18" w:space="0" w:color="auto"/>
            </w:tcBorders>
            <w:shd w:val="clear" w:color="auto" w:fill="auto"/>
            <w:noWrap/>
            <w:vAlign w:val="center"/>
            <w:hideMark/>
          </w:tcPr>
          <w:p w14:paraId="2B3FA54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4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44" w:author="ecslogon" w:date="2015-12-15T22:02:00Z">
                  <w:rPr>
                    <w:rFonts w:ascii="Times New Roman" w:eastAsia="Times New Roman" w:hAnsi="Times New Roman" w:cs="Times New Roman"/>
                    <w:color w:val="000000"/>
                    <w:lang w:eastAsia="en-US"/>
                  </w:rPr>
                </w:rPrChange>
              </w:rPr>
              <w:t>0.005</w:t>
            </w:r>
          </w:p>
        </w:tc>
      </w:tr>
      <w:tr w:rsidR="00080282" w:rsidRPr="0022128B" w14:paraId="22BD29B6" w14:textId="77777777" w:rsidTr="00E36722">
        <w:trPr>
          <w:trHeight w:val="300"/>
          <w:jc w:val="center"/>
        </w:trPr>
        <w:tc>
          <w:tcPr>
            <w:tcW w:w="985" w:type="dxa"/>
            <w:tcBorders>
              <w:right w:val="single" w:sz="18" w:space="0" w:color="auto"/>
            </w:tcBorders>
            <w:shd w:val="clear" w:color="auto" w:fill="auto"/>
            <w:noWrap/>
            <w:vAlign w:val="center"/>
            <w:hideMark/>
          </w:tcPr>
          <w:p w14:paraId="61967EF4"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4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46" w:author="ecslogon" w:date="2015-12-15T22:02:00Z">
                  <w:rPr>
                    <w:rFonts w:ascii="Times New Roman" w:eastAsia="Times New Roman" w:hAnsi="Times New Roman" w:cs="Times New Roman"/>
                    <w:color w:val="000000"/>
                    <w:lang w:eastAsia="en-US"/>
                  </w:rPr>
                </w:rPrChange>
              </w:rPr>
              <w:t>5</w:t>
            </w:r>
          </w:p>
        </w:tc>
        <w:tc>
          <w:tcPr>
            <w:tcW w:w="1407" w:type="dxa"/>
            <w:tcBorders>
              <w:left w:val="single" w:sz="18" w:space="0" w:color="auto"/>
              <w:right w:val="single" w:sz="18" w:space="0" w:color="auto"/>
            </w:tcBorders>
            <w:shd w:val="clear" w:color="auto" w:fill="auto"/>
            <w:noWrap/>
            <w:vAlign w:val="bottom"/>
            <w:hideMark/>
          </w:tcPr>
          <w:p w14:paraId="65915172"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4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48"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12EE7775"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4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50"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51"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bottom"/>
            <w:hideMark/>
          </w:tcPr>
          <w:p w14:paraId="61696C5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5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53"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54"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center"/>
            <w:hideMark/>
          </w:tcPr>
          <w:p w14:paraId="246E1F39"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5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56"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57" w:author="ecslogon" w:date="2015-12-15T22:02:00Z">
                  <w:rPr>
                    <w:rFonts w:ascii="Times New Roman" w:eastAsia="Times New Roman" w:hAnsi="Times New Roman" w:cs="Times New Roman"/>
                    <w:color w:val="000000"/>
                    <w:lang w:eastAsia="en-US"/>
                  </w:rPr>
                </w:rPrChange>
              </w:rPr>
              <w:t>1</w:t>
            </w:r>
          </w:p>
        </w:tc>
        <w:tc>
          <w:tcPr>
            <w:tcW w:w="1530" w:type="dxa"/>
            <w:tcBorders>
              <w:left w:val="single" w:sz="18" w:space="0" w:color="auto"/>
            </w:tcBorders>
            <w:shd w:val="clear" w:color="auto" w:fill="auto"/>
            <w:noWrap/>
            <w:vAlign w:val="center"/>
            <w:hideMark/>
          </w:tcPr>
          <w:p w14:paraId="2FB08A7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5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59"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60" w:author="ecslogon" w:date="2015-12-15T22:02:00Z">
                  <w:rPr>
                    <w:rFonts w:ascii="Times New Roman" w:eastAsia="Times New Roman" w:hAnsi="Times New Roman" w:cs="Times New Roman"/>
                    <w:color w:val="000000"/>
                    <w:lang w:eastAsia="en-US"/>
                  </w:rPr>
                </w:rPrChange>
              </w:rPr>
              <w:t>1</w:t>
            </w:r>
          </w:p>
        </w:tc>
      </w:tr>
      <w:tr w:rsidR="00080282" w:rsidRPr="0022128B" w14:paraId="31F793F4" w14:textId="77777777" w:rsidTr="00E36722">
        <w:trPr>
          <w:trHeight w:val="300"/>
          <w:jc w:val="center"/>
        </w:trPr>
        <w:tc>
          <w:tcPr>
            <w:tcW w:w="985" w:type="dxa"/>
            <w:tcBorders>
              <w:right w:val="single" w:sz="18" w:space="0" w:color="auto"/>
            </w:tcBorders>
            <w:shd w:val="clear" w:color="auto" w:fill="auto"/>
            <w:noWrap/>
            <w:vAlign w:val="center"/>
            <w:hideMark/>
          </w:tcPr>
          <w:p w14:paraId="4DF5F838"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6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62" w:author="ecslogon" w:date="2015-12-15T22:02:00Z">
                  <w:rPr>
                    <w:rFonts w:ascii="Times New Roman" w:eastAsia="Times New Roman" w:hAnsi="Times New Roman" w:cs="Times New Roman"/>
                    <w:color w:val="000000"/>
                    <w:lang w:eastAsia="en-US"/>
                  </w:rPr>
                </w:rPrChange>
              </w:rPr>
              <w:t>6</w:t>
            </w:r>
          </w:p>
        </w:tc>
        <w:tc>
          <w:tcPr>
            <w:tcW w:w="1407" w:type="dxa"/>
            <w:tcBorders>
              <w:left w:val="single" w:sz="18" w:space="0" w:color="auto"/>
              <w:right w:val="single" w:sz="18" w:space="0" w:color="auto"/>
            </w:tcBorders>
            <w:shd w:val="clear" w:color="auto" w:fill="auto"/>
            <w:noWrap/>
            <w:vAlign w:val="bottom"/>
            <w:hideMark/>
          </w:tcPr>
          <w:p w14:paraId="704052A9"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6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64"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6EB000D2"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6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66" w:author="ecslogon" w:date="2015-12-15T22:02:00Z">
                  <w:rPr>
                    <w:rFonts w:ascii="Times New Roman" w:eastAsia="Times New Roman" w:hAnsi="Times New Roman" w:cs="Times New Roman"/>
                    <w:color w:val="000000"/>
                    <w:lang w:eastAsia="en-US"/>
                  </w:rPr>
                </w:rPrChange>
              </w:rPr>
              <w:t>0.021</w:t>
            </w:r>
          </w:p>
        </w:tc>
        <w:tc>
          <w:tcPr>
            <w:tcW w:w="1620" w:type="dxa"/>
            <w:tcBorders>
              <w:left w:val="single" w:sz="18" w:space="0" w:color="auto"/>
              <w:right w:val="single" w:sz="18" w:space="0" w:color="auto"/>
            </w:tcBorders>
            <w:shd w:val="clear" w:color="auto" w:fill="auto"/>
            <w:noWrap/>
            <w:vAlign w:val="bottom"/>
            <w:hideMark/>
          </w:tcPr>
          <w:p w14:paraId="711C79FD"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6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68" w:author="ecslogon" w:date="2015-12-15T22:02:00Z">
                  <w:rPr>
                    <w:rFonts w:ascii="Times New Roman" w:eastAsia="Times New Roman" w:hAnsi="Times New Roman" w:cs="Times New Roman"/>
                    <w:color w:val="000000"/>
                    <w:lang w:eastAsia="en-US"/>
                  </w:rPr>
                </w:rPrChange>
              </w:rPr>
              <w:t>0.017</w:t>
            </w:r>
          </w:p>
        </w:tc>
        <w:tc>
          <w:tcPr>
            <w:tcW w:w="1620" w:type="dxa"/>
            <w:tcBorders>
              <w:left w:val="single" w:sz="18" w:space="0" w:color="auto"/>
              <w:right w:val="single" w:sz="18" w:space="0" w:color="auto"/>
            </w:tcBorders>
            <w:shd w:val="clear" w:color="auto" w:fill="auto"/>
            <w:noWrap/>
            <w:vAlign w:val="center"/>
            <w:hideMark/>
          </w:tcPr>
          <w:p w14:paraId="6C80C8EE"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6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70" w:author="ecslogon" w:date="2015-12-15T22:02:00Z">
                  <w:rPr>
                    <w:rFonts w:ascii="Times New Roman" w:eastAsia="Times New Roman" w:hAnsi="Times New Roman" w:cs="Times New Roman"/>
                    <w:color w:val="000000"/>
                    <w:lang w:eastAsia="en-US"/>
                  </w:rPr>
                </w:rPrChange>
              </w:rPr>
              <w:t>0.014</w:t>
            </w:r>
          </w:p>
        </w:tc>
        <w:tc>
          <w:tcPr>
            <w:tcW w:w="1530" w:type="dxa"/>
            <w:tcBorders>
              <w:left w:val="single" w:sz="18" w:space="0" w:color="auto"/>
            </w:tcBorders>
            <w:shd w:val="clear" w:color="auto" w:fill="auto"/>
            <w:noWrap/>
            <w:vAlign w:val="center"/>
            <w:hideMark/>
          </w:tcPr>
          <w:p w14:paraId="23A95390"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72" w:author="ecslogon" w:date="2015-12-15T22:02:00Z">
                  <w:rPr>
                    <w:rFonts w:ascii="Times New Roman" w:eastAsia="Times New Roman" w:hAnsi="Times New Roman" w:cs="Times New Roman"/>
                    <w:color w:val="000000"/>
                    <w:lang w:eastAsia="en-US"/>
                  </w:rPr>
                </w:rPrChange>
              </w:rPr>
              <w:t>0.011</w:t>
            </w:r>
          </w:p>
        </w:tc>
      </w:tr>
      <w:tr w:rsidR="00080282" w:rsidRPr="0022128B" w14:paraId="0B5E4FB1" w14:textId="77777777" w:rsidTr="00E36722">
        <w:trPr>
          <w:trHeight w:val="300"/>
          <w:jc w:val="center"/>
        </w:trPr>
        <w:tc>
          <w:tcPr>
            <w:tcW w:w="985" w:type="dxa"/>
            <w:tcBorders>
              <w:right w:val="single" w:sz="18" w:space="0" w:color="auto"/>
            </w:tcBorders>
            <w:shd w:val="clear" w:color="auto" w:fill="auto"/>
            <w:noWrap/>
            <w:vAlign w:val="center"/>
            <w:hideMark/>
          </w:tcPr>
          <w:p w14:paraId="01F3CCE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7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74" w:author="ecslogon" w:date="2015-12-15T22:02:00Z">
                  <w:rPr>
                    <w:rFonts w:ascii="Times New Roman" w:eastAsia="Times New Roman" w:hAnsi="Times New Roman" w:cs="Times New Roman"/>
                    <w:color w:val="000000"/>
                    <w:lang w:eastAsia="en-US"/>
                  </w:rPr>
                </w:rPrChange>
              </w:rPr>
              <w:t>7</w:t>
            </w:r>
          </w:p>
        </w:tc>
        <w:tc>
          <w:tcPr>
            <w:tcW w:w="1407" w:type="dxa"/>
            <w:tcBorders>
              <w:left w:val="single" w:sz="18" w:space="0" w:color="auto"/>
              <w:right w:val="single" w:sz="18" w:space="0" w:color="auto"/>
            </w:tcBorders>
            <w:shd w:val="clear" w:color="auto" w:fill="auto"/>
            <w:noWrap/>
            <w:vAlign w:val="bottom"/>
            <w:hideMark/>
          </w:tcPr>
          <w:p w14:paraId="0108D540"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7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76"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4AE99A1F"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7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78" w:author="ecslogon" w:date="2015-12-15T22:02:00Z">
                  <w:rPr>
                    <w:rFonts w:ascii="Times New Roman" w:eastAsia="Times New Roman" w:hAnsi="Times New Roman" w:cs="Times New Roman"/>
                    <w:color w:val="000000"/>
                    <w:lang w:eastAsia="en-US"/>
                  </w:rPr>
                </w:rPrChange>
              </w:rPr>
              <w:t>0.021</w:t>
            </w:r>
          </w:p>
        </w:tc>
        <w:tc>
          <w:tcPr>
            <w:tcW w:w="1620" w:type="dxa"/>
            <w:tcBorders>
              <w:left w:val="single" w:sz="18" w:space="0" w:color="auto"/>
              <w:right w:val="single" w:sz="18" w:space="0" w:color="auto"/>
            </w:tcBorders>
            <w:shd w:val="clear" w:color="auto" w:fill="auto"/>
            <w:noWrap/>
            <w:vAlign w:val="bottom"/>
            <w:hideMark/>
          </w:tcPr>
          <w:p w14:paraId="7ECA65A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7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80" w:author="ecslogon" w:date="2015-12-15T22:02:00Z">
                  <w:rPr>
                    <w:rFonts w:ascii="Times New Roman" w:eastAsia="Times New Roman" w:hAnsi="Times New Roman" w:cs="Times New Roman"/>
                    <w:color w:val="000000"/>
                    <w:lang w:eastAsia="en-US"/>
                  </w:rPr>
                </w:rPrChange>
              </w:rPr>
              <w:t>0.017</w:t>
            </w:r>
          </w:p>
        </w:tc>
        <w:tc>
          <w:tcPr>
            <w:tcW w:w="1620" w:type="dxa"/>
            <w:tcBorders>
              <w:left w:val="single" w:sz="18" w:space="0" w:color="auto"/>
              <w:right w:val="single" w:sz="18" w:space="0" w:color="auto"/>
            </w:tcBorders>
            <w:shd w:val="clear" w:color="auto" w:fill="auto"/>
            <w:noWrap/>
            <w:vAlign w:val="center"/>
            <w:hideMark/>
          </w:tcPr>
          <w:p w14:paraId="35A9BE6F"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8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82" w:author="ecslogon" w:date="2015-12-15T22:02:00Z">
                  <w:rPr>
                    <w:rFonts w:ascii="Times New Roman" w:eastAsia="Times New Roman" w:hAnsi="Times New Roman" w:cs="Times New Roman"/>
                    <w:color w:val="000000"/>
                    <w:lang w:eastAsia="en-US"/>
                  </w:rPr>
                </w:rPrChange>
              </w:rPr>
              <w:t>0.014</w:t>
            </w:r>
          </w:p>
        </w:tc>
        <w:tc>
          <w:tcPr>
            <w:tcW w:w="1530" w:type="dxa"/>
            <w:tcBorders>
              <w:left w:val="single" w:sz="18" w:space="0" w:color="auto"/>
            </w:tcBorders>
            <w:shd w:val="clear" w:color="auto" w:fill="auto"/>
            <w:noWrap/>
            <w:vAlign w:val="center"/>
            <w:hideMark/>
          </w:tcPr>
          <w:p w14:paraId="4BFB865C"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8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84" w:author="ecslogon" w:date="2015-12-15T22:02:00Z">
                  <w:rPr>
                    <w:rFonts w:ascii="Times New Roman" w:eastAsia="Times New Roman" w:hAnsi="Times New Roman" w:cs="Times New Roman"/>
                    <w:color w:val="000000"/>
                    <w:lang w:eastAsia="en-US"/>
                  </w:rPr>
                </w:rPrChange>
              </w:rPr>
              <w:t>0.011</w:t>
            </w:r>
          </w:p>
        </w:tc>
      </w:tr>
      <w:tr w:rsidR="00080282" w:rsidRPr="0022128B" w14:paraId="17F75585" w14:textId="77777777" w:rsidTr="00E36722">
        <w:trPr>
          <w:trHeight w:val="300"/>
          <w:jc w:val="center"/>
        </w:trPr>
        <w:tc>
          <w:tcPr>
            <w:tcW w:w="985" w:type="dxa"/>
            <w:tcBorders>
              <w:right w:val="single" w:sz="18" w:space="0" w:color="auto"/>
            </w:tcBorders>
            <w:shd w:val="clear" w:color="auto" w:fill="auto"/>
            <w:noWrap/>
            <w:vAlign w:val="center"/>
            <w:hideMark/>
          </w:tcPr>
          <w:p w14:paraId="3C23EBB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8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86" w:author="ecslogon" w:date="2015-12-15T22:02:00Z">
                  <w:rPr>
                    <w:rFonts w:ascii="Times New Roman" w:eastAsia="Times New Roman" w:hAnsi="Times New Roman" w:cs="Times New Roman"/>
                    <w:color w:val="000000"/>
                    <w:lang w:eastAsia="en-US"/>
                  </w:rPr>
                </w:rPrChange>
              </w:rPr>
              <w:t>8</w:t>
            </w:r>
          </w:p>
        </w:tc>
        <w:tc>
          <w:tcPr>
            <w:tcW w:w="1407" w:type="dxa"/>
            <w:tcBorders>
              <w:left w:val="single" w:sz="18" w:space="0" w:color="auto"/>
              <w:right w:val="single" w:sz="18" w:space="0" w:color="auto"/>
            </w:tcBorders>
            <w:shd w:val="clear" w:color="auto" w:fill="auto"/>
            <w:noWrap/>
            <w:vAlign w:val="bottom"/>
            <w:hideMark/>
          </w:tcPr>
          <w:p w14:paraId="491721C6"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8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88"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177795A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8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90"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91"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bottom"/>
            <w:hideMark/>
          </w:tcPr>
          <w:p w14:paraId="61B4F0A5"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9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93"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94"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center"/>
            <w:hideMark/>
          </w:tcPr>
          <w:p w14:paraId="7580E6FE"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96"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897" w:author="ecslogon" w:date="2015-12-15T22:02:00Z">
                  <w:rPr>
                    <w:rFonts w:ascii="Times New Roman" w:eastAsia="Times New Roman" w:hAnsi="Times New Roman" w:cs="Times New Roman"/>
                    <w:color w:val="000000"/>
                    <w:lang w:eastAsia="en-US"/>
                  </w:rPr>
                </w:rPrChange>
              </w:rPr>
              <w:t>1</w:t>
            </w:r>
          </w:p>
        </w:tc>
        <w:tc>
          <w:tcPr>
            <w:tcW w:w="1530" w:type="dxa"/>
            <w:tcBorders>
              <w:left w:val="single" w:sz="18" w:space="0" w:color="auto"/>
            </w:tcBorders>
            <w:shd w:val="clear" w:color="auto" w:fill="auto"/>
            <w:noWrap/>
            <w:vAlign w:val="center"/>
            <w:hideMark/>
          </w:tcPr>
          <w:p w14:paraId="6D2AA48B"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89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899"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900" w:author="ecslogon" w:date="2015-12-15T22:02:00Z">
                  <w:rPr>
                    <w:rFonts w:ascii="Times New Roman" w:eastAsia="Times New Roman" w:hAnsi="Times New Roman" w:cs="Times New Roman"/>
                    <w:color w:val="000000"/>
                    <w:lang w:eastAsia="en-US"/>
                  </w:rPr>
                </w:rPrChange>
              </w:rPr>
              <w:t>1</w:t>
            </w:r>
          </w:p>
        </w:tc>
      </w:tr>
      <w:tr w:rsidR="00080282" w:rsidRPr="0022128B" w14:paraId="1A72D515" w14:textId="77777777" w:rsidTr="00E36722">
        <w:trPr>
          <w:trHeight w:val="300"/>
          <w:jc w:val="center"/>
        </w:trPr>
        <w:tc>
          <w:tcPr>
            <w:tcW w:w="985" w:type="dxa"/>
            <w:tcBorders>
              <w:right w:val="single" w:sz="18" w:space="0" w:color="auto"/>
            </w:tcBorders>
            <w:shd w:val="clear" w:color="auto" w:fill="auto"/>
            <w:noWrap/>
            <w:vAlign w:val="center"/>
            <w:hideMark/>
          </w:tcPr>
          <w:p w14:paraId="06988DE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02" w:author="ecslogon" w:date="2015-12-15T22:02:00Z">
                  <w:rPr>
                    <w:rFonts w:ascii="Times New Roman" w:eastAsia="Times New Roman" w:hAnsi="Times New Roman" w:cs="Times New Roman"/>
                    <w:color w:val="000000"/>
                    <w:lang w:eastAsia="en-US"/>
                  </w:rPr>
                </w:rPrChange>
              </w:rPr>
              <w:t>9</w:t>
            </w:r>
          </w:p>
        </w:tc>
        <w:tc>
          <w:tcPr>
            <w:tcW w:w="1407" w:type="dxa"/>
            <w:tcBorders>
              <w:left w:val="single" w:sz="18" w:space="0" w:color="auto"/>
              <w:right w:val="single" w:sz="18" w:space="0" w:color="auto"/>
            </w:tcBorders>
            <w:shd w:val="clear" w:color="auto" w:fill="auto"/>
            <w:noWrap/>
            <w:vAlign w:val="bottom"/>
            <w:hideMark/>
          </w:tcPr>
          <w:p w14:paraId="2587E448"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04"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694D5514"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06"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907"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bottom"/>
            <w:hideMark/>
          </w:tcPr>
          <w:p w14:paraId="56C5BF9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0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09"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910" w:author="ecslogon" w:date="2015-12-15T22:02:00Z">
                  <w:rPr>
                    <w:rFonts w:ascii="Times New Roman" w:eastAsia="Times New Roman" w:hAnsi="Times New Roman" w:cs="Times New Roman"/>
                    <w:color w:val="000000"/>
                    <w:lang w:eastAsia="en-US"/>
                  </w:rPr>
                </w:rPrChange>
              </w:rPr>
              <w:t>1</w:t>
            </w:r>
          </w:p>
        </w:tc>
        <w:tc>
          <w:tcPr>
            <w:tcW w:w="1620" w:type="dxa"/>
            <w:tcBorders>
              <w:left w:val="single" w:sz="18" w:space="0" w:color="auto"/>
              <w:right w:val="single" w:sz="18" w:space="0" w:color="auto"/>
            </w:tcBorders>
            <w:shd w:val="clear" w:color="auto" w:fill="auto"/>
            <w:noWrap/>
            <w:vAlign w:val="center"/>
            <w:hideMark/>
          </w:tcPr>
          <w:p w14:paraId="7B534609"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1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12"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913" w:author="ecslogon" w:date="2015-12-15T22:02:00Z">
                  <w:rPr>
                    <w:rFonts w:ascii="Times New Roman" w:eastAsia="Times New Roman" w:hAnsi="Times New Roman" w:cs="Times New Roman"/>
                    <w:color w:val="000000"/>
                    <w:lang w:eastAsia="en-US"/>
                  </w:rPr>
                </w:rPrChange>
              </w:rPr>
              <w:t>1</w:t>
            </w:r>
          </w:p>
        </w:tc>
        <w:tc>
          <w:tcPr>
            <w:tcW w:w="1530" w:type="dxa"/>
            <w:tcBorders>
              <w:left w:val="single" w:sz="18" w:space="0" w:color="auto"/>
            </w:tcBorders>
            <w:shd w:val="clear" w:color="auto" w:fill="auto"/>
            <w:noWrap/>
            <w:vAlign w:val="center"/>
            <w:hideMark/>
          </w:tcPr>
          <w:p w14:paraId="44B2CD17"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1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15" w:author="ecslogon" w:date="2015-12-15T22:02:00Z">
                  <w:rPr>
                    <w:rFonts w:ascii="Times New Roman" w:eastAsia="Times New Roman" w:hAnsi="Times New Roman" w:cs="Times New Roman"/>
                    <w:color w:val="000000"/>
                    <w:lang w:eastAsia="en-US"/>
                  </w:rPr>
                </w:rPrChange>
              </w:rPr>
              <w:t>0.000</w:t>
            </w:r>
            <w:r w:rsidR="00981B61" w:rsidRPr="0022128B">
              <w:rPr>
                <w:rFonts w:ascii="Times New Roman" w:eastAsia="Times New Roman" w:hAnsi="Times New Roman" w:cs="Times New Roman"/>
                <w:color w:val="000000"/>
                <w:sz w:val="24"/>
                <w:szCs w:val="24"/>
                <w:lang w:eastAsia="en-US"/>
                <w:rPrChange w:id="916" w:author="ecslogon" w:date="2015-12-15T22:02:00Z">
                  <w:rPr>
                    <w:rFonts w:ascii="Times New Roman" w:eastAsia="Times New Roman" w:hAnsi="Times New Roman" w:cs="Times New Roman"/>
                    <w:color w:val="000000"/>
                    <w:lang w:eastAsia="en-US"/>
                  </w:rPr>
                </w:rPrChange>
              </w:rPr>
              <w:t>1</w:t>
            </w:r>
          </w:p>
        </w:tc>
      </w:tr>
      <w:tr w:rsidR="00080282" w:rsidRPr="0022128B" w14:paraId="342FFC35" w14:textId="77777777" w:rsidTr="00E36722">
        <w:trPr>
          <w:trHeight w:val="300"/>
          <w:jc w:val="center"/>
        </w:trPr>
        <w:tc>
          <w:tcPr>
            <w:tcW w:w="985" w:type="dxa"/>
            <w:tcBorders>
              <w:right w:val="single" w:sz="18" w:space="0" w:color="auto"/>
            </w:tcBorders>
            <w:shd w:val="clear" w:color="auto" w:fill="auto"/>
            <w:noWrap/>
            <w:vAlign w:val="center"/>
            <w:hideMark/>
          </w:tcPr>
          <w:p w14:paraId="4265456B"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1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18" w:author="ecslogon" w:date="2015-12-15T22:02:00Z">
                  <w:rPr>
                    <w:rFonts w:ascii="Times New Roman" w:eastAsia="Times New Roman" w:hAnsi="Times New Roman" w:cs="Times New Roman"/>
                    <w:color w:val="000000"/>
                    <w:lang w:eastAsia="en-US"/>
                  </w:rPr>
                </w:rPrChange>
              </w:rPr>
              <w:t>10</w:t>
            </w:r>
          </w:p>
        </w:tc>
        <w:tc>
          <w:tcPr>
            <w:tcW w:w="1407" w:type="dxa"/>
            <w:tcBorders>
              <w:left w:val="single" w:sz="18" w:space="0" w:color="auto"/>
              <w:right w:val="single" w:sz="18" w:space="0" w:color="auto"/>
            </w:tcBorders>
            <w:shd w:val="clear" w:color="auto" w:fill="auto"/>
            <w:noWrap/>
            <w:vAlign w:val="bottom"/>
            <w:hideMark/>
          </w:tcPr>
          <w:p w14:paraId="4224FBF4"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1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20"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1FE2909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2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22" w:author="ecslogon" w:date="2015-12-15T22:02:00Z">
                  <w:rPr>
                    <w:rFonts w:ascii="Times New Roman" w:eastAsia="Times New Roman" w:hAnsi="Times New Roman" w:cs="Times New Roman"/>
                    <w:color w:val="000000"/>
                    <w:lang w:eastAsia="en-US"/>
                  </w:rPr>
                </w:rPrChange>
              </w:rPr>
              <w:t>0.021</w:t>
            </w:r>
          </w:p>
        </w:tc>
        <w:tc>
          <w:tcPr>
            <w:tcW w:w="1620" w:type="dxa"/>
            <w:tcBorders>
              <w:left w:val="single" w:sz="18" w:space="0" w:color="auto"/>
              <w:right w:val="single" w:sz="18" w:space="0" w:color="auto"/>
            </w:tcBorders>
            <w:shd w:val="clear" w:color="auto" w:fill="auto"/>
            <w:noWrap/>
            <w:vAlign w:val="bottom"/>
            <w:hideMark/>
          </w:tcPr>
          <w:p w14:paraId="51D0C4BF"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2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24" w:author="ecslogon" w:date="2015-12-15T22:02:00Z">
                  <w:rPr>
                    <w:rFonts w:ascii="Times New Roman" w:eastAsia="Times New Roman" w:hAnsi="Times New Roman" w:cs="Times New Roman"/>
                    <w:color w:val="000000"/>
                    <w:lang w:eastAsia="en-US"/>
                  </w:rPr>
                </w:rPrChange>
              </w:rPr>
              <w:t>0.017</w:t>
            </w:r>
          </w:p>
        </w:tc>
        <w:tc>
          <w:tcPr>
            <w:tcW w:w="1620" w:type="dxa"/>
            <w:tcBorders>
              <w:left w:val="single" w:sz="18" w:space="0" w:color="auto"/>
              <w:right w:val="single" w:sz="18" w:space="0" w:color="auto"/>
            </w:tcBorders>
            <w:shd w:val="clear" w:color="auto" w:fill="auto"/>
            <w:noWrap/>
            <w:vAlign w:val="center"/>
            <w:hideMark/>
          </w:tcPr>
          <w:p w14:paraId="5118A475"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2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26" w:author="ecslogon" w:date="2015-12-15T22:02:00Z">
                  <w:rPr>
                    <w:rFonts w:ascii="Times New Roman" w:eastAsia="Times New Roman" w:hAnsi="Times New Roman" w:cs="Times New Roman"/>
                    <w:color w:val="000000"/>
                    <w:lang w:eastAsia="en-US"/>
                  </w:rPr>
                </w:rPrChange>
              </w:rPr>
              <w:t>0.014</w:t>
            </w:r>
          </w:p>
        </w:tc>
        <w:tc>
          <w:tcPr>
            <w:tcW w:w="1530" w:type="dxa"/>
            <w:tcBorders>
              <w:left w:val="single" w:sz="18" w:space="0" w:color="auto"/>
            </w:tcBorders>
            <w:shd w:val="clear" w:color="auto" w:fill="auto"/>
            <w:noWrap/>
            <w:vAlign w:val="center"/>
            <w:hideMark/>
          </w:tcPr>
          <w:p w14:paraId="396A0AE0"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2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28" w:author="ecslogon" w:date="2015-12-15T22:02:00Z">
                  <w:rPr>
                    <w:rFonts w:ascii="Times New Roman" w:eastAsia="Times New Roman" w:hAnsi="Times New Roman" w:cs="Times New Roman"/>
                    <w:color w:val="000000"/>
                    <w:lang w:eastAsia="en-US"/>
                  </w:rPr>
                </w:rPrChange>
              </w:rPr>
              <w:t>0.011</w:t>
            </w:r>
          </w:p>
        </w:tc>
      </w:tr>
      <w:tr w:rsidR="00080282" w:rsidRPr="0022128B" w14:paraId="4321A077" w14:textId="77777777" w:rsidTr="00E36722">
        <w:trPr>
          <w:trHeight w:val="300"/>
          <w:jc w:val="center"/>
        </w:trPr>
        <w:tc>
          <w:tcPr>
            <w:tcW w:w="985" w:type="dxa"/>
            <w:tcBorders>
              <w:right w:val="single" w:sz="18" w:space="0" w:color="auto"/>
            </w:tcBorders>
            <w:shd w:val="clear" w:color="auto" w:fill="auto"/>
            <w:noWrap/>
            <w:vAlign w:val="center"/>
            <w:hideMark/>
          </w:tcPr>
          <w:p w14:paraId="2FEB4603"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2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30" w:author="ecslogon" w:date="2015-12-15T22:02:00Z">
                  <w:rPr>
                    <w:rFonts w:ascii="Times New Roman" w:eastAsia="Times New Roman" w:hAnsi="Times New Roman" w:cs="Times New Roman"/>
                    <w:color w:val="000000"/>
                    <w:lang w:eastAsia="en-US"/>
                  </w:rPr>
                </w:rPrChange>
              </w:rPr>
              <w:t>11</w:t>
            </w:r>
          </w:p>
        </w:tc>
        <w:tc>
          <w:tcPr>
            <w:tcW w:w="1407" w:type="dxa"/>
            <w:tcBorders>
              <w:left w:val="single" w:sz="18" w:space="0" w:color="auto"/>
              <w:right w:val="single" w:sz="18" w:space="0" w:color="auto"/>
            </w:tcBorders>
            <w:shd w:val="clear" w:color="auto" w:fill="auto"/>
            <w:noWrap/>
            <w:vAlign w:val="bottom"/>
            <w:hideMark/>
          </w:tcPr>
          <w:p w14:paraId="6FE9A2E0"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3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32" w:author="ecslogon" w:date="2015-12-15T22:02:00Z">
                  <w:rPr>
                    <w:rFonts w:ascii="Times New Roman" w:eastAsia="Times New Roman" w:hAnsi="Times New Roman" w:cs="Times New Roman"/>
                    <w:color w:val="000000"/>
                    <w:lang w:eastAsia="en-US"/>
                  </w:rPr>
                </w:rPrChange>
              </w:rPr>
              <w:t>0.020</w:t>
            </w:r>
          </w:p>
        </w:tc>
        <w:tc>
          <w:tcPr>
            <w:tcW w:w="1568" w:type="dxa"/>
            <w:tcBorders>
              <w:left w:val="single" w:sz="18" w:space="0" w:color="auto"/>
              <w:right w:val="single" w:sz="18" w:space="0" w:color="auto"/>
            </w:tcBorders>
            <w:shd w:val="clear" w:color="auto" w:fill="auto"/>
            <w:noWrap/>
            <w:vAlign w:val="bottom"/>
            <w:hideMark/>
          </w:tcPr>
          <w:p w14:paraId="711A57A5"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3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34" w:author="ecslogon" w:date="2015-12-15T22:02:00Z">
                  <w:rPr>
                    <w:rFonts w:ascii="Times New Roman" w:eastAsia="Times New Roman" w:hAnsi="Times New Roman" w:cs="Times New Roman"/>
                    <w:color w:val="000000"/>
                    <w:lang w:eastAsia="en-US"/>
                  </w:rPr>
                </w:rPrChange>
              </w:rPr>
              <w:t>0.021</w:t>
            </w:r>
          </w:p>
        </w:tc>
        <w:tc>
          <w:tcPr>
            <w:tcW w:w="1620" w:type="dxa"/>
            <w:tcBorders>
              <w:left w:val="single" w:sz="18" w:space="0" w:color="auto"/>
              <w:right w:val="single" w:sz="18" w:space="0" w:color="auto"/>
            </w:tcBorders>
            <w:shd w:val="clear" w:color="auto" w:fill="auto"/>
            <w:noWrap/>
            <w:vAlign w:val="bottom"/>
            <w:hideMark/>
          </w:tcPr>
          <w:p w14:paraId="1AA140EA"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3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36" w:author="ecslogon" w:date="2015-12-15T22:02:00Z">
                  <w:rPr>
                    <w:rFonts w:ascii="Times New Roman" w:eastAsia="Times New Roman" w:hAnsi="Times New Roman" w:cs="Times New Roman"/>
                    <w:color w:val="000000"/>
                    <w:lang w:eastAsia="en-US"/>
                  </w:rPr>
                </w:rPrChange>
              </w:rPr>
              <w:t>0.017</w:t>
            </w:r>
          </w:p>
        </w:tc>
        <w:tc>
          <w:tcPr>
            <w:tcW w:w="1620" w:type="dxa"/>
            <w:tcBorders>
              <w:left w:val="single" w:sz="18" w:space="0" w:color="auto"/>
              <w:right w:val="single" w:sz="18" w:space="0" w:color="auto"/>
            </w:tcBorders>
            <w:shd w:val="clear" w:color="auto" w:fill="auto"/>
            <w:noWrap/>
            <w:vAlign w:val="center"/>
            <w:hideMark/>
          </w:tcPr>
          <w:p w14:paraId="3744211B"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38" w:author="ecslogon" w:date="2015-12-15T22:02:00Z">
                  <w:rPr>
                    <w:rFonts w:ascii="Times New Roman" w:eastAsia="Times New Roman" w:hAnsi="Times New Roman" w:cs="Times New Roman"/>
                    <w:color w:val="000000"/>
                    <w:lang w:eastAsia="en-US"/>
                  </w:rPr>
                </w:rPrChange>
              </w:rPr>
              <w:t>0.014</w:t>
            </w:r>
          </w:p>
        </w:tc>
        <w:tc>
          <w:tcPr>
            <w:tcW w:w="1530" w:type="dxa"/>
            <w:tcBorders>
              <w:left w:val="single" w:sz="18" w:space="0" w:color="auto"/>
            </w:tcBorders>
            <w:shd w:val="clear" w:color="auto" w:fill="auto"/>
            <w:noWrap/>
            <w:vAlign w:val="center"/>
            <w:hideMark/>
          </w:tcPr>
          <w:p w14:paraId="4BB6E951" w14:textId="77777777" w:rsidR="00080282" w:rsidRPr="0022128B" w:rsidRDefault="00080282" w:rsidP="00080282">
            <w:pPr>
              <w:spacing w:after="0" w:line="240" w:lineRule="auto"/>
              <w:jc w:val="center"/>
              <w:rPr>
                <w:rFonts w:ascii="Times New Roman" w:eastAsia="Times New Roman" w:hAnsi="Times New Roman" w:cs="Times New Roman"/>
                <w:color w:val="000000"/>
                <w:sz w:val="24"/>
                <w:szCs w:val="24"/>
                <w:lang w:eastAsia="en-US"/>
                <w:rPrChange w:id="9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40" w:author="ecslogon" w:date="2015-12-15T22:02:00Z">
                  <w:rPr>
                    <w:rFonts w:ascii="Times New Roman" w:eastAsia="Times New Roman" w:hAnsi="Times New Roman" w:cs="Times New Roman"/>
                    <w:color w:val="000000"/>
                    <w:lang w:eastAsia="en-US"/>
                  </w:rPr>
                </w:rPrChange>
              </w:rPr>
              <w:t>0.011</w:t>
            </w:r>
          </w:p>
        </w:tc>
      </w:tr>
    </w:tbl>
    <w:p w14:paraId="7C15DF7A" w14:textId="14C89CF6" w:rsidR="00C644FA" w:rsidRPr="00E36722" w:rsidRDefault="00080282" w:rsidP="00080282">
      <w:pPr>
        <w:jc w:val="center"/>
        <w:rPr>
          <w:rFonts w:ascii="Times New Roman" w:hAnsi="Times New Roman" w:cs="Times New Roman"/>
          <w:sz w:val="20"/>
          <w:szCs w:val="20"/>
          <w:rPrChange w:id="941" w:author="ecslogon" w:date="2015-12-15T22:02:00Z">
            <w:rPr>
              <w:rFonts w:ascii="Times New Roman" w:hAnsi="Times New Roman" w:cs="Times New Roman"/>
            </w:rPr>
          </w:rPrChange>
        </w:rPr>
      </w:pPr>
      <w:r w:rsidRPr="00E36722">
        <w:rPr>
          <w:rFonts w:ascii="Times New Roman" w:hAnsi="Times New Roman" w:cs="Times New Roman"/>
          <w:b/>
          <w:sz w:val="20"/>
          <w:szCs w:val="20"/>
          <w:rPrChange w:id="942" w:author="ecslogon" w:date="2015-12-15T22:02:00Z">
            <w:rPr>
              <w:rFonts w:ascii="Times New Roman" w:hAnsi="Times New Roman" w:cs="Times New Roman"/>
            </w:rPr>
          </w:rPrChange>
        </w:rPr>
        <w:t>Table 5</w:t>
      </w:r>
      <w:r w:rsidR="00E36722" w:rsidRPr="00E36722">
        <w:rPr>
          <w:rFonts w:ascii="Times New Roman" w:hAnsi="Times New Roman" w:cs="Times New Roman"/>
          <w:sz w:val="20"/>
          <w:szCs w:val="20"/>
        </w:rPr>
        <w:t>.</w:t>
      </w:r>
      <w:r w:rsidRPr="00E36722">
        <w:rPr>
          <w:rFonts w:ascii="Times New Roman" w:hAnsi="Times New Roman" w:cs="Times New Roman"/>
          <w:sz w:val="20"/>
          <w:szCs w:val="20"/>
          <w:rPrChange w:id="943" w:author="ecslogon" w:date="2015-12-15T22:02:00Z">
            <w:rPr>
              <w:rFonts w:ascii="Times New Roman" w:hAnsi="Times New Roman" w:cs="Times New Roman"/>
            </w:rPr>
          </w:rPrChange>
        </w:rPr>
        <w:t xml:space="preserve"> Optimized values for </w:t>
      </w:r>
      <m:oMath>
        <m:sSub>
          <m:sSubPr>
            <m:ctrlPr>
              <w:rPr>
                <w:rFonts w:ascii="Cambria Math" w:hAnsi="Cambria Math" w:cs="Times New Roman"/>
                <w:i/>
                <w:sz w:val="20"/>
                <w:szCs w:val="20"/>
              </w:rPr>
            </m:ctrlPr>
          </m:sSubPr>
          <m:e>
            <m:r>
              <w:rPr>
                <w:rFonts w:ascii="Cambria Math" w:hAnsi="Cambria Math" w:cs="Times New Roman"/>
                <w:sz w:val="20"/>
                <w:szCs w:val="20"/>
                <w:rPrChange w:id="944" w:author="ecslogon" w:date="2015-12-15T22:02:00Z">
                  <w:rPr>
                    <w:rFonts w:ascii="Cambria Math" w:hAnsi="Cambria Math" w:cs="Times New Roman"/>
                  </w:rPr>
                </w:rPrChange>
              </w:rPr>
              <m:t>A</m:t>
            </m:r>
          </m:e>
          <m:sub>
            <m:r>
              <w:rPr>
                <w:rFonts w:ascii="Cambria Math" w:hAnsi="Cambria Math" w:cs="Times New Roman"/>
                <w:sz w:val="20"/>
                <w:szCs w:val="20"/>
                <w:rPrChange w:id="945" w:author="ecslogon" w:date="2015-12-15T22:02:00Z">
                  <w:rPr>
                    <w:rFonts w:ascii="Cambria Math" w:hAnsi="Cambria Math" w:cs="Times New Roman"/>
                  </w:rPr>
                </w:rPrChange>
              </w:rPr>
              <m:t>i</m:t>
            </m:r>
          </m:sub>
        </m:sSub>
      </m:oMath>
      <w:r w:rsidRPr="00E36722">
        <w:rPr>
          <w:rFonts w:ascii="Times New Roman" w:hAnsi="Times New Roman" w:cs="Times New Roman"/>
          <w:sz w:val="20"/>
          <w:szCs w:val="20"/>
          <w:rPrChange w:id="946" w:author="ecslogon" w:date="2015-12-15T22:02:00Z">
            <w:rPr>
              <w:rFonts w:ascii="Times New Roman" w:hAnsi="Times New Roman" w:cs="Times New Roman"/>
            </w:rPr>
          </w:rPrChange>
        </w:rPr>
        <w:t>for 4 steel variants.</w:t>
      </w:r>
    </w:p>
    <w:p w14:paraId="6E2B3AE3" w14:textId="50C51297" w:rsidR="00080282" w:rsidRPr="0022128B" w:rsidRDefault="00981B61" w:rsidP="00E36722">
      <w:pPr>
        <w:ind w:firstLine="720"/>
        <w:rPr>
          <w:rFonts w:ascii="Times New Roman" w:hAnsi="Times New Roman" w:cs="Times New Roman"/>
          <w:sz w:val="24"/>
          <w:szCs w:val="24"/>
          <w:rPrChange w:id="947" w:author="ecslogon" w:date="2015-12-15T22:02:00Z">
            <w:rPr>
              <w:rFonts w:ascii="Times New Roman" w:hAnsi="Times New Roman" w:cs="Times New Roman"/>
            </w:rPr>
          </w:rPrChange>
        </w:rPr>
      </w:pPr>
      <w:r w:rsidRPr="0022128B">
        <w:rPr>
          <w:rFonts w:ascii="Times New Roman" w:hAnsi="Times New Roman" w:cs="Times New Roman"/>
          <w:sz w:val="24"/>
          <w:szCs w:val="24"/>
          <w:rPrChange w:id="948" w:author="ecslogon" w:date="2015-12-15T22:02:00Z">
            <w:rPr>
              <w:rFonts w:ascii="Times New Roman" w:hAnsi="Times New Roman" w:cs="Times New Roman"/>
            </w:rPr>
          </w:rPrChange>
        </w:rPr>
        <w:t xml:space="preserve">Each of the material columns </w:t>
      </w:r>
      <w:r w:rsidR="00E36722">
        <w:rPr>
          <w:rFonts w:ascii="Times New Roman" w:hAnsi="Times New Roman" w:cs="Times New Roman"/>
          <w:sz w:val="24"/>
          <w:szCs w:val="24"/>
        </w:rPr>
        <w:t>has</w:t>
      </w:r>
      <w:r w:rsidRPr="0022128B">
        <w:rPr>
          <w:rFonts w:ascii="Times New Roman" w:hAnsi="Times New Roman" w:cs="Times New Roman"/>
          <w:sz w:val="24"/>
          <w:szCs w:val="24"/>
          <w:rPrChange w:id="949" w:author="ecslogon" w:date="2015-12-15T22:02:00Z">
            <w:rPr>
              <w:rFonts w:ascii="Times New Roman" w:hAnsi="Times New Roman" w:cs="Times New Roman"/>
            </w:rPr>
          </w:rPrChange>
        </w:rPr>
        <w:t xml:space="preserve"> only 3 distinct area values. This is attributed to the geometric and loading symmetry present in the bridge design. It is also important to note that w</w:t>
      </w:r>
      <w:r w:rsidR="00FC147A" w:rsidRPr="0022128B">
        <w:rPr>
          <w:rFonts w:ascii="Times New Roman" w:hAnsi="Times New Roman" w:cs="Times New Roman"/>
          <w:sz w:val="24"/>
          <w:szCs w:val="24"/>
          <w:rPrChange w:id="950" w:author="ecslogon" w:date="2015-12-15T22:02:00Z">
            <w:rPr>
              <w:rFonts w:ascii="Times New Roman" w:hAnsi="Times New Roman" w:cs="Times New Roman"/>
            </w:rPr>
          </w:rPrChange>
        </w:rPr>
        <w:t>hile the optimized result indicates</w:t>
      </w:r>
      <w:r w:rsidRPr="0022128B">
        <w:rPr>
          <w:rFonts w:ascii="Times New Roman" w:hAnsi="Times New Roman" w:cs="Times New Roman"/>
          <w:sz w:val="24"/>
          <w:szCs w:val="24"/>
          <w:rPrChange w:id="951" w:author="ecslogon" w:date="2015-12-15T22:02:00Z">
            <w:rPr>
              <w:rFonts w:ascii="Times New Roman" w:hAnsi="Times New Roman" w:cs="Times New Roman"/>
            </w:rPr>
          </w:rPrChange>
        </w:rPr>
        <w:t xml:space="preserve"> elements 3, 5, 8, and 9 have very small </w:t>
      </w:r>
      <w:r w:rsidRPr="0022128B">
        <w:rPr>
          <w:rFonts w:ascii="Times New Roman" w:hAnsi="Times New Roman" w:cs="Times New Roman"/>
          <w:i/>
          <w:sz w:val="24"/>
          <w:szCs w:val="24"/>
          <w:rPrChange w:id="952" w:author="ecslogon" w:date="2015-12-15T22:02:00Z">
            <w:rPr>
              <w:rFonts w:ascii="Times New Roman" w:hAnsi="Times New Roman" w:cs="Times New Roman"/>
              <w:i/>
            </w:rPr>
          </w:rPrChange>
        </w:rPr>
        <w:t>A</w:t>
      </w:r>
      <w:r w:rsidRPr="0022128B">
        <w:rPr>
          <w:rFonts w:ascii="Times New Roman" w:hAnsi="Times New Roman" w:cs="Times New Roman"/>
          <w:sz w:val="24"/>
          <w:szCs w:val="24"/>
          <w:rPrChange w:id="953" w:author="ecslogon" w:date="2015-12-15T22:02:00Z">
            <w:rPr>
              <w:rFonts w:ascii="Times New Roman" w:hAnsi="Times New Roman" w:cs="Times New Roman"/>
            </w:rPr>
          </w:rPrChange>
        </w:rPr>
        <w:t xml:space="preserve">, they cannot be </w:t>
      </w:r>
      <w:r w:rsidRPr="0022128B">
        <w:rPr>
          <w:rFonts w:ascii="Times New Roman" w:hAnsi="Times New Roman" w:cs="Times New Roman"/>
          <w:sz w:val="24"/>
          <w:szCs w:val="24"/>
          <w:rPrChange w:id="954" w:author="ecslogon" w:date="2015-12-15T22:02:00Z">
            <w:rPr>
              <w:rFonts w:ascii="Times New Roman" w:hAnsi="Times New Roman" w:cs="Times New Roman"/>
            </w:rPr>
          </w:rPrChange>
        </w:rPr>
        <w:lastRenderedPageBreak/>
        <w:t xml:space="preserve">removed entirely from the bridge design </w:t>
      </w:r>
      <w:r w:rsidR="00AC5533" w:rsidRPr="0022128B">
        <w:rPr>
          <w:rFonts w:ascii="Times New Roman" w:hAnsi="Times New Roman" w:cs="Times New Roman"/>
          <w:sz w:val="24"/>
          <w:szCs w:val="24"/>
          <w:rPrChange w:id="955" w:author="ecslogon" w:date="2015-12-15T22:02:00Z">
            <w:rPr>
              <w:rFonts w:ascii="Times New Roman" w:hAnsi="Times New Roman" w:cs="Times New Roman"/>
            </w:rPr>
          </w:rPrChange>
        </w:rPr>
        <w:t>since</w:t>
      </w:r>
      <w:r w:rsidR="005C0565">
        <w:rPr>
          <w:rFonts w:ascii="Times New Roman" w:hAnsi="Times New Roman" w:cs="Times New Roman"/>
          <w:sz w:val="24"/>
          <w:szCs w:val="24"/>
        </w:rPr>
        <w:t xml:space="preserve"> undesirable</w:t>
      </w:r>
      <w:r w:rsidR="00AC5533" w:rsidRPr="0022128B">
        <w:rPr>
          <w:rFonts w:ascii="Times New Roman" w:hAnsi="Times New Roman" w:cs="Times New Roman"/>
          <w:sz w:val="24"/>
          <w:szCs w:val="24"/>
          <w:rPrChange w:id="956" w:author="ecslogon" w:date="2015-12-15T22:02:00Z">
            <w:rPr>
              <w:rFonts w:ascii="Times New Roman" w:hAnsi="Times New Roman" w:cs="Times New Roman"/>
            </w:rPr>
          </w:rPrChange>
        </w:rPr>
        <w:t xml:space="preserve"> </w:t>
      </w:r>
      <w:r w:rsidR="00FC147A" w:rsidRPr="0022128B">
        <w:rPr>
          <w:rFonts w:ascii="Times New Roman" w:hAnsi="Times New Roman" w:cs="Times New Roman"/>
          <w:sz w:val="24"/>
          <w:szCs w:val="24"/>
          <w:rPrChange w:id="957" w:author="ecslogon" w:date="2015-12-15T22:02:00Z">
            <w:rPr>
              <w:rFonts w:ascii="Times New Roman" w:hAnsi="Times New Roman" w:cs="Times New Roman"/>
            </w:rPr>
          </w:rPrChange>
        </w:rPr>
        <w:t xml:space="preserve">asymmetries and </w:t>
      </w:r>
      <w:r w:rsidRPr="0022128B">
        <w:rPr>
          <w:rFonts w:ascii="Times New Roman" w:hAnsi="Times New Roman" w:cs="Times New Roman"/>
          <w:sz w:val="24"/>
          <w:szCs w:val="24"/>
          <w:rPrChange w:id="958" w:author="ecslogon" w:date="2015-12-15T22:02:00Z">
            <w:rPr>
              <w:rFonts w:ascii="Times New Roman" w:hAnsi="Times New Roman" w:cs="Times New Roman"/>
            </w:rPr>
          </w:rPrChange>
        </w:rPr>
        <w:t>instab</w:t>
      </w:r>
      <w:r w:rsidR="00E36722">
        <w:rPr>
          <w:rFonts w:ascii="Times New Roman" w:hAnsi="Times New Roman" w:cs="Times New Roman"/>
          <w:sz w:val="24"/>
          <w:szCs w:val="24"/>
        </w:rPr>
        <w:t xml:space="preserve">ilities </w:t>
      </w:r>
      <w:r w:rsidR="005C0565">
        <w:rPr>
          <w:rFonts w:ascii="Times New Roman" w:hAnsi="Times New Roman" w:cs="Times New Roman"/>
          <w:sz w:val="24"/>
          <w:szCs w:val="24"/>
        </w:rPr>
        <w:t xml:space="preserve">are </w:t>
      </w:r>
      <w:r w:rsidR="00E36722">
        <w:rPr>
          <w:rFonts w:ascii="Times New Roman" w:hAnsi="Times New Roman" w:cs="Times New Roman"/>
          <w:sz w:val="24"/>
          <w:szCs w:val="24"/>
        </w:rPr>
        <w:t>introduced. These elements</w:t>
      </w:r>
      <w:r w:rsidRPr="0022128B">
        <w:rPr>
          <w:rFonts w:ascii="Times New Roman" w:hAnsi="Times New Roman" w:cs="Times New Roman"/>
          <w:sz w:val="24"/>
          <w:szCs w:val="24"/>
          <w:rPrChange w:id="959" w:author="ecslogon" w:date="2015-12-15T22:02:00Z">
            <w:rPr>
              <w:rFonts w:ascii="Times New Roman" w:hAnsi="Times New Roman" w:cs="Times New Roman"/>
            </w:rPr>
          </w:rPrChange>
        </w:rPr>
        <w:t xml:space="preserve"> can however be made very thin. Finally, i</w:t>
      </w:r>
      <w:r w:rsidR="0055565F" w:rsidRPr="0022128B">
        <w:rPr>
          <w:rFonts w:ascii="Times New Roman" w:hAnsi="Times New Roman" w:cs="Times New Roman"/>
          <w:sz w:val="24"/>
          <w:szCs w:val="24"/>
          <w:rPrChange w:id="960" w:author="ecslogon" w:date="2015-12-15T22:02:00Z">
            <w:rPr>
              <w:rFonts w:ascii="Times New Roman" w:hAnsi="Times New Roman" w:cs="Times New Roman"/>
            </w:rPr>
          </w:rPrChange>
        </w:rPr>
        <w:t>t can</w:t>
      </w:r>
      <w:r w:rsidR="00055DDE" w:rsidRPr="0022128B">
        <w:rPr>
          <w:rFonts w:ascii="Times New Roman" w:hAnsi="Times New Roman" w:cs="Times New Roman"/>
          <w:sz w:val="24"/>
          <w:szCs w:val="24"/>
          <w:rPrChange w:id="961" w:author="ecslogon" w:date="2015-12-15T22:02:00Z">
            <w:rPr>
              <w:rFonts w:ascii="Times New Roman" w:hAnsi="Times New Roman" w:cs="Times New Roman"/>
            </w:rPr>
          </w:rPrChange>
        </w:rPr>
        <w:t xml:space="preserve"> be observed that optimized cross-section areas are within the defined bounds of the optimization problem. </w:t>
      </w:r>
      <w:r w:rsidR="005C0565">
        <w:rPr>
          <w:rFonts w:ascii="Times New Roman" w:hAnsi="Times New Roman" w:cs="Times New Roman"/>
          <w:sz w:val="24"/>
          <w:szCs w:val="24"/>
        </w:rPr>
        <w:t>The n</w:t>
      </w:r>
      <w:r w:rsidRPr="0022128B">
        <w:rPr>
          <w:rFonts w:ascii="Times New Roman" w:hAnsi="Times New Roman" w:cs="Times New Roman"/>
          <w:sz w:val="24"/>
          <w:szCs w:val="24"/>
          <w:rPrChange w:id="962" w:author="ecslogon" w:date="2015-12-15T22:02:00Z">
            <w:rPr>
              <w:rFonts w:ascii="Times New Roman" w:hAnsi="Times New Roman" w:cs="Times New Roman"/>
            </w:rPr>
          </w:rPrChange>
        </w:rPr>
        <w:t>ext variable of interest is the resultant stresses in the truss members, which can be viewed in Table 6.</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1530"/>
        <w:gridCol w:w="1350"/>
        <w:gridCol w:w="1350"/>
        <w:gridCol w:w="1350"/>
        <w:gridCol w:w="1440"/>
      </w:tblGrid>
      <w:tr w:rsidR="00AC5533" w:rsidRPr="0022128B" w14:paraId="2281D34E" w14:textId="77777777" w:rsidTr="002A0443">
        <w:trPr>
          <w:trHeight w:val="315"/>
          <w:jc w:val="center"/>
        </w:trPr>
        <w:tc>
          <w:tcPr>
            <w:tcW w:w="8370" w:type="dxa"/>
            <w:gridSpan w:val="6"/>
            <w:tcBorders>
              <w:bottom w:val="single" w:sz="18" w:space="0" w:color="auto"/>
            </w:tcBorders>
            <w:shd w:val="clear" w:color="auto" w:fill="auto"/>
            <w:noWrap/>
            <w:vAlign w:val="center"/>
            <w:hideMark/>
          </w:tcPr>
          <w:p w14:paraId="0B7F0224" w14:textId="77777777" w:rsidR="00AC5533" w:rsidRPr="0022128B" w:rsidRDefault="00AC5533" w:rsidP="00AC5533">
            <w:pPr>
              <w:spacing w:after="0" w:line="240" w:lineRule="auto"/>
              <w:jc w:val="center"/>
              <w:rPr>
                <w:rFonts w:ascii="Times New Roman" w:eastAsia="Times New Roman" w:hAnsi="Times New Roman" w:cs="Times New Roman"/>
                <w:b/>
                <w:bCs/>
                <w:color w:val="000000"/>
                <w:sz w:val="24"/>
                <w:szCs w:val="24"/>
                <w:lang w:eastAsia="en-US"/>
              </w:rPr>
            </w:pPr>
            <w:r w:rsidRPr="0022128B">
              <w:rPr>
                <w:rFonts w:ascii="Times New Roman" w:eastAsia="Times New Roman" w:hAnsi="Times New Roman" w:cs="Times New Roman"/>
                <w:b/>
                <w:bCs/>
                <w:color w:val="000000"/>
                <w:sz w:val="24"/>
                <w:szCs w:val="24"/>
                <w:lang w:eastAsia="en-US"/>
              </w:rPr>
              <w:t>Truss Elements Stresses expressed as 1.0*e</w:t>
            </w:r>
            <w:r w:rsidRPr="0022128B">
              <w:rPr>
                <w:rFonts w:ascii="Times New Roman" w:eastAsia="Times New Roman" w:hAnsi="Times New Roman" w:cs="Times New Roman"/>
                <w:b/>
                <w:bCs/>
                <w:color w:val="000000"/>
                <w:sz w:val="24"/>
                <w:szCs w:val="24"/>
                <w:vertAlign w:val="superscript"/>
                <w:lang w:eastAsia="en-US"/>
              </w:rPr>
              <w:t>8</w:t>
            </w:r>
            <w:r w:rsidRPr="0022128B">
              <w:rPr>
                <w:rFonts w:ascii="Times New Roman" w:eastAsia="Times New Roman" w:hAnsi="Times New Roman" w:cs="Times New Roman"/>
                <w:b/>
                <w:bCs/>
                <w:color w:val="000000"/>
                <w:sz w:val="24"/>
                <w:szCs w:val="24"/>
                <w:lang w:eastAsia="en-US"/>
              </w:rPr>
              <w:t xml:space="preserve"> Pa</w:t>
            </w:r>
          </w:p>
        </w:tc>
      </w:tr>
      <w:tr w:rsidR="002C2431" w:rsidRPr="0022128B" w14:paraId="38C5A6B1" w14:textId="77777777" w:rsidTr="002A0443">
        <w:trPr>
          <w:trHeight w:val="300"/>
          <w:jc w:val="center"/>
        </w:trPr>
        <w:tc>
          <w:tcPr>
            <w:tcW w:w="1350" w:type="dxa"/>
            <w:tcBorders>
              <w:top w:val="single" w:sz="18" w:space="0" w:color="auto"/>
              <w:bottom w:val="single" w:sz="18" w:space="0" w:color="auto"/>
              <w:right w:val="single" w:sz="18" w:space="0" w:color="auto"/>
            </w:tcBorders>
            <w:shd w:val="clear" w:color="auto" w:fill="auto"/>
            <w:noWrap/>
            <w:vAlign w:val="center"/>
            <w:hideMark/>
          </w:tcPr>
          <w:p w14:paraId="699421F6"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63"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64" w:author="ecslogon" w:date="2015-12-15T22:02:00Z">
                  <w:rPr>
                    <w:rFonts w:ascii="Times New Roman" w:eastAsia="Times New Roman" w:hAnsi="Times New Roman" w:cs="Times New Roman"/>
                    <w:b/>
                    <w:color w:val="000000"/>
                    <w:u w:val="single"/>
                    <w:lang w:eastAsia="en-US"/>
                  </w:rPr>
                </w:rPrChange>
              </w:rPr>
              <w:t>Element ID</w:t>
            </w:r>
          </w:p>
        </w:tc>
        <w:tc>
          <w:tcPr>
            <w:tcW w:w="153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2E7D745"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65"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66" w:author="ecslogon" w:date="2015-12-15T22:02:00Z">
                  <w:rPr>
                    <w:rFonts w:ascii="Times New Roman" w:eastAsia="Times New Roman" w:hAnsi="Times New Roman" w:cs="Times New Roman"/>
                    <w:b/>
                    <w:color w:val="000000"/>
                    <w:u w:val="single"/>
                    <w:lang w:eastAsia="en-US"/>
                  </w:rPr>
                </w:rPrChange>
              </w:rPr>
              <w:t>Initial Stress</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433A6A67"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67"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68" w:author="ecslogon" w:date="2015-12-15T22:02:00Z">
                  <w:rPr>
                    <w:rFonts w:ascii="Times New Roman" w:eastAsia="Times New Roman" w:hAnsi="Times New Roman" w:cs="Times New Roman"/>
                    <w:b/>
                    <w:color w:val="000000"/>
                    <w:u w:val="single"/>
                    <w:lang w:eastAsia="en-US"/>
                  </w:rPr>
                </w:rPrChange>
              </w:rPr>
              <w:t>Steel 270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3310C078"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69"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70" w:author="ecslogon" w:date="2015-12-15T22:02:00Z">
                  <w:rPr>
                    <w:rFonts w:ascii="Times New Roman" w:eastAsia="Times New Roman" w:hAnsi="Times New Roman" w:cs="Times New Roman"/>
                    <w:b/>
                    <w:color w:val="000000"/>
                    <w:u w:val="single"/>
                    <w:lang w:eastAsia="en-US"/>
                  </w:rPr>
                </w:rPrChange>
              </w:rPr>
              <w:t>Steel 340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4B48746"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71"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72" w:author="ecslogon" w:date="2015-12-15T22:02:00Z">
                  <w:rPr>
                    <w:rFonts w:ascii="Times New Roman" w:eastAsia="Times New Roman" w:hAnsi="Times New Roman" w:cs="Times New Roman"/>
                    <w:b/>
                    <w:color w:val="000000"/>
                    <w:u w:val="single"/>
                    <w:lang w:eastAsia="en-US"/>
                  </w:rPr>
                </w:rPrChange>
              </w:rPr>
              <w:t>Steel 420</w:t>
            </w:r>
          </w:p>
        </w:tc>
        <w:tc>
          <w:tcPr>
            <w:tcW w:w="1440" w:type="dxa"/>
            <w:tcBorders>
              <w:top w:val="single" w:sz="18" w:space="0" w:color="auto"/>
              <w:left w:val="single" w:sz="18" w:space="0" w:color="auto"/>
              <w:bottom w:val="single" w:sz="18" w:space="0" w:color="auto"/>
            </w:tcBorders>
            <w:shd w:val="clear" w:color="auto" w:fill="auto"/>
            <w:noWrap/>
            <w:vAlign w:val="center"/>
            <w:hideMark/>
          </w:tcPr>
          <w:p w14:paraId="3CB64D70" w14:textId="77777777" w:rsidR="00AC5533" w:rsidRPr="0022128B"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Change w:id="973"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974" w:author="ecslogon" w:date="2015-12-15T22:02:00Z">
                  <w:rPr>
                    <w:rFonts w:ascii="Times New Roman" w:eastAsia="Times New Roman" w:hAnsi="Times New Roman" w:cs="Times New Roman"/>
                    <w:b/>
                    <w:color w:val="000000"/>
                    <w:u w:val="single"/>
                    <w:lang w:eastAsia="en-US"/>
                  </w:rPr>
                </w:rPrChange>
              </w:rPr>
              <w:t>Steel 550</w:t>
            </w:r>
          </w:p>
        </w:tc>
      </w:tr>
      <w:tr w:rsidR="002C2431" w:rsidRPr="0022128B" w14:paraId="0FC43E07" w14:textId="77777777" w:rsidTr="002A0443">
        <w:trPr>
          <w:trHeight w:val="300"/>
          <w:jc w:val="center"/>
        </w:trPr>
        <w:tc>
          <w:tcPr>
            <w:tcW w:w="1350" w:type="dxa"/>
            <w:tcBorders>
              <w:top w:val="single" w:sz="18" w:space="0" w:color="auto"/>
              <w:right w:val="single" w:sz="18" w:space="0" w:color="auto"/>
            </w:tcBorders>
            <w:shd w:val="clear" w:color="auto" w:fill="auto"/>
            <w:noWrap/>
            <w:vAlign w:val="center"/>
            <w:hideMark/>
          </w:tcPr>
          <w:p w14:paraId="1198A87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7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76" w:author="ecslogon" w:date="2015-12-15T22:02:00Z">
                  <w:rPr>
                    <w:rFonts w:ascii="Times New Roman" w:eastAsia="Times New Roman" w:hAnsi="Times New Roman" w:cs="Times New Roman"/>
                    <w:color w:val="000000"/>
                    <w:lang w:eastAsia="en-US"/>
                  </w:rPr>
                </w:rPrChange>
              </w:rPr>
              <w:t>1</w:t>
            </w:r>
          </w:p>
        </w:tc>
        <w:tc>
          <w:tcPr>
            <w:tcW w:w="1530" w:type="dxa"/>
            <w:tcBorders>
              <w:top w:val="single" w:sz="18" w:space="0" w:color="auto"/>
              <w:left w:val="single" w:sz="18" w:space="0" w:color="auto"/>
              <w:right w:val="single" w:sz="18" w:space="0" w:color="auto"/>
            </w:tcBorders>
            <w:shd w:val="clear" w:color="auto" w:fill="auto"/>
            <w:noWrap/>
            <w:vAlign w:val="center"/>
            <w:hideMark/>
          </w:tcPr>
          <w:p w14:paraId="2882F69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7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78" w:author="ecslogon" w:date="2015-12-15T22:02:00Z">
                  <w:rPr>
                    <w:rFonts w:ascii="Times New Roman" w:eastAsia="Times New Roman" w:hAnsi="Times New Roman" w:cs="Times New Roman"/>
                    <w:color w:val="000000"/>
                    <w:lang w:eastAsia="en-US"/>
                  </w:rPr>
                </w:rPrChange>
              </w:rPr>
              <w:t>-2.887</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433A6B7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7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80" w:author="ecslogon" w:date="2015-12-15T22:02:00Z">
                  <w:rPr>
                    <w:rFonts w:ascii="Times New Roman" w:eastAsia="Times New Roman" w:hAnsi="Times New Roman" w:cs="Times New Roman"/>
                    <w:color w:val="000000"/>
                    <w:lang w:eastAsia="en-US"/>
                  </w:rPr>
                </w:rPrChange>
              </w:rPr>
              <w:t>-2.700</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3338F2E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8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82" w:author="ecslogon" w:date="2015-12-15T22:02:00Z">
                  <w:rPr>
                    <w:rFonts w:ascii="Times New Roman" w:eastAsia="Times New Roman" w:hAnsi="Times New Roman" w:cs="Times New Roman"/>
                    <w:color w:val="000000"/>
                    <w:lang w:eastAsia="en-US"/>
                  </w:rPr>
                </w:rPrChange>
              </w:rPr>
              <w:t>-3.400</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2ACB060C"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8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84" w:author="ecslogon" w:date="2015-12-15T22:02:00Z">
                  <w:rPr>
                    <w:rFonts w:ascii="Times New Roman" w:eastAsia="Times New Roman" w:hAnsi="Times New Roman" w:cs="Times New Roman"/>
                    <w:color w:val="000000"/>
                    <w:lang w:eastAsia="en-US"/>
                  </w:rPr>
                </w:rPrChange>
              </w:rPr>
              <w:t>-4.200</w:t>
            </w:r>
          </w:p>
        </w:tc>
        <w:tc>
          <w:tcPr>
            <w:tcW w:w="1440" w:type="dxa"/>
            <w:tcBorders>
              <w:top w:val="single" w:sz="18" w:space="0" w:color="auto"/>
              <w:left w:val="single" w:sz="18" w:space="0" w:color="auto"/>
            </w:tcBorders>
            <w:shd w:val="clear" w:color="auto" w:fill="auto"/>
            <w:noWrap/>
            <w:vAlign w:val="center"/>
            <w:hideMark/>
          </w:tcPr>
          <w:p w14:paraId="49B3BF71"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8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86" w:author="ecslogon" w:date="2015-12-15T22:02:00Z">
                  <w:rPr>
                    <w:rFonts w:ascii="Times New Roman" w:eastAsia="Times New Roman" w:hAnsi="Times New Roman" w:cs="Times New Roman"/>
                    <w:color w:val="000000"/>
                    <w:lang w:eastAsia="en-US"/>
                  </w:rPr>
                </w:rPrChange>
              </w:rPr>
              <w:t>-5.500</w:t>
            </w:r>
          </w:p>
        </w:tc>
      </w:tr>
      <w:tr w:rsidR="002C2431" w:rsidRPr="0022128B" w14:paraId="235781D1" w14:textId="77777777" w:rsidTr="002A0443">
        <w:trPr>
          <w:trHeight w:val="300"/>
          <w:jc w:val="center"/>
        </w:trPr>
        <w:tc>
          <w:tcPr>
            <w:tcW w:w="1350" w:type="dxa"/>
            <w:tcBorders>
              <w:right w:val="single" w:sz="18" w:space="0" w:color="auto"/>
            </w:tcBorders>
            <w:shd w:val="clear" w:color="auto" w:fill="auto"/>
            <w:noWrap/>
            <w:vAlign w:val="center"/>
            <w:hideMark/>
          </w:tcPr>
          <w:p w14:paraId="768C3C3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8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88" w:author="ecslogon" w:date="2015-12-15T22:02:00Z">
                  <w:rPr>
                    <w:rFonts w:ascii="Times New Roman" w:eastAsia="Times New Roman" w:hAnsi="Times New Roman" w:cs="Times New Roman"/>
                    <w:color w:val="000000"/>
                    <w:lang w:eastAsia="en-US"/>
                  </w:rPr>
                </w:rPrChange>
              </w:rPr>
              <w:t>2</w:t>
            </w:r>
          </w:p>
        </w:tc>
        <w:tc>
          <w:tcPr>
            <w:tcW w:w="1530" w:type="dxa"/>
            <w:tcBorders>
              <w:left w:val="single" w:sz="18" w:space="0" w:color="auto"/>
              <w:right w:val="single" w:sz="18" w:space="0" w:color="auto"/>
            </w:tcBorders>
            <w:shd w:val="clear" w:color="auto" w:fill="auto"/>
            <w:noWrap/>
            <w:vAlign w:val="center"/>
            <w:hideMark/>
          </w:tcPr>
          <w:p w14:paraId="7CEE706D"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8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90" w:author="ecslogon" w:date="2015-12-15T22:02:00Z">
                  <w:rPr>
                    <w:rFonts w:ascii="Times New Roman" w:eastAsia="Times New Roman" w:hAnsi="Times New Roman" w:cs="Times New Roman"/>
                    <w:color w:val="000000"/>
                    <w:lang w:eastAsia="en-US"/>
                  </w:rPr>
                </w:rPrChange>
              </w:rPr>
              <w:t>-2.887</w:t>
            </w:r>
          </w:p>
        </w:tc>
        <w:tc>
          <w:tcPr>
            <w:tcW w:w="1350" w:type="dxa"/>
            <w:tcBorders>
              <w:left w:val="single" w:sz="18" w:space="0" w:color="auto"/>
              <w:right w:val="single" w:sz="18" w:space="0" w:color="auto"/>
            </w:tcBorders>
            <w:shd w:val="clear" w:color="auto" w:fill="auto"/>
            <w:noWrap/>
            <w:vAlign w:val="center"/>
            <w:hideMark/>
          </w:tcPr>
          <w:p w14:paraId="625C083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9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92"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7FB35714"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9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94"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1E20903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96"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6248F12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9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998" w:author="ecslogon" w:date="2015-12-15T22:02:00Z">
                  <w:rPr>
                    <w:rFonts w:ascii="Times New Roman" w:eastAsia="Times New Roman" w:hAnsi="Times New Roman" w:cs="Times New Roman"/>
                    <w:color w:val="000000"/>
                    <w:lang w:eastAsia="en-US"/>
                  </w:rPr>
                </w:rPrChange>
              </w:rPr>
              <w:t>-5.500</w:t>
            </w:r>
          </w:p>
        </w:tc>
      </w:tr>
      <w:tr w:rsidR="002C2431" w:rsidRPr="0022128B" w14:paraId="518F3384" w14:textId="77777777" w:rsidTr="002A0443">
        <w:trPr>
          <w:trHeight w:val="300"/>
          <w:jc w:val="center"/>
        </w:trPr>
        <w:tc>
          <w:tcPr>
            <w:tcW w:w="1350" w:type="dxa"/>
            <w:tcBorders>
              <w:right w:val="single" w:sz="18" w:space="0" w:color="auto"/>
            </w:tcBorders>
            <w:shd w:val="clear" w:color="auto" w:fill="auto"/>
            <w:noWrap/>
            <w:vAlign w:val="center"/>
            <w:hideMark/>
          </w:tcPr>
          <w:p w14:paraId="6F1BE7F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99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00" w:author="ecslogon" w:date="2015-12-15T22:02:00Z">
                  <w:rPr>
                    <w:rFonts w:ascii="Times New Roman" w:eastAsia="Times New Roman" w:hAnsi="Times New Roman" w:cs="Times New Roman"/>
                    <w:color w:val="000000"/>
                    <w:lang w:eastAsia="en-US"/>
                  </w:rPr>
                </w:rPrChange>
              </w:rPr>
              <w:t>3</w:t>
            </w:r>
          </w:p>
        </w:tc>
        <w:tc>
          <w:tcPr>
            <w:tcW w:w="1530" w:type="dxa"/>
            <w:tcBorders>
              <w:left w:val="single" w:sz="18" w:space="0" w:color="auto"/>
              <w:right w:val="single" w:sz="18" w:space="0" w:color="auto"/>
            </w:tcBorders>
            <w:shd w:val="clear" w:color="auto" w:fill="auto"/>
            <w:noWrap/>
            <w:vAlign w:val="center"/>
            <w:hideMark/>
          </w:tcPr>
          <w:p w14:paraId="1C9E1186"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02" w:author="ecslogon" w:date="2015-12-15T22:02:00Z">
                  <w:rPr>
                    <w:rFonts w:ascii="Times New Roman" w:eastAsia="Times New Roman" w:hAnsi="Times New Roman" w:cs="Times New Roman"/>
                    <w:color w:val="000000"/>
                    <w:lang w:eastAsia="en-US"/>
                  </w:rPr>
                </w:rPrChange>
              </w:rPr>
              <w:t>-0.481</w:t>
            </w:r>
          </w:p>
        </w:tc>
        <w:tc>
          <w:tcPr>
            <w:tcW w:w="1350" w:type="dxa"/>
            <w:tcBorders>
              <w:left w:val="single" w:sz="18" w:space="0" w:color="auto"/>
              <w:right w:val="single" w:sz="18" w:space="0" w:color="auto"/>
            </w:tcBorders>
            <w:shd w:val="clear" w:color="auto" w:fill="auto"/>
            <w:noWrap/>
            <w:vAlign w:val="center"/>
            <w:hideMark/>
          </w:tcPr>
          <w:p w14:paraId="7712F6A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04" w:author="ecslogon" w:date="2015-12-15T22:02:00Z">
                  <w:rPr>
                    <w:rFonts w:ascii="Times New Roman" w:eastAsia="Times New Roman" w:hAnsi="Times New Roman" w:cs="Times New Roman"/>
                    <w:color w:val="000000"/>
                    <w:lang w:eastAsia="en-US"/>
                  </w:rPr>
                </w:rPrChange>
              </w:rPr>
              <w:t>-1.350</w:t>
            </w:r>
          </w:p>
        </w:tc>
        <w:tc>
          <w:tcPr>
            <w:tcW w:w="1350" w:type="dxa"/>
            <w:tcBorders>
              <w:left w:val="single" w:sz="18" w:space="0" w:color="auto"/>
              <w:right w:val="single" w:sz="18" w:space="0" w:color="auto"/>
            </w:tcBorders>
            <w:shd w:val="clear" w:color="auto" w:fill="auto"/>
            <w:noWrap/>
            <w:vAlign w:val="center"/>
            <w:hideMark/>
          </w:tcPr>
          <w:p w14:paraId="2D8D4E9E"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06" w:author="ecslogon" w:date="2015-12-15T22:02:00Z">
                  <w:rPr>
                    <w:rFonts w:ascii="Times New Roman" w:eastAsia="Times New Roman" w:hAnsi="Times New Roman" w:cs="Times New Roman"/>
                    <w:color w:val="000000"/>
                    <w:lang w:eastAsia="en-US"/>
                  </w:rPr>
                </w:rPrChange>
              </w:rPr>
              <w:t>-1.700</w:t>
            </w:r>
          </w:p>
        </w:tc>
        <w:tc>
          <w:tcPr>
            <w:tcW w:w="1350" w:type="dxa"/>
            <w:tcBorders>
              <w:left w:val="single" w:sz="18" w:space="0" w:color="auto"/>
              <w:right w:val="single" w:sz="18" w:space="0" w:color="auto"/>
            </w:tcBorders>
            <w:shd w:val="clear" w:color="auto" w:fill="auto"/>
            <w:noWrap/>
            <w:vAlign w:val="center"/>
            <w:hideMark/>
          </w:tcPr>
          <w:p w14:paraId="210DD73F"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0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08" w:author="ecslogon" w:date="2015-12-15T22:02:00Z">
                  <w:rPr>
                    <w:rFonts w:ascii="Times New Roman" w:eastAsia="Times New Roman" w:hAnsi="Times New Roman" w:cs="Times New Roman"/>
                    <w:color w:val="000000"/>
                    <w:lang w:eastAsia="en-US"/>
                  </w:rPr>
                </w:rPrChange>
              </w:rPr>
              <w:t>-2.100</w:t>
            </w:r>
          </w:p>
        </w:tc>
        <w:tc>
          <w:tcPr>
            <w:tcW w:w="1440" w:type="dxa"/>
            <w:tcBorders>
              <w:left w:val="single" w:sz="18" w:space="0" w:color="auto"/>
            </w:tcBorders>
            <w:shd w:val="clear" w:color="auto" w:fill="auto"/>
            <w:noWrap/>
            <w:vAlign w:val="center"/>
            <w:hideMark/>
          </w:tcPr>
          <w:p w14:paraId="2B07492E"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0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10" w:author="ecslogon" w:date="2015-12-15T22:02:00Z">
                  <w:rPr>
                    <w:rFonts w:ascii="Times New Roman" w:eastAsia="Times New Roman" w:hAnsi="Times New Roman" w:cs="Times New Roman"/>
                    <w:color w:val="000000"/>
                    <w:lang w:eastAsia="en-US"/>
                  </w:rPr>
                </w:rPrChange>
              </w:rPr>
              <w:t>-2.750</w:t>
            </w:r>
          </w:p>
        </w:tc>
      </w:tr>
      <w:tr w:rsidR="002C2431" w:rsidRPr="0022128B" w14:paraId="638F84CC" w14:textId="77777777" w:rsidTr="002A0443">
        <w:trPr>
          <w:trHeight w:val="300"/>
          <w:jc w:val="center"/>
        </w:trPr>
        <w:tc>
          <w:tcPr>
            <w:tcW w:w="1350" w:type="dxa"/>
            <w:tcBorders>
              <w:right w:val="single" w:sz="18" w:space="0" w:color="auto"/>
            </w:tcBorders>
            <w:shd w:val="clear" w:color="auto" w:fill="auto"/>
            <w:noWrap/>
            <w:vAlign w:val="center"/>
            <w:hideMark/>
          </w:tcPr>
          <w:p w14:paraId="7DB82591"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1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12" w:author="ecslogon" w:date="2015-12-15T22:02:00Z">
                  <w:rPr>
                    <w:rFonts w:ascii="Times New Roman" w:eastAsia="Times New Roman" w:hAnsi="Times New Roman" w:cs="Times New Roman"/>
                    <w:color w:val="000000"/>
                    <w:lang w:eastAsia="en-US"/>
                  </w:rPr>
                </w:rPrChange>
              </w:rPr>
              <w:t>4</w:t>
            </w:r>
          </w:p>
        </w:tc>
        <w:tc>
          <w:tcPr>
            <w:tcW w:w="1530" w:type="dxa"/>
            <w:tcBorders>
              <w:left w:val="single" w:sz="18" w:space="0" w:color="auto"/>
              <w:right w:val="single" w:sz="18" w:space="0" w:color="auto"/>
            </w:tcBorders>
            <w:shd w:val="clear" w:color="auto" w:fill="auto"/>
            <w:noWrap/>
            <w:vAlign w:val="center"/>
            <w:hideMark/>
          </w:tcPr>
          <w:p w14:paraId="1C862AFB"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1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14" w:author="ecslogon" w:date="2015-12-15T22:02:00Z">
                  <w:rPr>
                    <w:rFonts w:ascii="Times New Roman" w:eastAsia="Times New Roman" w:hAnsi="Times New Roman" w:cs="Times New Roman"/>
                    <w:color w:val="000000"/>
                    <w:lang w:eastAsia="en-US"/>
                  </w:rPr>
                </w:rPrChange>
              </w:rPr>
              <w:t>0.962</w:t>
            </w:r>
          </w:p>
        </w:tc>
        <w:tc>
          <w:tcPr>
            <w:tcW w:w="1350" w:type="dxa"/>
            <w:tcBorders>
              <w:left w:val="single" w:sz="18" w:space="0" w:color="auto"/>
              <w:right w:val="single" w:sz="18" w:space="0" w:color="auto"/>
            </w:tcBorders>
            <w:shd w:val="clear" w:color="auto" w:fill="auto"/>
            <w:noWrap/>
            <w:vAlign w:val="center"/>
            <w:hideMark/>
          </w:tcPr>
          <w:p w14:paraId="622BAA09"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1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16"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402706B8"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1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18"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34398674"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1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20"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1DE7E02B"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2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22" w:author="ecslogon" w:date="2015-12-15T22:02:00Z">
                  <w:rPr>
                    <w:rFonts w:ascii="Times New Roman" w:eastAsia="Times New Roman" w:hAnsi="Times New Roman" w:cs="Times New Roman"/>
                    <w:color w:val="000000"/>
                    <w:lang w:eastAsia="en-US"/>
                  </w:rPr>
                </w:rPrChange>
              </w:rPr>
              <w:t>5.500</w:t>
            </w:r>
          </w:p>
        </w:tc>
      </w:tr>
      <w:tr w:rsidR="002C2431" w:rsidRPr="0022128B" w14:paraId="300A1BC4" w14:textId="77777777" w:rsidTr="002A0443">
        <w:trPr>
          <w:trHeight w:val="300"/>
          <w:jc w:val="center"/>
        </w:trPr>
        <w:tc>
          <w:tcPr>
            <w:tcW w:w="1350" w:type="dxa"/>
            <w:tcBorders>
              <w:right w:val="single" w:sz="18" w:space="0" w:color="auto"/>
            </w:tcBorders>
            <w:shd w:val="clear" w:color="auto" w:fill="auto"/>
            <w:noWrap/>
            <w:vAlign w:val="center"/>
            <w:hideMark/>
          </w:tcPr>
          <w:p w14:paraId="13E66246"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2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24" w:author="ecslogon" w:date="2015-12-15T22:02:00Z">
                  <w:rPr>
                    <w:rFonts w:ascii="Times New Roman" w:eastAsia="Times New Roman" w:hAnsi="Times New Roman" w:cs="Times New Roman"/>
                    <w:color w:val="000000"/>
                    <w:lang w:eastAsia="en-US"/>
                  </w:rPr>
                </w:rPrChange>
              </w:rPr>
              <w:t>5</w:t>
            </w:r>
          </w:p>
        </w:tc>
        <w:tc>
          <w:tcPr>
            <w:tcW w:w="1530" w:type="dxa"/>
            <w:tcBorders>
              <w:left w:val="single" w:sz="18" w:space="0" w:color="auto"/>
              <w:right w:val="single" w:sz="18" w:space="0" w:color="auto"/>
            </w:tcBorders>
            <w:shd w:val="clear" w:color="auto" w:fill="auto"/>
            <w:noWrap/>
            <w:vAlign w:val="center"/>
            <w:hideMark/>
          </w:tcPr>
          <w:p w14:paraId="0854DAF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2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26" w:author="ecslogon" w:date="2015-12-15T22:02:00Z">
                  <w:rPr>
                    <w:rFonts w:ascii="Times New Roman" w:eastAsia="Times New Roman" w:hAnsi="Times New Roman" w:cs="Times New Roman"/>
                    <w:color w:val="000000"/>
                    <w:lang w:eastAsia="en-US"/>
                  </w:rPr>
                </w:rPrChange>
              </w:rPr>
              <w:t>-0.481</w:t>
            </w:r>
          </w:p>
        </w:tc>
        <w:tc>
          <w:tcPr>
            <w:tcW w:w="1350" w:type="dxa"/>
            <w:tcBorders>
              <w:left w:val="single" w:sz="18" w:space="0" w:color="auto"/>
              <w:right w:val="single" w:sz="18" w:space="0" w:color="auto"/>
            </w:tcBorders>
            <w:shd w:val="clear" w:color="auto" w:fill="auto"/>
            <w:noWrap/>
            <w:vAlign w:val="center"/>
            <w:hideMark/>
          </w:tcPr>
          <w:p w14:paraId="3A601C4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2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28" w:author="ecslogon" w:date="2015-12-15T22:02:00Z">
                  <w:rPr>
                    <w:rFonts w:ascii="Times New Roman" w:eastAsia="Times New Roman" w:hAnsi="Times New Roman" w:cs="Times New Roman"/>
                    <w:color w:val="000000"/>
                    <w:lang w:eastAsia="en-US"/>
                  </w:rPr>
                </w:rPrChange>
              </w:rPr>
              <w:t>-1.350</w:t>
            </w:r>
          </w:p>
        </w:tc>
        <w:tc>
          <w:tcPr>
            <w:tcW w:w="1350" w:type="dxa"/>
            <w:tcBorders>
              <w:left w:val="single" w:sz="18" w:space="0" w:color="auto"/>
              <w:right w:val="single" w:sz="18" w:space="0" w:color="auto"/>
            </w:tcBorders>
            <w:shd w:val="clear" w:color="auto" w:fill="auto"/>
            <w:noWrap/>
            <w:vAlign w:val="center"/>
            <w:hideMark/>
          </w:tcPr>
          <w:p w14:paraId="1429A9A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2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30" w:author="ecslogon" w:date="2015-12-15T22:02:00Z">
                  <w:rPr>
                    <w:rFonts w:ascii="Times New Roman" w:eastAsia="Times New Roman" w:hAnsi="Times New Roman" w:cs="Times New Roman"/>
                    <w:color w:val="000000"/>
                    <w:lang w:eastAsia="en-US"/>
                  </w:rPr>
                </w:rPrChange>
              </w:rPr>
              <w:t>-1.700</w:t>
            </w:r>
          </w:p>
        </w:tc>
        <w:tc>
          <w:tcPr>
            <w:tcW w:w="1350" w:type="dxa"/>
            <w:tcBorders>
              <w:left w:val="single" w:sz="18" w:space="0" w:color="auto"/>
              <w:right w:val="single" w:sz="18" w:space="0" w:color="auto"/>
            </w:tcBorders>
            <w:shd w:val="clear" w:color="auto" w:fill="auto"/>
            <w:noWrap/>
            <w:vAlign w:val="center"/>
            <w:hideMark/>
          </w:tcPr>
          <w:p w14:paraId="1D5D7D8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3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32" w:author="ecslogon" w:date="2015-12-15T22:02:00Z">
                  <w:rPr>
                    <w:rFonts w:ascii="Times New Roman" w:eastAsia="Times New Roman" w:hAnsi="Times New Roman" w:cs="Times New Roman"/>
                    <w:color w:val="000000"/>
                    <w:lang w:eastAsia="en-US"/>
                  </w:rPr>
                </w:rPrChange>
              </w:rPr>
              <w:t>-2.100</w:t>
            </w:r>
          </w:p>
        </w:tc>
        <w:tc>
          <w:tcPr>
            <w:tcW w:w="1440" w:type="dxa"/>
            <w:tcBorders>
              <w:left w:val="single" w:sz="18" w:space="0" w:color="auto"/>
            </w:tcBorders>
            <w:shd w:val="clear" w:color="auto" w:fill="auto"/>
            <w:noWrap/>
            <w:vAlign w:val="center"/>
            <w:hideMark/>
          </w:tcPr>
          <w:p w14:paraId="26A5571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3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34" w:author="ecslogon" w:date="2015-12-15T22:02:00Z">
                  <w:rPr>
                    <w:rFonts w:ascii="Times New Roman" w:eastAsia="Times New Roman" w:hAnsi="Times New Roman" w:cs="Times New Roman"/>
                    <w:color w:val="000000"/>
                    <w:lang w:eastAsia="en-US"/>
                  </w:rPr>
                </w:rPrChange>
              </w:rPr>
              <w:t>-2.750</w:t>
            </w:r>
          </w:p>
        </w:tc>
      </w:tr>
      <w:tr w:rsidR="002C2431" w:rsidRPr="0022128B" w14:paraId="33EEA448" w14:textId="77777777" w:rsidTr="002A0443">
        <w:trPr>
          <w:trHeight w:val="300"/>
          <w:jc w:val="center"/>
        </w:trPr>
        <w:tc>
          <w:tcPr>
            <w:tcW w:w="1350" w:type="dxa"/>
            <w:tcBorders>
              <w:right w:val="single" w:sz="18" w:space="0" w:color="auto"/>
            </w:tcBorders>
            <w:shd w:val="clear" w:color="auto" w:fill="auto"/>
            <w:noWrap/>
            <w:vAlign w:val="center"/>
            <w:hideMark/>
          </w:tcPr>
          <w:p w14:paraId="0ED7F9F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3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36" w:author="ecslogon" w:date="2015-12-15T22:02:00Z">
                  <w:rPr>
                    <w:rFonts w:ascii="Times New Roman" w:eastAsia="Times New Roman" w:hAnsi="Times New Roman" w:cs="Times New Roman"/>
                    <w:color w:val="000000"/>
                    <w:lang w:eastAsia="en-US"/>
                  </w:rPr>
                </w:rPrChange>
              </w:rPr>
              <w:t>6</w:t>
            </w:r>
          </w:p>
        </w:tc>
        <w:tc>
          <w:tcPr>
            <w:tcW w:w="1530" w:type="dxa"/>
            <w:tcBorders>
              <w:left w:val="single" w:sz="18" w:space="0" w:color="auto"/>
              <w:right w:val="single" w:sz="18" w:space="0" w:color="auto"/>
            </w:tcBorders>
            <w:shd w:val="clear" w:color="auto" w:fill="auto"/>
            <w:noWrap/>
            <w:vAlign w:val="center"/>
            <w:hideMark/>
          </w:tcPr>
          <w:p w14:paraId="0E9CF7FC"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38" w:author="ecslogon" w:date="2015-12-15T22:02:00Z">
                  <w:rPr>
                    <w:rFonts w:ascii="Times New Roman" w:eastAsia="Times New Roman" w:hAnsi="Times New Roman" w:cs="Times New Roman"/>
                    <w:color w:val="000000"/>
                    <w:lang w:eastAsia="en-US"/>
                  </w:rPr>
                </w:rPrChange>
              </w:rPr>
              <w:t>-2.887</w:t>
            </w:r>
          </w:p>
        </w:tc>
        <w:tc>
          <w:tcPr>
            <w:tcW w:w="1350" w:type="dxa"/>
            <w:tcBorders>
              <w:left w:val="single" w:sz="18" w:space="0" w:color="auto"/>
              <w:right w:val="single" w:sz="18" w:space="0" w:color="auto"/>
            </w:tcBorders>
            <w:shd w:val="clear" w:color="auto" w:fill="auto"/>
            <w:noWrap/>
            <w:vAlign w:val="center"/>
            <w:hideMark/>
          </w:tcPr>
          <w:p w14:paraId="36E23911"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40"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1FB415B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4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42"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5AB1234E"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4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44"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58A458C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4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46" w:author="ecslogon" w:date="2015-12-15T22:02:00Z">
                  <w:rPr>
                    <w:rFonts w:ascii="Times New Roman" w:eastAsia="Times New Roman" w:hAnsi="Times New Roman" w:cs="Times New Roman"/>
                    <w:color w:val="000000"/>
                    <w:lang w:eastAsia="en-US"/>
                  </w:rPr>
                </w:rPrChange>
              </w:rPr>
              <w:t>-5.500</w:t>
            </w:r>
          </w:p>
        </w:tc>
      </w:tr>
      <w:tr w:rsidR="002C2431" w:rsidRPr="0022128B" w14:paraId="5A497C1D" w14:textId="77777777" w:rsidTr="002A0443">
        <w:trPr>
          <w:trHeight w:val="300"/>
          <w:jc w:val="center"/>
        </w:trPr>
        <w:tc>
          <w:tcPr>
            <w:tcW w:w="1350" w:type="dxa"/>
            <w:tcBorders>
              <w:right w:val="single" w:sz="18" w:space="0" w:color="auto"/>
            </w:tcBorders>
            <w:shd w:val="clear" w:color="auto" w:fill="auto"/>
            <w:noWrap/>
            <w:vAlign w:val="center"/>
            <w:hideMark/>
          </w:tcPr>
          <w:p w14:paraId="65213DC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4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48" w:author="ecslogon" w:date="2015-12-15T22:02:00Z">
                  <w:rPr>
                    <w:rFonts w:ascii="Times New Roman" w:eastAsia="Times New Roman" w:hAnsi="Times New Roman" w:cs="Times New Roman"/>
                    <w:color w:val="000000"/>
                    <w:lang w:eastAsia="en-US"/>
                  </w:rPr>
                </w:rPrChange>
              </w:rPr>
              <w:t>7</w:t>
            </w:r>
          </w:p>
        </w:tc>
        <w:tc>
          <w:tcPr>
            <w:tcW w:w="1530" w:type="dxa"/>
            <w:tcBorders>
              <w:left w:val="single" w:sz="18" w:space="0" w:color="auto"/>
              <w:right w:val="single" w:sz="18" w:space="0" w:color="auto"/>
            </w:tcBorders>
            <w:shd w:val="clear" w:color="auto" w:fill="auto"/>
            <w:noWrap/>
            <w:vAlign w:val="center"/>
            <w:hideMark/>
          </w:tcPr>
          <w:p w14:paraId="474B595A"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4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50" w:author="ecslogon" w:date="2015-12-15T22:02:00Z">
                  <w:rPr>
                    <w:rFonts w:ascii="Times New Roman" w:eastAsia="Times New Roman" w:hAnsi="Times New Roman" w:cs="Times New Roman"/>
                    <w:color w:val="000000"/>
                    <w:lang w:eastAsia="en-US"/>
                  </w:rPr>
                </w:rPrChange>
              </w:rPr>
              <w:t>2.887</w:t>
            </w:r>
          </w:p>
        </w:tc>
        <w:tc>
          <w:tcPr>
            <w:tcW w:w="1350" w:type="dxa"/>
            <w:tcBorders>
              <w:left w:val="single" w:sz="18" w:space="0" w:color="auto"/>
              <w:right w:val="single" w:sz="18" w:space="0" w:color="auto"/>
            </w:tcBorders>
            <w:shd w:val="clear" w:color="auto" w:fill="auto"/>
            <w:noWrap/>
            <w:vAlign w:val="center"/>
            <w:hideMark/>
          </w:tcPr>
          <w:p w14:paraId="30AFA0AC"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5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52"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5CB3AB31"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5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54"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73BB664B"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5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56"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77502FDF"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5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58" w:author="ecslogon" w:date="2015-12-15T22:02:00Z">
                  <w:rPr>
                    <w:rFonts w:ascii="Times New Roman" w:eastAsia="Times New Roman" w:hAnsi="Times New Roman" w:cs="Times New Roman"/>
                    <w:color w:val="000000"/>
                    <w:lang w:eastAsia="en-US"/>
                  </w:rPr>
                </w:rPrChange>
              </w:rPr>
              <w:t>5.500</w:t>
            </w:r>
          </w:p>
        </w:tc>
      </w:tr>
      <w:tr w:rsidR="002C2431" w:rsidRPr="0022128B" w14:paraId="1FC8573A" w14:textId="77777777" w:rsidTr="002A0443">
        <w:trPr>
          <w:trHeight w:val="300"/>
          <w:jc w:val="center"/>
        </w:trPr>
        <w:tc>
          <w:tcPr>
            <w:tcW w:w="1350" w:type="dxa"/>
            <w:tcBorders>
              <w:right w:val="single" w:sz="18" w:space="0" w:color="auto"/>
            </w:tcBorders>
            <w:shd w:val="clear" w:color="auto" w:fill="auto"/>
            <w:noWrap/>
            <w:vAlign w:val="center"/>
            <w:hideMark/>
          </w:tcPr>
          <w:p w14:paraId="502B5959"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5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60" w:author="ecslogon" w:date="2015-12-15T22:02:00Z">
                  <w:rPr>
                    <w:rFonts w:ascii="Times New Roman" w:eastAsia="Times New Roman" w:hAnsi="Times New Roman" w:cs="Times New Roman"/>
                    <w:color w:val="000000"/>
                    <w:lang w:eastAsia="en-US"/>
                  </w:rPr>
                </w:rPrChange>
              </w:rPr>
              <w:t>8</w:t>
            </w:r>
          </w:p>
        </w:tc>
        <w:tc>
          <w:tcPr>
            <w:tcW w:w="1530" w:type="dxa"/>
            <w:tcBorders>
              <w:left w:val="single" w:sz="18" w:space="0" w:color="auto"/>
              <w:right w:val="single" w:sz="18" w:space="0" w:color="auto"/>
            </w:tcBorders>
            <w:shd w:val="clear" w:color="auto" w:fill="auto"/>
            <w:noWrap/>
            <w:vAlign w:val="center"/>
            <w:hideMark/>
          </w:tcPr>
          <w:p w14:paraId="2A0F8BFE"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6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62"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317A4EE4"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6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64"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3C313C79"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6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66"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47E9B7E9"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6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68" w:author="ecslogon" w:date="2015-12-15T22:02:00Z">
                  <w:rPr>
                    <w:rFonts w:ascii="Times New Roman" w:eastAsia="Times New Roman" w:hAnsi="Times New Roman" w:cs="Times New Roman"/>
                    <w:color w:val="000000"/>
                    <w:lang w:eastAsia="en-US"/>
                  </w:rPr>
                </w:rPrChange>
              </w:rPr>
              <w:t>0.000</w:t>
            </w:r>
          </w:p>
        </w:tc>
        <w:tc>
          <w:tcPr>
            <w:tcW w:w="1440" w:type="dxa"/>
            <w:tcBorders>
              <w:left w:val="single" w:sz="18" w:space="0" w:color="auto"/>
            </w:tcBorders>
            <w:shd w:val="clear" w:color="auto" w:fill="auto"/>
            <w:noWrap/>
            <w:vAlign w:val="center"/>
            <w:hideMark/>
          </w:tcPr>
          <w:p w14:paraId="6C414A3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6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70" w:author="ecslogon" w:date="2015-12-15T22:02:00Z">
                  <w:rPr>
                    <w:rFonts w:ascii="Times New Roman" w:eastAsia="Times New Roman" w:hAnsi="Times New Roman" w:cs="Times New Roman"/>
                    <w:color w:val="000000"/>
                    <w:lang w:eastAsia="en-US"/>
                  </w:rPr>
                </w:rPrChange>
              </w:rPr>
              <w:t>0.000</w:t>
            </w:r>
          </w:p>
        </w:tc>
      </w:tr>
      <w:tr w:rsidR="002C2431" w:rsidRPr="0022128B" w14:paraId="3DB96EA7" w14:textId="77777777" w:rsidTr="002A0443">
        <w:trPr>
          <w:trHeight w:val="300"/>
          <w:jc w:val="center"/>
        </w:trPr>
        <w:tc>
          <w:tcPr>
            <w:tcW w:w="1350" w:type="dxa"/>
            <w:tcBorders>
              <w:right w:val="single" w:sz="18" w:space="0" w:color="auto"/>
            </w:tcBorders>
            <w:shd w:val="clear" w:color="auto" w:fill="auto"/>
            <w:noWrap/>
            <w:vAlign w:val="center"/>
            <w:hideMark/>
          </w:tcPr>
          <w:p w14:paraId="63C717AC"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72" w:author="ecslogon" w:date="2015-12-15T22:02:00Z">
                  <w:rPr>
                    <w:rFonts w:ascii="Times New Roman" w:eastAsia="Times New Roman" w:hAnsi="Times New Roman" w:cs="Times New Roman"/>
                    <w:color w:val="000000"/>
                    <w:lang w:eastAsia="en-US"/>
                  </w:rPr>
                </w:rPrChange>
              </w:rPr>
              <w:t>9</w:t>
            </w:r>
          </w:p>
        </w:tc>
        <w:tc>
          <w:tcPr>
            <w:tcW w:w="1530" w:type="dxa"/>
            <w:tcBorders>
              <w:left w:val="single" w:sz="18" w:space="0" w:color="auto"/>
              <w:right w:val="single" w:sz="18" w:space="0" w:color="auto"/>
            </w:tcBorders>
            <w:shd w:val="clear" w:color="auto" w:fill="auto"/>
            <w:noWrap/>
            <w:vAlign w:val="center"/>
            <w:hideMark/>
          </w:tcPr>
          <w:p w14:paraId="67E405E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7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74"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31C2BE9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7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76"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17167AA1"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7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78" w:author="ecslogon" w:date="2015-12-15T22:02:00Z">
                  <w:rPr>
                    <w:rFonts w:ascii="Times New Roman" w:eastAsia="Times New Roman" w:hAnsi="Times New Roman" w:cs="Times New Roman"/>
                    <w:color w:val="000000"/>
                    <w:lang w:eastAsia="en-US"/>
                  </w:rPr>
                </w:rPrChange>
              </w:rPr>
              <w:t>0.000</w:t>
            </w:r>
          </w:p>
        </w:tc>
        <w:tc>
          <w:tcPr>
            <w:tcW w:w="1350" w:type="dxa"/>
            <w:tcBorders>
              <w:left w:val="single" w:sz="18" w:space="0" w:color="auto"/>
              <w:right w:val="single" w:sz="18" w:space="0" w:color="auto"/>
            </w:tcBorders>
            <w:shd w:val="clear" w:color="auto" w:fill="auto"/>
            <w:noWrap/>
            <w:vAlign w:val="center"/>
            <w:hideMark/>
          </w:tcPr>
          <w:p w14:paraId="546B28CF"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7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80" w:author="ecslogon" w:date="2015-12-15T22:02:00Z">
                  <w:rPr>
                    <w:rFonts w:ascii="Times New Roman" w:eastAsia="Times New Roman" w:hAnsi="Times New Roman" w:cs="Times New Roman"/>
                    <w:color w:val="000000"/>
                    <w:lang w:eastAsia="en-US"/>
                  </w:rPr>
                </w:rPrChange>
              </w:rPr>
              <w:t>0.000</w:t>
            </w:r>
          </w:p>
        </w:tc>
        <w:tc>
          <w:tcPr>
            <w:tcW w:w="1440" w:type="dxa"/>
            <w:tcBorders>
              <w:left w:val="single" w:sz="18" w:space="0" w:color="auto"/>
            </w:tcBorders>
            <w:shd w:val="clear" w:color="auto" w:fill="auto"/>
            <w:noWrap/>
            <w:vAlign w:val="center"/>
            <w:hideMark/>
          </w:tcPr>
          <w:p w14:paraId="2E09817D"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8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82" w:author="ecslogon" w:date="2015-12-15T22:02:00Z">
                  <w:rPr>
                    <w:rFonts w:ascii="Times New Roman" w:eastAsia="Times New Roman" w:hAnsi="Times New Roman" w:cs="Times New Roman"/>
                    <w:color w:val="000000"/>
                    <w:lang w:eastAsia="en-US"/>
                  </w:rPr>
                </w:rPrChange>
              </w:rPr>
              <w:t>0.000</w:t>
            </w:r>
          </w:p>
        </w:tc>
      </w:tr>
      <w:tr w:rsidR="002C2431" w:rsidRPr="0022128B" w14:paraId="5FBE4A3C" w14:textId="77777777" w:rsidTr="002A0443">
        <w:trPr>
          <w:trHeight w:val="300"/>
          <w:jc w:val="center"/>
        </w:trPr>
        <w:tc>
          <w:tcPr>
            <w:tcW w:w="1350" w:type="dxa"/>
            <w:tcBorders>
              <w:right w:val="single" w:sz="18" w:space="0" w:color="auto"/>
            </w:tcBorders>
            <w:shd w:val="clear" w:color="auto" w:fill="auto"/>
            <w:noWrap/>
            <w:vAlign w:val="center"/>
            <w:hideMark/>
          </w:tcPr>
          <w:p w14:paraId="0DD6D922"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8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84" w:author="ecslogon" w:date="2015-12-15T22:02:00Z">
                  <w:rPr>
                    <w:rFonts w:ascii="Times New Roman" w:eastAsia="Times New Roman" w:hAnsi="Times New Roman" w:cs="Times New Roman"/>
                    <w:color w:val="000000"/>
                    <w:lang w:eastAsia="en-US"/>
                  </w:rPr>
                </w:rPrChange>
              </w:rPr>
              <w:t>10</w:t>
            </w:r>
          </w:p>
        </w:tc>
        <w:tc>
          <w:tcPr>
            <w:tcW w:w="1530" w:type="dxa"/>
            <w:tcBorders>
              <w:left w:val="single" w:sz="18" w:space="0" w:color="auto"/>
              <w:right w:val="single" w:sz="18" w:space="0" w:color="auto"/>
            </w:tcBorders>
            <w:shd w:val="clear" w:color="auto" w:fill="auto"/>
            <w:noWrap/>
            <w:vAlign w:val="center"/>
            <w:hideMark/>
          </w:tcPr>
          <w:p w14:paraId="0654A660"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8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86" w:author="ecslogon" w:date="2015-12-15T22:02:00Z">
                  <w:rPr>
                    <w:rFonts w:ascii="Times New Roman" w:eastAsia="Times New Roman" w:hAnsi="Times New Roman" w:cs="Times New Roman"/>
                    <w:color w:val="000000"/>
                    <w:lang w:eastAsia="en-US"/>
                  </w:rPr>
                </w:rPrChange>
              </w:rPr>
              <w:t>2.887</w:t>
            </w:r>
          </w:p>
        </w:tc>
        <w:tc>
          <w:tcPr>
            <w:tcW w:w="1350" w:type="dxa"/>
            <w:tcBorders>
              <w:left w:val="single" w:sz="18" w:space="0" w:color="auto"/>
              <w:right w:val="single" w:sz="18" w:space="0" w:color="auto"/>
            </w:tcBorders>
            <w:shd w:val="clear" w:color="auto" w:fill="auto"/>
            <w:noWrap/>
            <w:vAlign w:val="center"/>
            <w:hideMark/>
          </w:tcPr>
          <w:p w14:paraId="787F6D1D"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8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88"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4B89F33C"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8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90"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06452ED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9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92"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272208F4"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9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94" w:author="ecslogon" w:date="2015-12-15T22:02:00Z">
                  <w:rPr>
                    <w:rFonts w:ascii="Times New Roman" w:eastAsia="Times New Roman" w:hAnsi="Times New Roman" w:cs="Times New Roman"/>
                    <w:color w:val="000000"/>
                    <w:lang w:eastAsia="en-US"/>
                  </w:rPr>
                </w:rPrChange>
              </w:rPr>
              <w:t>5.500</w:t>
            </w:r>
          </w:p>
        </w:tc>
      </w:tr>
      <w:tr w:rsidR="002C2431" w:rsidRPr="0022128B" w14:paraId="1FC49908" w14:textId="77777777" w:rsidTr="002A0443">
        <w:trPr>
          <w:trHeight w:val="300"/>
          <w:jc w:val="center"/>
        </w:trPr>
        <w:tc>
          <w:tcPr>
            <w:tcW w:w="1350" w:type="dxa"/>
            <w:tcBorders>
              <w:right w:val="single" w:sz="18" w:space="0" w:color="auto"/>
            </w:tcBorders>
            <w:shd w:val="clear" w:color="auto" w:fill="auto"/>
            <w:noWrap/>
            <w:vAlign w:val="center"/>
            <w:hideMark/>
          </w:tcPr>
          <w:p w14:paraId="2232D89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96" w:author="ecslogon" w:date="2015-12-15T22:02:00Z">
                  <w:rPr>
                    <w:rFonts w:ascii="Times New Roman" w:eastAsia="Times New Roman" w:hAnsi="Times New Roman" w:cs="Times New Roman"/>
                    <w:color w:val="000000"/>
                    <w:lang w:eastAsia="en-US"/>
                  </w:rPr>
                </w:rPrChange>
              </w:rPr>
              <w:t>11</w:t>
            </w:r>
          </w:p>
        </w:tc>
        <w:tc>
          <w:tcPr>
            <w:tcW w:w="1530" w:type="dxa"/>
            <w:tcBorders>
              <w:left w:val="single" w:sz="18" w:space="0" w:color="auto"/>
              <w:right w:val="single" w:sz="18" w:space="0" w:color="auto"/>
            </w:tcBorders>
            <w:shd w:val="clear" w:color="auto" w:fill="auto"/>
            <w:noWrap/>
            <w:vAlign w:val="center"/>
            <w:hideMark/>
          </w:tcPr>
          <w:p w14:paraId="13AB9E7A"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9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098" w:author="ecslogon" w:date="2015-12-15T22:02:00Z">
                  <w:rPr>
                    <w:rFonts w:ascii="Times New Roman" w:eastAsia="Times New Roman" w:hAnsi="Times New Roman" w:cs="Times New Roman"/>
                    <w:color w:val="000000"/>
                    <w:lang w:eastAsia="en-US"/>
                  </w:rPr>
                </w:rPrChange>
              </w:rPr>
              <w:t>-2.887</w:t>
            </w:r>
          </w:p>
        </w:tc>
        <w:tc>
          <w:tcPr>
            <w:tcW w:w="1350" w:type="dxa"/>
            <w:tcBorders>
              <w:left w:val="single" w:sz="18" w:space="0" w:color="auto"/>
              <w:right w:val="single" w:sz="18" w:space="0" w:color="auto"/>
            </w:tcBorders>
            <w:shd w:val="clear" w:color="auto" w:fill="auto"/>
            <w:noWrap/>
            <w:vAlign w:val="center"/>
            <w:hideMark/>
          </w:tcPr>
          <w:p w14:paraId="39EB79B3"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09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00" w:author="ecslogon" w:date="2015-12-15T22:02:00Z">
                  <w:rPr>
                    <w:rFonts w:ascii="Times New Roman" w:eastAsia="Times New Roman" w:hAnsi="Times New Roman" w:cs="Times New Roman"/>
                    <w:color w:val="000000"/>
                    <w:lang w:eastAsia="en-US"/>
                  </w:rPr>
                </w:rPrChange>
              </w:rPr>
              <w:t>-2.700</w:t>
            </w:r>
          </w:p>
        </w:tc>
        <w:tc>
          <w:tcPr>
            <w:tcW w:w="1350" w:type="dxa"/>
            <w:tcBorders>
              <w:left w:val="single" w:sz="18" w:space="0" w:color="auto"/>
              <w:right w:val="single" w:sz="18" w:space="0" w:color="auto"/>
            </w:tcBorders>
            <w:shd w:val="clear" w:color="auto" w:fill="auto"/>
            <w:noWrap/>
            <w:vAlign w:val="center"/>
            <w:hideMark/>
          </w:tcPr>
          <w:p w14:paraId="19A89787"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1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02" w:author="ecslogon" w:date="2015-12-15T22:02:00Z">
                  <w:rPr>
                    <w:rFonts w:ascii="Times New Roman" w:eastAsia="Times New Roman" w:hAnsi="Times New Roman" w:cs="Times New Roman"/>
                    <w:color w:val="000000"/>
                    <w:lang w:eastAsia="en-US"/>
                  </w:rPr>
                </w:rPrChange>
              </w:rPr>
              <w:t>-3.400</w:t>
            </w:r>
          </w:p>
        </w:tc>
        <w:tc>
          <w:tcPr>
            <w:tcW w:w="1350" w:type="dxa"/>
            <w:tcBorders>
              <w:left w:val="single" w:sz="18" w:space="0" w:color="auto"/>
              <w:right w:val="single" w:sz="18" w:space="0" w:color="auto"/>
            </w:tcBorders>
            <w:shd w:val="clear" w:color="auto" w:fill="auto"/>
            <w:noWrap/>
            <w:vAlign w:val="center"/>
            <w:hideMark/>
          </w:tcPr>
          <w:p w14:paraId="73C9E52A"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1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04" w:author="ecslogon" w:date="2015-12-15T22:02:00Z">
                  <w:rPr>
                    <w:rFonts w:ascii="Times New Roman" w:eastAsia="Times New Roman" w:hAnsi="Times New Roman" w:cs="Times New Roman"/>
                    <w:color w:val="000000"/>
                    <w:lang w:eastAsia="en-US"/>
                  </w:rPr>
                </w:rPrChange>
              </w:rPr>
              <w:t>-4.200</w:t>
            </w:r>
          </w:p>
        </w:tc>
        <w:tc>
          <w:tcPr>
            <w:tcW w:w="1440" w:type="dxa"/>
            <w:tcBorders>
              <w:left w:val="single" w:sz="18" w:space="0" w:color="auto"/>
            </w:tcBorders>
            <w:shd w:val="clear" w:color="auto" w:fill="auto"/>
            <w:noWrap/>
            <w:vAlign w:val="center"/>
            <w:hideMark/>
          </w:tcPr>
          <w:p w14:paraId="23697545" w14:textId="77777777" w:rsidR="00AC5533" w:rsidRPr="0022128B" w:rsidRDefault="00AC5533" w:rsidP="00AC5533">
            <w:pPr>
              <w:spacing w:after="0" w:line="240" w:lineRule="auto"/>
              <w:jc w:val="center"/>
              <w:rPr>
                <w:rFonts w:ascii="Times New Roman" w:eastAsia="Times New Roman" w:hAnsi="Times New Roman" w:cs="Times New Roman"/>
                <w:color w:val="000000"/>
                <w:sz w:val="24"/>
                <w:szCs w:val="24"/>
                <w:lang w:eastAsia="en-US"/>
                <w:rPrChange w:id="11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06" w:author="ecslogon" w:date="2015-12-15T22:02:00Z">
                  <w:rPr>
                    <w:rFonts w:ascii="Times New Roman" w:eastAsia="Times New Roman" w:hAnsi="Times New Roman" w:cs="Times New Roman"/>
                    <w:color w:val="000000"/>
                    <w:lang w:eastAsia="en-US"/>
                  </w:rPr>
                </w:rPrChange>
              </w:rPr>
              <w:t>-5.500</w:t>
            </w:r>
          </w:p>
        </w:tc>
      </w:tr>
    </w:tbl>
    <w:p w14:paraId="542F8DE3" w14:textId="22973761" w:rsidR="00981B61" w:rsidRPr="005C0565" w:rsidRDefault="002C2431" w:rsidP="002C2431">
      <w:pPr>
        <w:jc w:val="center"/>
        <w:rPr>
          <w:rFonts w:ascii="Times New Roman" w:hAnsi="Times New Roman" w:cs="Times New Roman"/>
          <w:sz w:val="20"/>
          <w:szCs w:val="20"/>
          <w:rPrChange w:id="1107" w:author="ecslogon" w:date="2015-12-15T22:02:00Z">
            <w:rPr>
              <w:rFonts w:ascii="Times New Roman" w:hAnsi="Times New Roman" w:cs="Times New Roman"/>
            </w:rPr>
          </w:rPrChange>
        </w:rPr>
      </w:pPr>
      <w:r w:rsidRPr="005C0565">
        <w:rPr>
          <w:rFonts w:ascii="Times New Roman" w:hAnsi="Times New Roman" w:cs="Times New Roman"/>
          <w:b/>
          <w:sz w:val="20"/>
          <w:szCs w:val="20"/>
          <w:rPrChange w:id="1108" w:author="ecslogon" w:date="2015-12-15T22:02:00Z">
            <w:rPr>
              <w:rFonts w:ascii="Times New Roman" w:hAnsi="Times New Roman" w:cs="Times New Roman"/>
            </w:rPr>
          </w:rPrChange>
        </w:rPr>
        <w:t>Table 6</w:t>
      </w:r>
      <w:r w:rsidR="005C0565">
        <w:rPr>
          <w:rFonts w:ascii="Times New Roman" w:hAnsi="Times New Roman" w:cs="Times New Roman"/>
          <w:sz w:val="20"/>
          <w:szCs w:val="20"/>
        </w:rPr>
        <w:t>.</w:t>
      </w:r>
      <w:r w:rsidRPr="005C0565">
        <w:rPr>
          <w:rFonts w:ascii="Times New Roman" w:hAnsi="Times New Roman" w:cs="Times New Roman"/>
          <w:sz w:val="20"/>
          <w:szCs w:val="20"/>
          <w:rPrChange w:id="1109" w:author="ecslogon" w:date="2015-12-15T22:02:00Z">
            <w:rPr>
              <w:rFonts w:ascii="Times New Roman" w:hAnsi="Times New Roman" w:cs="Times New Roman"/>
            </w:rPr>
          </w:rPrChange>
        </w:rPr>
        <w:t xml:space="preserve"> Stress results from the optimization output.</w:t>
      </w:r>
    </w:p>
    <w:p w14:paraId="3F633055" w14:textId="27248F91" w:rsidR="00981B61" w:rsidRPr="0022128B" w:rsidRDefault="005C0565" w:rsidP="005C0565">
      <w:pPr>
        <w:ind w:firstLine="720"/>
        <w:rPr>
          <w:rFonts w:ascii="Times New Roman" w:hAnsi="Times New Roman" w:cs="Times New Roman"/>
          <w:sz w:val="24"/>
          <w:szCs w:val="24"/>
          <w:rPrChange w:id="1110" w:author="ecslogon" w:date="2015-12-15T22:02:00Z">
            <w:rPr>
              <w:rFonts w:ascii="Times New Roman" w:hAnsi="Times New Roman" w:cs="Times New Roman"/>
            </w:rPr>
          </w:rPrChange>
        </w:rPr>
      </w:pPr>
      <w:r>
        <w:rPr>
          <w:rFonts w:ascii="Times New Roman" w:hAnsi="Times New Roman" w:cs="Times New Roman"/>
          <w:sz w:val="24"/>
          <w:szCs w:val="24"/>
        </w:rPr>
        <w:t>R</w:t>
      </w:r>
      <w:r w:rsidR="00CF51BB" w:rsidRPr="0022128B">
        <w:rPr>
          <w:rFonts w:ascii="Times New Roman" w:hAnsi="Times New Roman" w:cs="Times New Roman"/>
          <w:sz w:val="24"/>
          <w:szCs w:val="24"/>
          <w:rPrChange w:id="1111" w:author="ecslogon" w:date="2015-12-15T22:02:00Z">
            <w:rPr>
              <w:rFonts w:ascii="Times New Roman" w:hAnsi="Times New Roman" w:cs="Times New Roman"/>
            </w:rPr>
          </w:rPrChange>
        </w:rPr>
        <w:t>esults in Table 6 show that as constraint limit</w:t>
      </w:r>
      <w:r w:rsidR="000969B1">
        <w:rPr>
          <w:rFonts w:ascii="Times New Roman" w:hAnsi="Times New Roman" w:cs="Times New Roman"/>
          <w:sz w:val="24"/>
          <w:szCs w:val="24"/>
        </w:rPr>
        <w:t>s are increased for higher strength</w:t>
      </w:r>
      <w:r w:rsidR="00CF51BB" w:rsidRPr="0022128B">
        <w:rPr>
          <w:rFonts w:ascii="Times New Roman" w:hAnsi="Times New Roman" w:cs="Times New Roman"/>
          <w:sz w:val="24"/>
          <w:szCs w:val="24"/>
          <w:rPrChange w:id="1112" w:author="ecslogon" w:date="2015-12-15T22:02:00Z">
            <w:rPr>
              <w:rFonts w:ascii="Times New Roman" w:hAnsi="Times New Roman" w:cs="Times New Roman"/>
            </w:rPr>
          </w:rPrChange>
        </w:rPr>
        <w:t xml:space="preserve"> steel variants</w:t>
      </w:r>
      <w:r>
        <w:rPr>
          <w:rFonts w:ascii="Times New Roman" w:hAnsi="Times New Roman" w:cs="Times New Roman"/>
          <w:sz w:val="24"/>
          <w:szCs w:val="24"/>
        </w:rPr>
        <w:t>,</w:t>
      </w:r>
      <w:r w:rsidR="00CF51BB" w:rsidRPr="0022128B">
        <w:rPr>
          <w:rFonts w:ascii="Times New Roman" w:hAnsi="Times New Roman" w:cs="Times New Roman"/>
          <w:sz w:val="24"/>
          <w:szCs w:val="24"/>
          <w:rPrChange w:id="1113" w:author="ecslogon" w:date="2015-12-15T22:02:00Z">
            <w:rPr>
              <w:rFonts w:ascii="Times New Roman" w:hAnsi="Times New Roman" w:cs="Times New Roman"/>
            </w:rPr>
          </w:rPrChange>
        </w:rPr>
        <w:t xml:space="preserve"> the optimizer succeeds at reaching the constraint boundary for a selected group of elements (elements 1, 2, 4, 6, 7, 10, 11).  In fact the stress constraints are active for the aforementioned elements. Stress results </w:t>
      </w:r>
      <w:r>
        <w:rPr>
          <w:rFonts w:ascii="Times New Roman" w:hAnsi="Times New Roman" w:cs="Times New Roman"/>
          <w:sz w:val="24"/>
          <w:szCs w:val="24"/>
        </w:rPr>
        <w:t xml:space="preserve">shown in Table 6 </w:t>
      </w:r>
      <w:r w:rsidR="00CF51BB" w:rsidRPr="0022128B">
        <w:rPr>
          <w:rFonts w:ascii="Times New Roman" w:hAnsi="Times New Roman" w:cs="Times New Roman"/>
          <w:sz w:val="24"/>
          <w:szCs w:val="24"/>
          <w:rPrChange w:id="1114" w:author="ecslogon" w:date="2015-12-15T22:02:00Z">
            <w:rPr>
              <w:rFonts w:ascii="Times New Roman" w:hAnsi="Times New Roman" w:cs="Times New Roman"/>
            </w:rPr>
          </w:rPrChange>
        </w:rPr>
        <w:t xml:space="preserve">also support results in Table 5, which show </w:t>
      </w:r>
      <w:r>
        <w:rPr>
          <w:rFonts w:ascii="Times New Roman" w:hAnsi="Times New Roman" w:cs="Times New Roman"/>
          <w:sz w:val="24"/>
          <w:szCs w:val="24"/>
        </w:rPr>
        <w:t xml:space="preserve">that a </w:t>
      </w:r>
      <w:r w:rsidR="00CF51BB" w:rsidRPr="0022128B">
        <w:rPr>
          <w:rFonts w:ascii="Times New Roman" w:hAnsi="Times New Roman" w:cs="Times New Roman"/>
          <w:sz w:val="24"/>
          <w:szCs w:val="24"/>
          <w:rPrChange w:id="1115" w:author="ecslogon" w:date="2015-12-15T22:02:00Z">
            <w:rPr>
              <w:rFonts w:ascii="Times New Roman" w:hAnsi="Times New Roman" w:cs="Times New Roman"/>
            </w:rPr>
          </w:rPrChange>
        </w:rPr>
        <w:t xml:space="preserve">very small stress response in </w:t>
      </w:r>
      <w:r>
        <w:rPr>
          <w:rFonts w:ascii="Times New Roman" w:hAnsi="Times New Roman" w:cs="Times New Roman"/>
          <w:sz w:val="24"/>
          <w:szCs w:val="24"/>
        </w:rPr>
        <w:t xml:space="preserve">a truss </w:t>
      </w:r>
      <w:r w:rsidR="00CF51BB" w:rsidRPr="0022128B">
        <w:rPr>
          <w:rFonts w:ascii="Times New Roman" w:hAnsi="Times New Roman" w:cs="Times New Roman"/>
          <w:sz w:val="24"/>
          <w:szCs w:val="24"/>
          <w:rPrChange w:id="1116" w:author="ecslogon" w:date="2015-12-15T22:02:00Z">
            <w:rPr>
              <w:rFonts w:ascii="Times New Roman" w:hAnsi="Times New Roman" w:cs="Times New Roman"/>
            </w:rPr>
          </w:rPrChange>
        </w:rPr>
        <w:t xml:space="preserve">element </w:t>
      </w:r>
      <w:r>
        <w:rPr>
          <w:rFonts w:ascii="Times New Roman" w:hAnsi="Times New Roman" w:cs="Times New Roman"/>
          <w:sz w:val="24"/>
          <w:szCs w:val="24"/>
        </w:rPr>
        <w:t>can allow a near-</w:t>
      </w:r>
      <w:r w:rsidR="00CF51BB" w:rsidRPr="0022128B">
        <w:rPr>
          <w:rFonts w:ascii="Times New Roman" w:hAnsi="Times New Roman" w:cs="Times New Roman"/>
          <w:sz w:val="24"/>
          <w:szCs w:val="24"/>
          <w:rPrChange w:id="1117" w:author="ecslogon" w:date="2015-12-15T22:02:00Z">
            <w:rPr>
              <w:rFonts w:ascii="Times New Roman" w:hAnsi="Times New Roman" w:cs="Times New Roman"/>
            </w:rPr>
          </w:rPrChange>
        </w:rPr>
        <w:t>zero cross-sectional area</w:t>
      </w:r>
      <w:r w:rsidR="0073009E" w:rsidRPr="0022128B">
        <w:rPr>
          <w:rFonts w:ascii="Times New Roman" w:hAnsi="Times New Roman" w:cs="Times New Roman"/>
          <w:sz w:val="24"/>
          <w:szCs w:val="24"/>
          <w:rPrChange w:id="1118" w:author="ecslogon" w:date="2015-12-15T22:02:00Z">
            <w:rPr>
              <w:rFonts w:ascii="Times New Roman" w:hAnsi="Times New Roman" w:cs="Times New Roman"/>
            </w:rPr>
          </w:rPrChange>
        </w:rPr>
        <w:t xml:space="preserve"> (elements 3, 5, 8, 9)</w:t>
      </w:r>
      <w:r w:rsidR="00CF51BB" w:rsidRPr="0022128B">
        <w:rPr>
          <w:rFonts w:ascii="Times New Roman" w:hAnsi="Times New Roman" w:cs="Times New Roman"/>
          <w:sz w:val="24"/>
          <w:szCs w:val="24"/>
          <w:rPrChange w:id="1119" w:author="ecslogon" w:date="2015-12-15T22:02:00Z">
            <w:rPr>
              <w:rFonts w:ascii="Times New Roman" w:hAnsi="Times New Roman" w:cs="Times New Roman"/>
            </w:rPr>
          </w:rPrChange>
        </w:rPr>
        <w:t>.</w:t>
      </w:r>
      <w:r w:rsidR="0055565F" w:rsidRPr="0022128B">
        <w:rPr>
          <w:rFonts w:ascii="Times New Roman" w:hAnsi="Times New Roman" w:cs="Times New Roman"/>
          <w:sz w:val="24"/>
          <w:szCs w:val="24"/>
          <w:rPrChange w:id="1120" w:author="ecslogon" w:date="2015-12-15T22:02:00Z">
            <w:rPr>
              <w:rFonts w:ascii="Times New Roman" w:hAnsi="Times New Roman" w:cs="Times New Roman"/>
            </w:rPr>
          </w:rPrChange>
        </w:rPr>
        <w:t xml:space="preserve"> It should</w:t>
      </w:r>
      <w:r w:rsidR="0073009E" w:rsidRPr="0022128B">
        <w:rPr>
          <w:rFonts w:ascii="Times New Roman" w:hAnsi="Times New Roman" w:cs="Times New Roman"/>
          <w:sz w:val="24"/>
          <w:szCs w:val="24"/>
          <w:rPrChange w:id="1121" w:author="ecslogon" w:date="2015-12-15T22:02:00Z">
            <w:rPr>
              <w:rFonts w:ascii="Times New Roman" w:hAnsi="Times New Roman" w:cs="Times New Roman"/>
            </w:rPr>
          </w:rPrChange>
        </w:rPr>
        <w:t xml:space="preserve"> be noted that negative signs </w:t>
      </w:r>
      <w:r>
        <w:rPr>
          <w:rFonts w:ascii="Times New Roman" w:hAnsi="Times New Roman" w:cs="Times New Roman"/>
          <w:sz w:val="24"/>
          <w:szCs w:val="24"/>
        </w:rPr>
        <w:t xml:space="preserve">in Table 6 </w:t>
      </w:r>
      <w:r w:rsidR="0073009E" w:rsidRPr="0022128B">
        <w:rPr>
          <w:rFonts w:ascii="Times New Roman" w:hAnsi="Times New Roman" w:cs="Times New Roman"/>
          <w:sz w:val="24"/>
          <w:szCs w:val="24"/>
          <w:rPrChange w:id="1122" w:author="ecslogon" w:date="2015-12-15T22:02:00Z">
            <w:rPr>
              <w:rFonts w:ascii="Times New Roman" w:hAnsi="Times New Roman" w:cs="Times New Roman"/>
            </w:rPr>
          </w:rPrChange>
        </w:rPr>
        <w:t>denote a truss element in compression.</w:t>
      </w:r>
    </w:p>
    <w:p w14:paraId="5B41F1D0" w14:textId="5FD8A138" w:rsidR="002A0443" w:rsidRDefault="009B2C6E" w:rsidP="00080282">
      <w:pPr>
        <w:rPr>
          <w:rFonts w:ascii="Times New Roman" w:hAnsi="Times New Roman" w:cs="Times New Roman"/>
          <w:sz w:val="24"/>
          <w:szCs w:val="24"/>
        </w:rPr>
      </w:pPr>
      <w:r w:rsidRPr="0022128B">
        <w:rPr>
          <w:rFonts w:ascii="Times New Roman" w:hAnsi="Times New Roman" w:cs="Times New Roman"/>
          <w:sz w:val="24"/>
          <w:szCs w:val="24"/>
          <w:rPrChange w:id="1123" w:author="ecslogon" w:date="2015-12-15T22:02:00Z">
            <w:rPr>
              <w:rFonts w:ascii="Times New Roman" w:hAnsi="Times New Roman" w:cs="Times New Roman"/>
            </w:rPr>
          </w:rPrChange>
        </w:rPr>
        <w:tab/>
        <w:t>Table 7 contains constraint values</w:t>
      </w:r>
      <w:r w:rsidR="00A254B4" w:rsidRPr="0022128B">
        <w:rPr>
          <w:rFonts w:ascii="Times New Roman" w:hAnsi="Times New Roman" w:cs="Times New Roman"/>
          <w:sz w:val="24"/>
          <w:szCs w:val="24"/>
          <w:rPrChange w:id="1124" w:author="ecslogon" w:date="2015-12-15T22:02:00Z">
            <w:rPr>
              <w:rFonts w:ascii="Times New Roman" w:hAnsi="Times New Roman" w:cs="Times New Roman"/>
            </w:rPr>
          </w:rPrChange>
        </w:rPr>
        <w:t>,</w:t>
      </w:r>
      <w:r w:rsidRPr="0022128B">
        <w:rPr>
          <w:rFonts w:ascii="Times New Roman" w:hAnsi="Times New Roman" w:cs="Times New Roman"/>
          <w:sz w:val="24"/>
          <w:szCs w:val="24"/>
          <w:rPrChange w:id="1125" w:author="ecslogon" w:date="2015-12-15T22:02:00Z">
            <w:rPr>
              <w:rFonts w:ascii="Times New Roman" w:hAnsi="Times New Roman" w:cs="Times New Roman"/>
            </w:rPr>
          </w:rPrChange>
        </w:rPr>
        <w:t xml:space="preserve"> </w:t>
      </w:r>
      <w:r w:rsidR="002A0443" w:rsidRPr="0022128B">
        <w:rPr>
          <w:rFonts w:ascii="Times New Roman" w:hAnsi="Times New Roman" w:cs="Times New Roman"/>
          <w:sz w:val="24"/>
          <w:szCs w:val="24"/>
          <w:rPrChange w:id="1126" w:author="ecslogon" w:date="2015-12-15T22:02:00Z">
            <w:rPr>
              <w:rFonts w:ascii="Times New Roman" w:hAnsi="Times New Roman" w:cs="Times New Roman"/>
            </w:rPr>
          </w:rPrChange>
        </w:rPr>
        <w:t xml:space="preserve">which serve to confirm that the achieved optimum design is feasible. Constraint values are tabulated for tension and compression. </w:t>
      </w:r>
      <w:r w:rsidR="005C0565">
        <w:rPr>
          <w:rFonts w:ascii="Times New Roman" w:hAnsi="Times New Roman" w:cs="Times New Roman"/>
          <w:sz w:val="24"/>
          <w:szCs w:val="24"/>
        </w:rPr>
        <w:t>The g</w:t>
      </w:r>
      <w:r w:rsidR="002A0443" w:rsidRPr="0022128B">
        <w:rPr>
          <w:rFonts w:ascii="Times New Roman" w:hAnsi="Times New Roman" w:cs="Times New Roman"/>
          <w:sz w:val="24"/>
          <w:szCs w:val="24"/>
          <w:rPrChange w:id="1127" w:author="ecslogon" w:date="2015-12-15T22:02:00Z">
            <w:rPr>
              <w:rFonts w:ascii="Times New Roman" w:hAnsi="Times New Roman" w:cs="Times New Roman"/>
            </w:rPr>
          </w:rPrChange>
        </w:rPr>
        <w:t>oal is to have the constraint value be ≤ 0. Any positive value signifies a violated constraint. Out of the four steel types</w:t>
      </w:r>
      <w:r w:rsidR="0055565F" w:rsidRPr="0022128B">
        <w:rPr>
          <w:rFonts w:ascii="Times New Roman" w:hAnsi="Times New Roman" w:cs="Times New Roman"/>
          <w:sz w:val="24"/>
          <w:szCs w:val="24"/>
          <w:rPrChange w:id="1128" w:author="ecslogon" w:date="2015-12-15T22:02:00Z">
            <w:rPr>
              <w:rFonts w:ascii="Times New Roman" w:hAnsi="Times New Roman" w:cs="Times New Roman"/>
            </w:rPr>
          </w:rPrChange>
        </w:rPr>
        <w:t>,</w:t>
      </w:r>
      <w:r w:rsidR="002A0443" w:rsidRPr="0022128B">
        <w:rPr>
          <w:rFonts w:ascii="Times New Roman" w:hAnsi="Times New Roman" w:cs="Times New Roman"/>
          <w:sz w:val="24"/>
          <w:szCs w:val="24"/>
          <w:rPrChange w:id="1129" w:author="ecslogon" w:date="2015-12-15T22:02:00Z">
            <w:rPr>
              <w:rFonts w:ascii="Times New Roman" w:hAnsi="Times New Roman" w:cs="Times New Roman"/>
            </w:rPr>
          </w:rPrChange>
        </w:rPr>
        <w:t xml:space="preserve"> only steel 270 </w:t>
      </w:r>
      <w:r w:rsidR="00B65532">
        <w:rPr>
          <w:rFonts w:ascii="Times New Roman" w:hAnsi="Times New Roman" w:cs="Times New Roman"/>
          <w:sz w:val="24"/>
          <w:szCs w:val="24"/>
        </w:rPr>
        <w:t>starting</w:t>
      </w:r>
      <w:r w:rsidR="000969B1">
        <w:rPr>
          <w:rFonts w:ascii="Times New Roman" w:hAnsi="Times New Roman" w:cs="Times New Roman"/>
          <w:sz w:val="24"/>
          <w:szCs w:val="24"/>
        </w:rPr>
        <w:t xml:space="preserve"> design</w:t>
      </w:r>
      <w:r w:rsidR="00D90C6B" w:rsidRPr="0022128B">
        <w:rPr>
          <w:rFonts w:ascii="Times New Roman" w:hAnsi="Times New Roman" w:cs="Times New Roman"/>
          <w:sz w:val="24"/>
          <w:szCs w:val="24"/>
          <w:rPrChange w:id="1130" w:author="ecslogon" w:date="2015-12-15T22:02:00Z">
            <w:rPr>
              <w:rFonts w:ascii="Times New Roman" w:hAnsi="Times New Roman" w:cs="Times New Roman"/>
            </w:rPr>
          </w:rPrChange>
        </w:rPr>
        <w:t xml:space="preserve"> </w:t>
      </w:r>
      <w:r w:rsidR="002A0443" w:rsidRPr="0022128B">
        <w:rPr>
          <w:rFonts w:ascii="Times New Roman" w:hAnsi="Times New Roman" w:cs="Times New Roman"/>
          <w:sz w:val="24"/>
          <w:szCs w:val="24"/>
          <w:rPrChange w:id="1131" w:author="ecslogon" w:date="2015-12-15T22:02:00Z">
            <w:rPr>
              <w:rFonts w:ascii="Times New Roman" w:hAnsi="Times New Roman" w:cs="Times New Roman"/>
            </w:rPr>
          </w:rPrChange>
        </w:rPr>
        <w:t xml:space="preserve">violated the constraint requirements as indicated by the positive values. </w:t>
      </w:r>
      <w:r w:rsidR="00DC029D">
        <w:rPr>
          <w:rFonts w:ascii="Times New Roman" w:hAnsi="Times New Roman" w:cs="Times New Roman"/>
          <w:sz w:val="24"/>
          <w:szCs w:val="24"/>
        </w:rPr>
        <w:t>The r</w:t>
      </w:r>
      <w:r w:rsidR="002A0443" w:rsidRPr="0022128B">
        <w:rPr>
          <w:rFonts w:ascii="Times New Roman" w:hAnsi="Times New Roman" w:cs="Times New Roman"/>
          <w:sz w:val="24"/>
          <w:szCs w:val="24"/>
          <w:rPrChange w:id="1132" w:author="ecslogon" w:date="2015-12-15T22:02:00Z">
            <w:rPr>
              <w:rFonts w:ascii="Times New Roman" w:hAnsi="Times New Roman" w:cs="Times New Roman"/>
            </w:rPr>
          </w:rPrChange>
        </w:rPr>
        <w:t xml:space="preserve">emaining steel grades had no </w:t>
      </w:r>
      <w:r w:rsidR="00B65532">
        <w:rPr>
          <w:rFonts w:ascii="Times New Roman" w:hAnsi="Times New Roman" w:cs="Times New Roman"/>
          <w:sz w:val="24"/>
          <w:szCs w:val="24"/>
        </w:rPr>
        <w:t>starting</w:t>
      </w:r>
      <w:r w:rsidR="002A0443" w:rsidRPr="0022128B">
        <w:rPr>
          <w:rFonts w:ascii="Times New Roman" w:hAnsi="Times New Roman" w:cs="Times New Roman"/>
          <w:sz w:val="24"/>
          <w:szCs w:val="24"/>
          <w:rPrChange w:id="1133" w:author="ecslogon" w:date="2015-12-15T22:02:00Z">
            <w:rPr>
              <w:rFonts w:ascii="Times New Roman" w:hAnsi="Times New Roman" w:cs="Times New Roman"/>
            </w:rPr>
          </w:rPrChange>
        </w:rPr>
        <w:t xml:space="preserve"> </w:t>
      </w:r>
      <w:r w:rsidR="00B65532">
        <w:rPr>
          <w:rFonts w:ascii="Times New Roman" w:hAnsi="Times New Roman" w:cs="Times New Roman"/>
          <w:sz w:val="24"/>
          <w:szCs w:val="24"/>
        </w:rPr>
        <w:t xml:space="preserve">design </w:t>
      </w:r>
      <w:r w:rsidR="002A0443" w:rsidRPr="0022128B">
        <w:rPr>
          <w:rFonts w:ascii="Times New Roman" w:hAnsi="Times New Roman" w:cs="Times New Roman"/>
          <w:sz w:val="24"/>
          <w:szCs w:val="24"/>
          <w:rPrChange w:id="1134" w:author="ecslogon" w:date="2015-12-15T22:02:00Z">
            <w:rPr>
              <w:rFonts w:ascii="Times New Roman" w:hAnsi="Times New Roman" w:cs="Times New Roman"/>
            </w:rPr>
          </w:rPrChange>
        </w:rPr>
        <w:t>constraint violations</w:t>
      </w:r>
      <w:r w:rsidR="005C0565">
        <w:rPr>
          <w:rFonts w:ascii="Times New Roman" w:hAnsi="Times New Roman" w:cs="Times New Roman"/>
          <w:sz w:val="24"/>
          <w:szCs w:val="24"/>
        </w:rPr>
        <w:t>.</w:t>
      </w:r>
    </w:p>
    <w:p w14:paraId="5D5B4DE2" w14:textId="77777777" w:rsidR="005C0565" w:rsidRDefault="005C0565" w:rsidP="00080282">
      <w:pPr>
        <w:rPr>
          <w:rFonts w:ascii="Times New Roman" w:hAnsi="Times New Roman" w:cs="Times New Roman"/>
          <w:sz w:val="24"/>
          <w:szCs w:val="24"/>
        </w:rPr>
      </w:pPr>
    </w:p>
    <w:p w14:paraId="141AC55C" w14:textId="77777777" w:rsidR="005C0565" w:rsidRPr="0022128B" w:rsidRDefault="005C0565" w:rsidP="00080282">
      <w:pPr>
        <w:rPr>
          <w:rFonts w:ascii="Times New Roman" w:hAnsi="Times New Roman" w:cs="Times New Roman"/>
          <w:sz w:val="24"/>
          <w:szCs w:val="24"/>
          <w:rPrChange w:id="1135" w:author="ecslogon" w:date="2015-12-15T22:02:00Z">
            <w:rPr>
              <w:rFonts w:ascii="Times New Roman" w:hAnsi="Times New Roman" w:cs="Times New Roman"/>
            </w:rPr>
          </w:rPrChange>
        </w:rPr>
      </w:pPr>
    </w:p>
    <w:p w14:paraId="0BE6969A" w14:textId="77777777" w:rsidR="001B6D83" w:rsidRPr="0022128B" w:rsidRDefault="001B6D83" w:rsidP="00080282">
      <w:pPr>
        <w:rPr>
          <w:rFonts w:ascii="Times New Roman" w:hAnsi="Times New Roman" w:cs="Times New Roman"/>
          <w:sz w:val="24"/>
          <w:szCs w:val="24"/>
          <w:rPrChange w:id="1136" w:author="ecslogon" w:date="2015-12-15T22:02:00Z">
            <w:rPr>
              <w:rFonts w:ascii="Times New Roman" w:hAnsi="Times New Roman" w:cs="Times New Roman"/>
            </w:rPr>
          </w:rPrChange>
        </w:rPr>
      </w:pPr>
    </w:p>
    <w:p w14:paraId="282C43D9" w14:textId="77777777" w:rsidR="001B6D83" w:rsidRPr="0022128B" w:rsidRDefault="001B6D83" w:rsidP="00080282">
      <w:pPr>
        <w:rPr>
          <w:rFonts w:ascii="Times New Roman" w:hAnsi="Times New Roman" w:cs="Times New Roman"/>
          <w:sz w:val="24"/>
          <w:szCs w:val="24"/>
          <w:rPrChange w:id="1137" w:author="ecslogon" w:date="2015-12-15T22:02:00Z">
            <w:rPr>
              <w:rFonts w:ascii="Times New Roman" w:hAnsi="Times New Roman" w:cs="Times New Roman"/>
            </w:rPr>
          </w:rPrChange>
        </w:rPr>
      </w:pPr>
    </w:p>
    <w:p w14:paraId="4533B49F" w14:textId="77777777" w:rsidR="001B6D83" w:rsidRPr="0022128B" w:rsidRDefault="001B6D83" w:rsidP="00080282">
      <w:pPr>
        <w:rPr>
          <w:rFonts w:ascii="Times New Roman" w:hAnsi="Times New Roman" w:cs="Times New Roman"/>
          <w:sz w:val="24"/>
          <w:szCs w:val="24"/>
          <w:rPrChange w:id="1138" w:author="ecslogon" w:date="2015-12-15T22:02:00Z">
            <w:rPr>
              <w:rFonts w:ascii="Times New Roman" w:hAnsi="Times New Roman" w:cs="Times New Roman"/>
            </w:rPr>
          </w:rPrChange>
        </w:rPr>
      </w:pPr>
    </w:p>
    <w:tbl>
      <w:tblPr>
        <w:tblW w:w="96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96"/>
        <w:gridCol w:w="991"/>
        <w:gridCol w:w="993"/>
        <w:gridCol w:w="991"/>
        <w:gridCol w:w="991"/>
        <w:gridCol w:w="993"/>
        <w:gridCol w:w="991"/>
        <w:gridCol w:w="993"/>
        <w:gridCol w:w="1081"/>
      </w:tblGrid>
      <w:tr w:rsidR="00DC029D" w:rsidRPr="0022128B" w14:paraId="38086274" w14:textId="77777777" w:rsidTr="00817976">
        <w:trPr>
          <w:trHeight w:val="340"/>
          <w:jc w:val="center"/>
        </w:trPr>
        <w:tc>
          <w:tcPr>
            <w:tcW w:w="5000" w:type="pct"/>
            <w:gridSpan w:val="9"/>
            <w:shd w:val="clear" w:color="auto" w:fill="auto"/>
            <w:noWrap/>
            <w:vAlign w:val="bottom"/>
            <w:hideMark/>
          </w:tcPr>
          <w:p w14:paraId="6BA51AF7" w14:textId="77777777" w:rsidR="00DC029D" w:rsidRPr="0022128B" w:rsidRDefault="00DC029D" w:rsidP="002A0443">
            <w:pPr>
              <w:spacing w:after="0" w:line="240" w:lineRule="auto"/>
              <w:jc w:val="center"/>
              <w:rPr>
                <w:rFonts w:ascii="Times New Roman" w:eastAsia="Times New Roman" w:hAnsi="Times New Roman" w:cs="Times New Roman"/>
                <w:b/>
                <w:color w:val="000000"/>
                <w:sz w:val="24"/>
                <w:szCs w:val="24"/>
                <w:u w:val="single"/>
                <w:lang w:eastAsia="en-US"/>
                <w:rPrChange w:id="1139" w:author="ecslogon" w:date="2015-12-15T22:02:00Z">
                  <w:rPr>
                    <w:rFonts w:ascii="Times New Roman" w:eastAsia="Times New Roman" w:hAnsi="Times New Roman" w:cs="Times New Roman"/>
                    <w:b/>
                    <w:color w:val="000000"/>
                    <w:sz w:val="28"/>
                    <w:u w:val="single"/>
                    <w:lang w:eastAsia="en-US"/>
                  </w:rPr>
                </w:rPrChange>
              </w:rPr>
            </w:pPr>
            <w:r w:rsidRPr="0022128B">
              <w:rPr>
                <w:rFonts w:ascii="Times New Roman" w:eastAsia="Times New Roman" w:hAnsi="Times New Roman" w:cs="Times New Roman"/>
                <w:b/>
                <w:color w:val="000000"/>
                <w:sz w:val="24"/>
                <w:szCs w:val="24"/>
                <w:u w:val="single"/>
                <w:lang w:eastAsia="en-US"/>
                <w:rPrChange w:id="1140" w:author="ecslogon" w:date="2015-12-15T22:02:00Z">
                  <w:rPr>
                    <w:rFonts w:ascii="Times New Roman" w:eastAsia="Times New Roman" w:hAnsi="Times New Roman" w:cs="Times New Roman"/>
                    <w:b/>
                    <w:color w:val="000000"/>
                    <w:sz w:val="28"/>
                    <w:u w:val="single"/>
                    <w:lang w:eastAsia="en-US"/>
                  </w:rPr>
                </w:rPrChange>
              </w:rPr>
              <w:lastRenderedPageBreak/>
              <w:t>Stress Constraint Values</w:t>
            </w:r>
          </w:p>
        </w:tc>
      </w:tr>
      <w:tr w:rsidR="00817976" w:rsidRPr="0022128B" w14:paraId="04F6D756" w14:textId="77777777" w:rsidTr="00817976">
        <w:trPr>
          <w:trHeight w:val="300"/>
          <w:jc w:val="center"/>
        </w:trPr>
        <w:tc>
          <w:tcPr>
            <w:tcW w:w="830" w:type="pct"/>
            <w:shd w:val="clear" w:color="auto" w:fill="auto"/>
            <w:noWrap/>
            <w:vAlign w:val="bottom"/>
            <w:hideMark/>
          </w:tcPr>
          <w:p w14:paraId="34B5C532" w14:textId="77777777" w:rsidR="002A0443" w:rsidRPr="0022128B" w:rsidRDefault="002A0443" w:rsidP="002A0443">
            <w:pPr>
              <w:spacing w:after="0" w:line="240" w:lineRule="auto"/>
              <w:rPr>
                <w:rFonts w:ascii="Times New Roman" w:eastAsia="Times New Roman" w:hAnsi="Times New Roman" w:cs="Times New Roman"/>
                <w:color w:val="000000"/>
                <w:sz w:val="24"/>
                <w:szCs w:val="24"/>
                <w:lang w:eastAsia="en-US"/>
                <w:rPrChange w:id="1141" w:author="ecslogon" w:date="2015-12-15T22:02:00Z">
                  <w:rPr>
                    <w:rFonts w:ascii="Times New Roman" w:eastAsia="Times New Roman" w:hAnsi="Times New Roman" w:cs="Times New Roman"/>
                    <w:color w:val="000000"/>
                    <w:lang w:eastAsia="en-US"/>
                  </w:rPr>
                </w:rPrChange>
              </w:rPr>
            </w:pPr>
          </w:p>
        </w:tc>
        <w:tc>
          <w:tcPr>
            <w:tcW w:w="1031" w:type="pct"/>
            <w:gridSpan w:val="2"/>
            <w:shd w:val="clear" w:color="auto" w:fill="auto"/>
            <w:noWrap/>
            <w:vAlign w:val="bottom"/>
            <w:hideMark/>
          </w:tcPr>
          <w:p w14:paraId="3C5AECD3" w14:textId="77777777" w:rsidR="002A0443" w:rsidRPr="0022128B" w:rsidRDefault="002A0443" w:rsidP="002A0443">
            <w:pPr>
              <w:spacing w:after="0" w:line="240" w:lineRule="auto"/>
              <w:jc w:val="center"/>
              <w:rPr>
                <w:rFonts w:ascii="Times New Roman" w:eastAsia="Times New Roman" w:hAnsi="Times New Roman" w:cs="Times New Roman"/>
                <w:b/>
                <w:color w:val="000000"/>
                <w:sz w:val="24"/>
                <w:szCs w:val="24"/>
                <w:u w:val="single"/>
                <w:lang w:eastAsia="en-US"/>
                <w:rPrChange w:id="1142"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1143" w:author="ecslogon" w:date="2015-12-15T22:02:00Z">
                  <w:rPr>
                    <w:rFonts w:ascii="Times New Roman" w:eastAsia="Times New Roman" w:hAnsi="Times New Roman" w:cs="Times New Roman"/>
                    <w:b/>
                    <w:color w:val="000000"/>
                    <w:u w:val="single"/>
                    <w:lang w:eastAsia="en-US"/>
                  </w:rPr>
                </w:rPrChange>
              </w:rPr>
              <w:t>Steel 270 Const. Values</w:t>
            </w:r>
          </w:p>
        </w:tc>
        <w:tc>
          <w:tcPr>
            <w:tcW w:w="1030" w:type="pct"/>
            <w:gridSpan w:val="2"/>
            <w:shd w:val="clear" w:color="auto" w:fill="auto"/>
            <w:noWrap/>
            <w:vAlign w:val="bottom"/>
            <w:hideMark/>
          </w:tcPr>
          <w:p w14:paraId="073C3671" w14:textId="77777777" w:rsidR="002A0443" w:rsidRPr="0022128B" w:rsidRDefault="002A0443" w:rsidP="002A0443">
            <w:pPr>
              <w:spacing w:after="0" w:line="240" w:lineRule="auto"/>
              <w:jc w:val="center"/>
              <w:rPr>
                <w:rFonts w:ascii="Times New Roman" w:eastAsia="Times New Roman" w:hAnsi="Times New Roman" w:cs="Times New Roman"/>
                <w:b/>
                <w:color w:val="000000"/>
                <w:sz w:val="24"/>
                <w:szCs w:val="24"/>
                <w:u w:val="single"/>
                <w:lang w:eastAsia="en-US"/>
                <w:rPrChange w:id="1144"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1145" w:author="ecslogon" w:date="2015-12-15T22:02:00Z">
                  <w:rPr>
                    <w:rFonts w:ascii="Times New Roman" w:eastAsia="Times New Roman" w:hAnsi="Times New Roman" w:cs="Times New Roman"/>
                    <w:b/>
                    <w:color w:val="000000"/>
                    <w:u w:val="single"/>
                    <w:lang w:eastAsia="en-US"/>
                  </w:rPr>
                </w:rPrChange>
              </w:rPr>
              <w:t>Steel 340 Const. Values</w:t>
            </w:r>
          </w:p>
        </w:tc>
        <w:tc>
          <w:tcPr>
            <w:tcW w:w="1031" w:type="pct"/>
            <w:gridSpan w:val="2"/>
            <w:shd w:val="clear" w:color="auto" w:fill="auto"/>
            <w:noWrap/>
            <w:vAlign w:val="bottom"/>
            <w:hideMark/>
          </w:tcPr>
          <w:p w14:paraId="2C015416" w14:textId="77777777" w:rsidR="002A0443" w:rsidRPr="0022128B" w:rsidRDefault="002A0443" w:rsidP="002A0443">
            <w:pPr>
              <w:spacing w:after="0" w:line="240" w:lineRule="auto"/>
              <w:jc w:val="center"/>
              <w:rPr>
                <w:rFonts w:ascii="Times New Roman" w:eastAsia="Times New Roman" w:hAnsi="Times New Roman" w:cs="Times New Roman"/>
                <w:b/>
                <w:color w:val="000000"/>
                <w:sz w:val="24"/>
                <w:szCs w:val="24"/>
                <w:u w:val="single"/>
                <w:lang w:eastAsia="en-US"/>
                <w:rPrChange w:id="1146"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1147" w:author="ecslogon" w:date="2015-12-15T22:02:00Z">
                  <w:rPr>
                    <w:rFonts w:ascii="Times New Roman" w:eastAsia="Times New Roman" w:hAnsi="Times New Roman" w:cs="Times New Roman"/>
                    <w:b/>
                    <w:color w:val="000000"/>
                    <w:u w:val="single"/>
                    <w:lang w:eastAsia="en-US"/>
                  </w:rPr>
                </w:rPrChange>
              </w:rPr>
              <w:t>Steel 420 Const. Values</w:t>
            </w:r>
          </w:p>
        </w:tc>
        <w:tc>
          <w:tcPr>
            <w:tcW w:w="1078" w:type="pct"/>
            <w:gridSpan w:val="2"/>
            <w:shd w:val="clear" w:color="auto" w:fill="auto"/>
            <w:noWrap/>
            <w:vAlign w:val="bottom"/>
            <w:hideMark/>
          </w:tcPr>
          <w:p w14:paraId="4A038AF6" w14:textId="77777777" w:rsidR="002A0443" w:rsidRPr="0022128B" w:rsidRDefault="002A0443" w:rsidP="002A0443">
            <w:pPr>
              <w:spacing w:after="0" w:line="240" w:lineRule="auto"/>
              <w:jc w:val="center"/>
              <w:rPr>
                <w:rFonts w:ascii="Times New Roman" w:eastAsia="Times New Roman" w:hAnsi="Times New Roman" w:cs="Times New Roman"/>
                <w:b/>
                <w:color w:val="000000"/>
                <w:sz w:val="24"/>
                <w:szCs w:val="24"/>
                <w:u w:val="single"/>
                <w:lang w:eastAsia="en-US"/>
                <w:rPrChange w:id="1148" w:author="ecslogon" w:date="2015-12-15T22:02:00Z">
                  <w:rPr>
                    <w:rFonts w:ascii="Times New Roman" w:eastAsia="Times New Roman" w:hAnsi="Times New Roman" w:cs="Times New Roman"/>
                    <w:b/>
                    <w:color w:val="000000"/>
                    <w:u w:val="single"/>
                    <w:lang w:eastAsia="en-US"/>
                  </w:rPr>
                </w:rPrChange>
              </w:rPr>
            </w:pPr>
            <w:r w:rsidRPr="0022128B">
              <w:rPr>
                <w:rFonts w:ascii="Times New Roman" w:eastAsia="Times New Roman" w:hAnsi="Times New Roman" w:cs="Times New Roman"/>
                <w:b/>
                <w:color w:val="000000"/>
                <w:sz w:val="24"/>
                <w:szCs w:val="24"/>
                <w:u w:val="single"/>
                <w:lang w:eastAsia="en-US"/>
                <w:rPrChange w:id="1149" w:author="ecslogon" w:date="2015-12-15T22:02:00Z">
                  <w:rPr>
                    <w:rFonts w:ascii="Times New Roman" w:eastAsia="Times New Roman" w:hAnsi="Times New Roman" w:cs="Times New Roman"/>
                    <w:b/>
                    <w:color w:val="000000"/>
                    <w:u w:val="single"/>
                    <w:lang w:eastAsia="en-US"/>
                  </w:rPr>
                </w:rPrChange>
              </w:rPr>
              <w:t>Steel 550 Const. Values</w:t>
            </w:r>
          </w:p>
        </w:tc>
      </w:tr>
      <w:tr w:rsidR="00817976" w:rsidRPr="0022128B" w14:paraId="4D50853C" w14:textId="77777777" w:rsidTr="00817976">
        <w:trPr>
          <w:trHeight w:val="60"/>
          <w:jc w:val="center"/>
        </w:trPr>
        <w:tc>
          <w:tcPr>
            <w:tcW w:w="830" w:type="pct"/>
            <w:shd w:val="clear" w:color="auto" w:fill="auto"/>
            <w:noWrap/>
            <w:vAlign w:val="bottom"/>
          </w:tcPr>
          <w:p w14:paraId="0CAFBB2A" w14:textId="77777777" w:rsidR="0055565F" w:rsidRPr="0022128B" w:rsidRDefault="0055565F" w:rsidP="002A0443">
            <w:pPr>
              <w:spacing w:after="0" w:line="240" w:lineRule="auto"/>
              <w:rPr>
                <w:rFonts w:ascii="Times New Roman" w:eastAsia="Times New Roman" w:hAnsi="Times New Roman" w:cs="Times New Roman"/>
                <w:color w:val="000000"/>
                <w:sz w:val="24"/>
                <w:szCs w:val="24"/>
                <w:lang w:eastAsia="en-US"/>
                <w:rPrChange w:id="1150" w:author="ecslogon" w:date="2015-12-15T22:02:00Z">
                  <w:rPr>
                    <w:rFonts w:ascii="Times New Roman" w:eastAsia="Times New Roman" w:hAnsi="Times New Roman" w:cs="Times New Roman"/>
                    <w:color w:val="000000"/>
                    <w:lang w:eastAsia="en-US"/>
                  </w:rPr>
                </w:rPrChange>
              </w:rPr>
            </w:pPr>
          </w:p>
        </w:tc>
        <w:tc>
          <w:tcPr>
            <w:tcW w:w="515" w:type="pct"/>
            <w:shd w:val="clear" w:color="auto" w:fill="auto"/>
            <w:noWrap/>
            <w:vAlign w:val="bottom"/>
          </w:tcPr>
          <w:p w14:paraId="4CABE138"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51"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52" w:author="ecslogon" w:date="2015-12-15T22:02:00Z">
                  <w:rPr>
                    <w:rFonts w:ascii="Times New Roman" w:eastAsia="Times New Roman" w:hAnsi="Times New Roman" w:cs="Times New Roman"/>
                    <w:b/>
                    <w:color w:val="000000"/>
                    <w:sz w:val="20"/>
                    <w:u w:val="single"/>
                    <w:lang w:eastAsia="en-US"/>
                  </w:rPr>
                </w:rPrChange>
              </w:rPr>
              <w:t>Initial</w:t>
            </w:r>
          </w:p>
        </w:tc>
        <w:tc>
          <w:tcPr>
            <w:tcW w:w="516" w:type="pct"/>
            <w:shd w:val="clear" w:color="auto" w:fill="auto"/>
            <w:vAlign w:val="bottom"/>
          </w:tcPr>
          <w:p w14:paraId="78EC0C90"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53"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54" w:author="ecslogon" w:date="2015-12-15T22:02:00Z">
                  <w:rPr>
                    <w:rFonts w:ascii="Times New Roman" w:eastAsia="Times New Roman" w:hAnsi="Times New Roman" w:cs="Times New Roman"/>
                    <w:b/>
                    <w:color w:val="000000"/>
                    <w:sz w:val="20"/>
                    <w:u w:val="single"/>
                    <w:lang w:eastAsia="en-US"/>
                  </w:rPr>
                </w:rPrChange>
              </w:rPr>
              <w:t>Final</w:t>
            </w:r>
          </w:p>
        </w:tc>
        <w:tc>
          <w:tcPr>
            <w:tcW w:w="515" w:type="pct"/>
            <w:shd w:val="clear" w:color="auto" w:fill="auto"/>
            <w:noWrap/>
            <w:vAlign w:val="bottom"/>
          </w:tcPr>
          <w:p w14:paraId="12AAEDBF"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55"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56" w:author="ecslogon" w:date="2015-12-15T22:02:00Z">
                  <w:rPr>
                    <w:rFonts w:ascii="Times New Roman" w:eastAsia="Times New Roman" w:hAnsi="Times New Roman" w:cs="Times New Roman"/>
                    <w:b/>
                    <w:color w:val="000000"/>
                    <w:sz w:val="20"/>
                    <w:u w:val="single"/>
                    <w:lang w:eastAsia="en-US"/>
                  </w:rPr>
                </w:rPrChange>
              </w:rPr>
              <w:t>Initial</w:t>
            </w:r>
          </w:p>
        </w:tc>
        <w:tc>
          <w:tcPr>
            <w:tcW w:w="515" w:type="pct"/>
            <w:shd w:val="clear" w:color="auto" w:fill="auto"/>
            <w:vAlign w:val="bottom"/>
          </w:tcPr>
          <w:p w14:paraId="426F6E8F"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57"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58" w:author="ecslogon" w:date="2015-12-15T22:02:00Z">
                  <w:rPr>
                    <w:rFonts w:ascii="Times New Roman" w:eastAsia="Times New Roman" w:hAnsi="Times New Roman" w:cs="Times New Roman"/>
                    <w:b/>
                    <w:color w:val="000000"/>
                    <w:sz w:val="20"/>
                    <w:u w:val="single"/>
                    <w:lang w:eastAsia="en-US"/>
                  </w:rPr>
                </w:rPrChange>
              </w:rPr>
              <w:t>Final</w:t>
            </w:r>
          </w:p>
        </w:tc>
        <w:tc>
          <w:tcPr>
            <w:tcW w:w="516" w:type="pct"/>
            <w:shd w:val="clear" w:color="auto" w:fill="auto"/>
            <w:noWrap/>
            <w:vAlign w:val="bottom"/>
          </w:tcPr>
          <w:p w14:paraId="47F14A4D"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59"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60" w:author="ecslogon" w:date="2015-12-15T22:02:00Z">
                  <w:rPr>
                    <w:rFonts w:ascii="Times New Roman" w:eastAsia="Times New Roman" w:hAnsi="Times New Roman" w:cs="Times New Roman"/>
                    <w:b/>
                    <w:color w:val="000000"/>
                    <w:sz w:val="20"/>
                    <w:u w:val="single"/>
                    <w:lang w:eastAsia="en-US"/>
                  </w:rPr>
                </w:rPrChange>
              </w:rPr>
              <w:t>Initial</w:t>
            </w:r>
          </w:p>
        </w:tc>
        <w:tc>
          <w:tcPr>
            <w:tcW w:w="515" w:type="pct"/>
            <w:shd w:val="clear" w:color="auto" w:fill="auto"/>
            <w:vAlign w:val="bottom"/>
          </w:tcPr>
          <w:p w14:paraId="0EBC4A76"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61"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62" w:author="ecslogon" w:date="2015-12-15T22:02:00Z">
                  <w:rPr>
                    <w:rFonts w:ascii="Times New Roman" w:eastAsia="Times New Roman" w:hAnsi="Times New Roman" w:cs="Times New Roman"/>
                    <w:b/>
                    <w:color w:val="000000"/>
                    <w:sz w:val="20"/>
                    <w:u w:val="single"/>
                    <w:lang w:eastAsia="en-US"/>
                  </w:rPr>
                </w:rPrChange>
              </w:rPr>
              <w:t>Final</w:t>
            </w:r>
          </w:p>
        </w:tc>
        <w:tc>
          <w:tcPr>
            <w:tcW w:w="516" w:type="pct"/>
            <w:shd w:val="clear" w:color="auto" w:fill="auto"/>
            <w:noWrap/>
            <w:vAlign w:val="bottom"/>
          </w:tcPr>
          <w:p w14:paraId="68814637"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63"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64" w:author="ecslogon" w:date="2015-12-15T22:02:00Z">
                  <w:rPr>
                    <w:rFonts w:ascii="Times New Roman" w:eastAsia="Times New Roman" w:hAnsi="Times New Roman" w:cs="Times New Roman"/>
                    <w:b/>
                    <w:color w:val="000000"/>
                    <w:sz w:val="20"/>
                    <w:u w:val="single"/>
                    <w:lang w:eastAsia="en-US"/>
                  </w:rPr>
                </w:rPrChange>
              </w:rPr>
              <w:t>Initial</w:t>
            </w:r>
          </w:p>
        </w:tc>
        <w:tc>
          <w:tcPr>
            <w:tcW w:w="562" w:type="pct"/>
            <w:shd w:val="clear" w:color="auto" w:fill="auto"/>
            <w:vAlign w:val="bottom"/>
          </w:tcPr>
          <w:p w14:paraId="426F9268" w14:textId="77777777" w:rsidR="0055565F" w:rsidRPr="0022128B" w:rsidRDefault="00D90C6B" w:rsidP="002A0443">
            <w:pPr>
              <w:spacing w:after="0" w:line="240" w:lineRule="auto"/>
              <w:jc w:val="center"/>
              <w:rPr>
                <w:rFonts w:ascii="Times New Roman" w:eastAsia="Times New Roman" w:hAnsi="Times New Roman" w:cs="Times New Roman"/>
                <w:b/>
                <w:color w:val="000000"/>
                <w:sz w:val="24"/>
                <w:szCs w:val="24"/>
                <w:u w:val="single"/>
                <w:lang w:eastAsia="en-US"/>
                <w:rPrChange w:id="1165" w:author="ecslogon" w:date="2015-12-15T22:02:00Z">
                  <w:rPr>
                    <w:rFonts w:ascii="Times New Roman" w:eastAsia="Times New Roman" w:hAnsi="Times New Roman" w:cs="Times New Roman"/>
                    <w:b/>
                    <w:color w:val="000000"/>
                    <w:sz w:val="20"/>
                    <w:u w:val="single"/>
                    <w:lang w:eastAsia="en-US"/>
                  </w:rPr>
                </w:rPrChange>
              </w:rPr>
            </w:pPr>
            <w:r w:rsidRPr="0022128B">
              <w:rPr>
                <w:rFonts w:ascii="Times New Roman" w:eastAsia="Times New Roman" w:hAnsi="Times New Roman" w:cs="Times New Roman"/>
                <w:b/>
                <w:color w:val="000000"/>
                <w:sz w:val="24"/>
                <w:szCs w:val="24"/>
                <w:u w:val="single"/>
                <w:lang w:eastAsia="en-US"/>
                <w:rPrChange w:id="1166" w:author="ecslogon" w:date="2015-12-15T22:02:00Z">
                  <w:rPr>
                    <w:rFonts w:ascii="Times New Roman" w:eastAsia="Times New Roman" w:hAnsi="Times New Roman" w:cs="Times New Roman"/>
                    <w:b/>
                    <w:color w:val="000000"/>
                    <w:sz w:val="20"/>
                    <w:u w:val="single"/>
                    <w:lang w:eastAsia="en-US"/>
                  </w:rPr>
                </w:rPrChange>
              </w:rPr>
              <w:t>Final</w:t>
            </w:r>
          </w:p>
        </w:tc>
      </w:tr>
      <w:tr w:rsidR="00817976" w:rsidRPr="0022128B" w14:paraId="1195FE02" w14:textId="77777777" w:rsidTr="00817976">
        <w:trPr>
          <w:trHeight w:val="300"/>
          <w:jc w:val="center"/>
        </w:trPr>
        <w:tc>
          <w:tcPr>
            <w:tcW w:w="830" w:type="pct"/>
            <w:vMerge w:val="restart"/>
            <w:shd w:val="clear" w:color="auto" w:fill="auto"/>
            <w:noWrap/>
            <w:vAlign w:val="center"/>
            <w:hideMark/>
          </w:tcPr>
          <w:p w14:paraId="25142664" w14:textId="77777777" w:rsidR="002A0443" w:rsidRPr="0022128B" w:rsidRDefault="002A0443" w:rsidP="002A0443">
            <w:pPr>
              <w:spacing w:after="0" w:line="240" w:lineRule="auto"/>
              <w:jc w:val="center"/>
              <w:rPr>
                <w:rFonts w:ascii="Times New Roman" w:eastAsia="Times New Roman" w:hAnsi="Times New Roman" w:cs="Times New Roman"/>
                <w:b/>
                <w:bCs/>
                <w:color w:val="000000"/>
                <w:sz w:val="24"/>
                <w:szCs w:val="24"/>
                <w:lang w:eastAsia="en-US"/>
                <w:rPrChange w:id="1167" w:author="ecslogon" w:date="2015-12-15T22:02:00Z">
                  <w:rPr>
                    <w:rFonts w:ascii="Times New Roman" w:eastAsia="Times New Roman" w:hAnsi="Times New Roman" w:cs="Times New Roman"/>
                    <w:b/>
                    <w:bCs/>
                    <w:color w:val="000000"/>
                    <w:sz w:val="16"/>
                    <w:szCs w:val="16"/>
                    <w:lang w:eastAsia="en-US"/>
                  </w:rPr>
                </w:rPrChange>
              </w:rPr>
            </w:pPr>
            <w:r w:rsidRPr="0022128B">
              <w:rPr>
                <w:rFonts w:ascii="Times New Roman" w:eastAsia="Times New Roman" w:hAnsi="Times New Roman" w:cs="Times New Roman"/>
                <w:b/>
                <w:bCs/>
                <w:color w:val="000000"/>
                <w:sz w:val="24"/>
                <w:szCs w:val="24"/>
                <w:lang w:eastAsia="en-US"/>
                <w:rPrChange w:id="1168" w:author="ecslogon" w:date="2015-12-15T22:02:00Z">
                  <w:rPr>
                    <w:rFonts w:ascii="Times New Roman" w:eastAsia="Times New Roman" w:hAnsi="Times New Roman" w:cs="Times New Roman"/>
                    <w:b/>
                    <w:bCs/>
                    <w:color w:val="000000"/>
                    <w:sz w:val="16"/>
                    <w:szCs w:val="16"/>
                    <w:lang w:eastAsia="en-US"/>
                  </w:rPr>
                </w:rPrChange>
              </w:rPr>
              <w:t>Tensile</w:t>
            </w:r>
          </w:p>
        </w:tc>
        <w:tc>
          <w:tcPr>
            <w:tcW w:w="515" w:type="pct"/>
            <w:shd w:val="clear" w:color="auto" w:fill="auto"/>
            <w:noWrap/>
            <w:vAlign w:val="center"/>
            <w:hideMark/>
          </w:tcPr>
          <w:p w14:paraId="11118AC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6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70"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6905632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72"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0EB8F8B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7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74"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6929D3B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7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76"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04AB70B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7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78"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400FEB8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7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80"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3DCB8C1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8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82"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44C9ED0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8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84" w:author="ecslogon" w:date="2015-12-15T22:02:00Z">
                  <w:rPr>
                    <w:rFonts w:ascii="Times New Roman" w:eastAsia="Times New Roman" w:hAnsi="Times New Roman" w:cs="Times New Roman"/>
                    <w:color w:val="000000"/>
                    <w:lang w:eastAsia="en-US"/>
                  </w:rPr>
                </w:rPrChange>
              </w:rPr>
              <w:t>-2.00</w:t>
            </w:r>
          </w:p>
        </w:tc>
      </w:tr>
      <w:tr w:rsidR="00817976" w:rsidRPr="0022128B" w14:paraId="1A30C7F0" w14:textId="77777777" w:rsidTr="00817976">
        <w:trPr>
          <w:trHeight w:val="300"/>
          <w:jc w:val="center"/>
        </w:trPr>
        <w:tc>
          <w:tcPr>
            <w:tcW w:w="830" w:type="pct"/>
            <w:vMerge/>
            <w:vAlign w:val="center"/>
            <w:hideMark/>
          </w:tcPr>
          <w:p w14:paraId="423E4082"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185"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693D946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8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87"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7A72A00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8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89"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1A716B3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9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91"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0C2A9B1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9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93"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598D464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9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95"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1BCD179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9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97"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260EA58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19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199"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1AF0927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0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01" w:author="ecslogon" w:date="2015-12-15T22:02:00Z">
                  <w:rPr>
                    <w:rFonts w:ascii="Times New Roman" w:eastAsia="Times New Roman" w:hAnsi="Times New Roman" w:cs="Times New Roman"/>
                    <w:color w:val="000000"/>
                    <w:lang w:eastAsia="en-US"/>
                  </w:rPr>
                </w:rPrChange>
              </w:rPr>
              <w:t>-2.00</w:t>
            </w:r>
          </w:p>
        </w:tc>
      </w:tr>
      <w:tr w:rsidR="00817976" w:rsidRPr="0022128B" w14:paraId="35A8266C" w14:textId="77777777" w:rsidTr="00817976">
        <w:trPr>
          <w:trHeight w:val="300"/>
          <w:jc w:val="center"/>
        </w:trPr>
        <w:tc>
          <w:tcPr>
            <w:tcW w:w="830" w:type="pct"/>
            <w:vMerge/>
            <w:vAlign w:val="center"/>
            <w:hideMark/>
          </w:tcPr>
          <w:p w14:paraId="5C7305B2"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02"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43AE70C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04" w:author="ecslogon" w:date="2015-12-15T22:02:00Z">
                  <w:rPr>
                    <w:rFonts w:ascii="Times New Roman" w:eastAsia="Times New Roman" w:hAnsi="Times New Roman" w:cs="Times New Roman"/>
                    <w:color w:val="000000"/>
                    <w:lang w:eastAsia="en-US"/>
                  </w:rPr>
                </w:rPrChange>
              </w:rPr>
              <w:t>-1.18</w:t>
            </w:r>
          </w:p>
        </w:tc>
        <w:tc>
          <w:tcPr>
            <w:tcW w:w="516" w:type="pct"/>
            <w:shd w:val="clear" w:color="auto" w:fill="auto"/>
            <w:noWrap/>
            <w:vAlign w:val="center"/>
            <w:hideMark/>
          </w:tcPr>
          <w:p w14:paraId="162875F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06" w:author="ecslogon" w:date="2015-12-15T22:02:00Z">
                  <w:rPr>
                    <w:rFonts w:ascii="Times New Roman" w:eastAsia="Times New Roman" w:hAnsi="Times New Roman" w:cs="Times New Roman"/>
                    <w:color w:val="000000"/>
                    <w:lang w:eastAsia="en-US"/>
                  </w:rPr>
                </w:rPrChange>
              </w:rPr>
              <w:t>-1.50</w:t>
            </w:r>
          </w:p>
        </w:tc>
        <w:tc>
          <w:tcPr>
            <w:tcW w:w="515" w:type="pct"/>
            <w:shd w:val="clear" w:color="auto" w:fill="auto"/>
            <w:noWrap/>
            <w:vAlign w:val="center"/>
            <w:hideMark/>
          </w:tcPr>
          <w:p w14:paraId="2941E35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0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08" w:author="ecslogon" w:date="2015-12-15T22:02:00Z">
                  <w:rPr>
                    <w:rFonts w:ascii="Times New Roman" w:eastAsia="Times New Roman" w:hAnsi="Times New Roman" w:cs="Times New Roman"/>
                    <w:color w:val="000000"/>
                    <w:lang w:eastAsia="en-US"/>
                  </w:rPr>
                </w:rPrChange>
              </w:rPr>
              <w:t>-1.14</w:t>
            </w:r>
          </w:p>
        </w:tc>
        <w:tc>
          <w:tcPr>
            <w:tcW w:w="515" w:type="pct"/>
            <w:shd w:val="clear" w:color="auto" w:fill="auto"/>
            <w:noWrap/>
            <w:vAlign w:val="center"/>
            <w:hideMark/>
          </w:tcPr>
          <w:p w14:paraId="5FBA4D7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0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10" w:author="ecslogon" w:date="2015-12-15T22:02:00Z">
                  <w:rPr>
                    <w:rFonts w:ascii="Times New Roman" w:eastAsia="Times New Roman" w:hAnsi="Times New Roman" w:cs="Times New Roman"/>
                    <w:color w:val="000000"/>
                    <w:lang w:eastAsia="en-US"/>
                  </w:rPr>
                </w:rPrChange>
              </w:rPr>
              <w:t>-1.50</w:t>
            </w:r>
          </w:p>
        </w:tc>
        <w:tc>
          <w:tcPr>
            <w:tcW w:w="516" w:type="pct"/>
            <w:shd w:val="clear" w:color="auto" w:fill="auto"/>
            <w:noWrap/>
            <w:vAlign w:val="center"/>
            <w:hideMark/>
          </w:tcPr>
          <w:p w14:paraId="093A295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1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12" w:author="ecslogon" w:date="2015-12-15T22:02:00Z">
                  <w:rPr>
                    <w:rFonts w:ascii="Times New Roman" w:eastAsia="Times New Roman" w:hAnsi="Times New Roman" w:cs="Times New Roman"/>
                    <w:color w:val="000000"/>
                    <w:lang w:eastAsia="en-US"/>
                  </w:rPr>
                </w:rPrChange>
              </w:rPr>
              <w:t>-1.11</w:t>
            </w:r>
          </w:p>
        </w:tc>
        <w:tc>
          <w:tcPr>
            <w:tcW w:w="515" w:type="pct"/>
            <w:shd w:val="clear" w:color="auto" w:fill="auto"/>
            <w:noWrap/>
            <w:vAlign w:val="center"/>
            <w:hideMark/>
          </w:tcPr>
          <w:p w14:paraId="1751C6E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1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14" w:author="ecslogon" w:date="2015-12-15T22:02:00Z">
                  <w:rPr>
                    <w:rFonts w:ascii="Times New Roman" w:eastAsia="Times New Roman" w:hAnsi="Times New Roman" w:cs="Times New Roman"/>
                    <w:color w:val="000000"/>
                    <w:lang w:eastAsia="en-US"/>
                  </w:rPr>
                </w:rPrChange>
              </w:rPr>
              <w:t>-1.50</w:t>
            </w:r>
          </w:p>
        </w:tc>
        <w:tc>
          <w:tcPr>
            <w:tcW w:w="516" w:type="pct"/>
            <w:shd w:val="clear" w:color="auto" w:fill="auto"/>
            <w:noWrap/>
            <w:vAlign w:val="center"/>
            <w:hideMark/>
          </w:tcPr>
          <w:p w14:paraId="374857E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1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16" w:author="ecslogon" w:date="2015-12-15T22:02:00Z">
                  <w:rPr>
                    <w:rFonts w:ascii="Times New Roman" w:eastAsia="Times New Roman" w:hAnsi="Times New Roman" w:cs="Times New Roman"/>
                    <w:color w:val="000000"/>
                    <w:lang w:eastAsia="en-US"/>
                  </w:rPr>
                </w:rPrChange>
              </w:rPr>
              <w:t>-1.09</w:t>
            </w:r>
          </w:p>
        </w:tc>
        <w:tc>
          <w:tcPr>
            <w:tcW w:w="562" w:type="pct"/>
            <w:shd w:val="clear" w:color="auto" w:fill="auto"/>
            <w:noWrap/>
            <w:vAlign w:val="center"/>
            <w:hideMark/>
          </w:tcPr>
          <w:p w14:paraId="6D60CD1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1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18" w:author="ecslogon" w:date="2015-12-15T22:02:00Z">
                  <w:rPr>
                    <w:rFonts w:ascii="Times New Roman" w:eastAsia="Times New Roman" w:hAnsi="Times New Roman" w:cs="Times New Roman"/>
                    <w:color w:val="000000"/>
                    <w:lang w:eastAsia="en-US"/>
                  </w:rPr>
                </w:rPrChange>
              </w:rPr>
              <w:t>-1.50</w:t>
            </w:r>
          </w:p>
        </w:tc>
      </w:tr>
      <w:tr w:rsidR="00817976" w:rsidRPr="0022128B" w14:paraId="724D86BC" w14:textId="77777777" w:rsidTr="00817976">
        <w:trPr>
          <w:trHeight w:val="300"/>
          <w:jc w:val="center"/>
        </w:trPr>
        <w:tc>
          <w:tcPr>
            <w:tcW w:w="830" w:type="pct"/>
            <w:vMerge/>
            <w:vAlign w:val="center"/>
            <w:hideMark/>
          </w:tcPr>
          <w:p w14:paraId="0ED6D2E1"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19"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6264CCD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2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21" w:author="ecslogon" w:date="2015-12-15T22:02:00Z">
                  <w:rPr>
                    <w:rFonts w:ascii="Times New Roman" w:eastAsia="Times New Roman" w:hAnsi="Times New Roman" w:cs="Times New Roman"/>
                    <w:color w:val="000000"/>
                    <w:lang w:eastAsia="en-US"/>
                  </w:rPr>
                </w:rPrChange>
              </w:rPr>
              <w:t>-0.64</w:t>
            </w:r>
          </w:p>
        </w:tc>
        <w:tc>
          <w:tcPr>
            <w:tcW w:w="516" w:type="pct"/>
            <w:shd w:val="clear" w:color="auto" w:fill="auto"/>
            <w:noWrap/>
            <w:vAlign w:val="center"/>
            <w:hideMark/>
          </w:tcPr>
          <w:p w14:paraId="501247E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2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23"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685DBB9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2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25" w:author="ecslogon" w:date="2015-12-15T22:02:00Z">
                  <w:rPr>
                    <w:rFonts w:ascii="Times New Roman" w:eastAsia="Times New Roman" w:hAnsi="Times New Roman" w:cs="Times New Roman"/>
                    <w:color w:val="000000"/>
                    <w:lang w:eastAsia="en-US"/>
                  </w:rPr>
                </w:rPrChange>
              </w:rPr>
              <w:t>-0.72</w:t>
            </w:r>
          </w:p>
        </w:tc>
        <w:tc>
          <w:tcPr>
            <w:tcW w:w="515" w:type="pct"/>
            <w:shd w:val="clear" w:color="auto" w:fill="auto"/>
            <w:noWrap/>
            <w:vAlign w:val="center"/>
            <w:hideMark/>
          </w:tcPr>
          <w:p w14:paraId="6EF36D8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2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27"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0BBE62D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2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29" w:author="ecslogon" w:date="2015-12-15T22:02:00Z">
                  <w:rPr>
                    <w:rFonts w:ascii="Times New Roman" w:eastAsia="Times New Roman" w:hAnsi="Times New Roman" w:cs="Times New Roman"/>
                    <w:color w:val="000000"/>
                    <w:lang w:eastAsia="en-US"/>
                  </w:rPr>
                </w:rPrChange>
              </w:rPr>
              <w:t>-0.77</w:t>
            </w:r>
          </w:p>
        </w:tc>
        <w:tc>
          <w:tcPr>
            <w:tcW w:w="515" w:type="pct"/>
            <w:shd w:val="clear" w:color="auto" w:fill="auto"/>
            <w:noWrap/>
            <w:vAlign w:val="center"/>
            <w:hideMark/>
          </w:tcPr>
          <w:p w14:paraId="21E2709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3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31"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07069B0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3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33" w:author="ecslogon" w:date="2015-12-15T22:02:00Z">
                  <w:rPr>
                    <w:rFonts w:ascii="Times New Roman" w:eastAsia="Times New Roman" w:hAnsi="Times New Roman" w:cs="Times New Roman"/>
                    <w:color w:val="000000"/>
                    <w:lang w:eastAsia="en-US"/>
                  </w:rPr>
                </w:rPrChange>
              </w:rPr>
              <w:t>-0.83</w:t>
            </w:r>
          </w:p>
        </w:tc>
        <w:tc>
          <w:tcPr>
            <w:tcW w:w="562" w:type="pct"/>
            <w:shd w:val="clear" w:color="auto" w:fill="auto"/>
            <w:noWrap/>
            <w:vAlign w:val="center"/>
            <w:hideMark/>
          </w:tcPr>
          <w:p w14:paraId="23759E7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3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35" w:author="ecslogon" w:date="2015-12-15T22:02:00Z">
                  <w:rPr>
                    <w:rFonts w:ascii="Times New Roman" w:eastAsia="Times New Roman" w:hAnsi="Times New Roman" w:cs="Times New Roman"/>
                    <w:color w:val="000000"/>
                    <w:lang w:eastAsia="en-US"/>
                  </w:rPr>
                </w:rPrChange>
              </w:rPr>
              <w:t>0.00</w:t>
            </w:r>
          </w:p>
        </w:tc>
      </w:tr>
      <w:tr w:rsidR="00817976" w:rsidRPr="0022128B" w14:paraId="2D947057" w14:textId="77777777" w:rsidTr="00817976">
        <w:trPr>
          <w:trHeight w:val="300"/>
          <w:jc w:val="center"/>
        </w:trPr>
        <w:tc>
          <w:tcPr>
            <w:tcW w:w="830" w:type="pct"/>
            <w:vMerge/>
            <w:vAlign w:val="center"/>
            <w:hideMark/>
          </w:tcPr>
          <w:p w14:paraId="2336C107"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36"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0697DE3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38" w:author="ecslogon" w:date="2015-12-15T22:02:00Z">
                  <w:rPr>
                    <w:rFonts w:ascii="Times New Roman" w:eastAsia="Times New Roman" w:hAnsi="Times New Roman" w:cs="Times New Roman"/>
                    <w:color w:val="000000"/>
                    <w:lang w:eastAsia="en-US"/>
                  </w:rPr>
                </w:rPrChange>
              </w:rPr>
              <w:t>-1.18</w:t>
            </w:r>
          </w:p>
        </w:tc>
        <w:tc>
          <w:tcPr>
            <w:tcW w:w="516" w:type="pct"/>
            <w:shd w:val="clear" w:color="auto" w:fill="auto"/>
            <w:noWrap/>
            <w:vAlign w:val="center"/>
            <w:hideMark/>
          </w:tcPr>
          <w:p w14:paraId="0B34D86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40" w:author="ecslogon" w:date="2015-12-15T22:02:00Z">
                  <w:rPr>
                    <w:rFonts w:ascii="Times New Roman" w:eastAsia="Times New Roman" w:hAnsi="Times New Roman" w:cs="Times New Roman"/>
                    <w:color w:val="000000"/>
                    <w:lang w:eastAsia="en-US"/>
                  </w:rPr>
                </w:rPrChange>
              </w:rPr>
              <w:t>-1.50</w:t>
            </w:r>
          </w:p>
        </w:tc>
        <w:tc>
          <w:tcPr>
            <w:tcW w:w="515" w:type="pct"/>
            <w:shd w:val="clear" w:color="auto" w:fill="auto"/>
            <w:noWrap/>
            <w:vAlign w:val="center"/>
            <w:hideMark/>
          </w:tcPr>
          <w:p w14:paraId="055F650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4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42" w:author="ecslogon" w:date="2015-12-15T22:02:00Z">
                  <w:rPr>
                    <w:rFonts w:ascii="Times New Roman" w:eastAsia="Times New Roman" w:hAnsi="Times New Roman" w:cs="Times New Roman"/>
                    <w:color w:val="000000"/>
                    <w:lang w:eastAsia="en-US"/>
                  </w:rPr>
                </w:rPrChange>
              </w:rPr>
              <w:t>-1.14</w:t>
            </w:r>
          </w:p>
        </w:tc>
        <w:tc>
          <w:tcPr>
            <w:tcW w:w="515" w:type="pct"/>
            <w:shd w:val="clear" w:color="auto" w:fill="auto"/>
            <w:noWrap/>
            <w:vAlign w:val="center"/>
            <w:hideMark/>
          </w:tcPr>
          <w:p w14:paraId="37B477F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4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44" w:author="ecslogon" w:date="2015-12-15T22:02:00Z">
                  <w:rPr>
                    <w:rFonts w:ascii="Times New Roman" w:eastAsia="Times New Roman" w:hAnsi="Times New Roman" w:cs="Times New Roman"/>
                    <w:color w:val="000000"/>
                    <w:lang w:eastAsia="en-US"/>
                  </w:rPr>
                </w:rPrChange>
              </w:rPr>
              <w:t>-1.50</w:t>
            </w:r>
          </w:p>
        </w:tc>
        <w:tc>
          <w:tcPr>
            <w:tcW w:w="516" w:type="pct"/>
            <w:shd w:val="clear" w:color="auto" w:fill="auto"/>
            <w:noWrap/>
            <w:vAlign w:val="center"/>
            <w:hideMark/>
          </w:tcPr>
          <w:p w14:paraId="216A38B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4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46" w:author="ecslogon" w:date="2015-12-15T22:02:00Z">
                  <w:rPr>
                    <w:rFonts w:ascii="Times New Roman" w:eastAsia="Times New Roman" w:hAnsi="Times New Roman" w:cs="Times New Roman"/>
                    <w:color w:val="000000"/>
                    <w:lang w:eastAsia="en-US"/>
                  </w:rPr>
                </w:rPrChange>
              </w:rPr>
              <w:t>-1.11</w:t>
            </w:r>
          </w:p>
        </w:tc>
        <w:tc>
          <w:tcPr>
            <w:tcW w:w="515" w:type="pct"/>
            <w:shd w:val="clear" w:color="auto" w:fill="auto"/>
            <w:noWrap/>
            <w:vAlign w:val="center"/>
            <w:hideMark/>
          </w:tcPr>
          <w:p w14:paraId="030D6D2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4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48" w:author="ecslogon" w:date="2015-12-15T22:02:00Z">
                  <w:rPr>
                    <w:rFonts w:ascii="Times New Roman" w:eastAsia="Times New Roman" w:hAnsi="Times New Roman" w:cs="Times New Roman"/>
                    <w:color w:val="000000"/>
                    <w:lang w:eastAsia="en-US"/>
                  </w:rPr>
                </w:rPrChange>
              </w:rPr>
              <w:t>-1.50</w:t>
            </w:r>
          </w:p>
        </w:tc>
        <w:tc>
          <w:tcPr>
            <w:tcW w:w="516" w:type="pct"/>
            <w:shd w:val="clear" w:color="auto" w:fill="auto"/>
            <w:noWrap/>
            <w:vAlign w:val="center"/>
            <w:hideMark/>
          </w:tcPr>
          <w:p w14:paraId="3520B03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4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50" w:author="ecslogon" w:date="2015-12-15T22:02:00Z">
                  <w:rPr>
                    <w:rFonts w:ascii="Times New Roman" w:eastAsia="Times New Roman" w:hAnsi="Times New Roman" w:cs="Times New Roman"/>
                    <w:color w:val="000000"/>
                    <w:lang w:eastAsia="en-US"/>
                  </w:rPr>
                </w:rPrChange>
              </w:rPr>
              <w:t>-1.09</w:t>
            </w:r>
          </w:p>
        </w:tc>
        <w:tc>
          <w:tcPr>
            <w:tcW w:w="562" w:type="pct"/>
            <w:shd w:val="clear" w:color="auto" w:fill="auto"/>
            <w:noWrap/>
            <w:vAlign w:val="center"/>
            <w:hideMark/>
          </w:tcPr>
          <w:p w14:paraId="4214A89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5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52" w:author="ecslogon" w:date="2015-12-15T22:02:00Z">
                  <w:rPr>
                    <w:rFonts w:ascii="Times New Roman" w:eastAsia="Times New Roman" w:hAnsi="Times New Roman" w:cs="Times New Roman"/>
                    <w:color w:val="000000"/>
                    <w:lang w:eastAsia="en-US"/>
                  </w:rPr>
                </w:rPrChange>
              </w:rPr>
              <w:t>-1.50</w:t>
            </w:r>
          </w:p>
        </w:tc>
      </w:tr>
      <w:tr w:rsidR="00817976" w:rsidRPr="0022128B" w14:paraId="5A2D6D14" w14:textId="77777777" w:rsidTr="00817976">
        <w:trPr>
          <w:trHeight w:val="300"/>
          <w:jc w:val="center"/>
        </w:trPr>
        <w:tc>
          <w:tcPr>
            <w:tcW w:w="830" w:type="pct"/>
            <w:vMerge/>
            <w:vAlign w:val="center"/>
            <w:hideMark/>
          </w:tcPr>
          <w:p w14:paraId="32A67806"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53"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37573D6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5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55"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28DC176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5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57"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1E7A829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5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59"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5CF1A3B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6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61"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3D2285C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6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63"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707355D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6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65"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13B139E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6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67"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1107254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6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69" w:author="ecslogon" w:date="2015-12-15T22:02:00Z">
                  <w:rPr>
                    <w:rFonts w:ascii="Times New Roman" w:eastAsia="Times New Roman" w:hAnsi="Times New Roman" w:cs="Times New Roman"/>
                    <w:color w:val="000000"/>
                    <w:lang w:eastAsia="en-US"/>
                  </w:rPr>
                </w:rPrChange>
              </w:rPr>
              <w:t>-2.00</w:t>
            </w:r>
          </w:p>
        </w:tc>
      </w:tr>
      <w:tr w:rsidR="00817976" w:rsidRPr="0022128B" w14:paraId="79757133" w14:textId="77777777" w:rsidTr="00817976">
        <w:trPr>
          <w:trHeight w:val="300"/>
          <w:jc w:val="center"/>
        </w:trPr>
        <w:tc>
          <w:tcPr>
            <w:tcW w:w="830" w:type="pct"/>
            <w:vMerge/>
            <w:vAlign w:val="center"/>
            <w:hideMark/>
          </w:tcPr>
          <w:p w14:paraId="1BBE8E21"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70"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785F571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72"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7C9DC62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7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74"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4BC8BA0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7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76"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6E95D7B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7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78"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058074C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7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80"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2C0C90E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8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82"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791F672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8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84"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44C5F5D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8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86" w:author="ecslogon" w:date="2015-12-15T22:02:00Z">
                  <w:rPr>
                    <w:rFonts w:ascii="Times New Roman" w:eastAsia="Times New Roman" w:hAnsi="Times New Roman" w:cs="Times New Roman"/>
                    <w:color w:val="000000"/>
                    <w:lang w:eastAsia="en-US"/>
                  </w:rPr>
                </w:rPrChange>
              </w:rPr>
              <w:t>0.00</w:t>
            </w:r>
          </w:p>
        </w:tc>
      </w:tr>
      <w:tr w:rsidR="00817976" w:rsidRPr="0022128B" w14:paraId="2EA727D2" w14:textId="77777777" w:rsidTr="00817976">
        <w:trPr>
          <w:trHeight w:val="300"/>
          <w:jc w:val="center"/>
        </w:trPr>
        <w:tc>
          <w:tcPr>
            <w:tcW w:w="830" w:type="pct"/>
            <w:vMerge/>
            <w:vAlign w:val="center"/>
            <w:hideMark/>
          </w:tcPr>
          <w:p w14:paraId="2984BCE5"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287"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644F715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8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89"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56BBC96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9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91"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7D2A7A7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9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93"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61A8FF5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9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95"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2B58C43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9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97"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076B2A8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29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299"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354B1C4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0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01" w:author="ecslogon" w:date="2015-12-15T22:02:00Z">
                  <w:rPr>
                    <w:rFonts w:ascii="Times New Roman" w:eastAsia="Times New Roman" w:hAnsi="Times New Roman" w:cs="Times New Roman"/>
                    <w:color w:val="000000"/>
                    <w:lang w:eastAsia="en-US"/>
                  </w:rPr>
                </w:rPrChange>
              </w:rPr>
              <w:t>-1.00</w:t>
            </w:r>
          </w:p>
        </w:tc>
        <w:tc>
          <w:tcPr>
            <w:tcW w:w="562" w:type="pct"/>
            <w:shd w:val="clear" w:color="auto" w:fill="auto"/>
            <w:noWrap/>
            <w:vAlign w:val="center"/>
            <w:hideMark/>
          </w:tcPr>
          <w:p w14:paraId="1D8912E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0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03" w:author="ecslogon" w:date="2015-12-15T22:02:00Z">
                  <w:rPr>
                    <w:rFonts w:ascii="Times New Roman" w:eastAsia="Times New Roman" w:hAnsi="Times New Roman" w:cs="Times New Roman"/>
                    <w:color w:val="000000"/>
                    <w:lang w:eastAsia="en-US"/>
                  </w:rPr>
                </w:rPrChange>
              </w:rPr>
              <w:t>-1.00</w:t>
            </w:r>
          </w:p>
        </w:tc>
      </w:tr>
      <w:tr w:rsidR="00817976" w:rsidRPr="0022128B" w14:paraId="08E2C888" w14:textId="77777777" w:rsidTr="00817976">
        <w:trPr>
          <w:trHeight w:val="300"/>
          <w:jc w:val="center"/>
        </w:trPr>
        <w:tc>
          <w:tcPr>
            <w:tcW w:w="830" w:type="pct"/>
            <w:vMerge/>
            <w:vAlign w:val="center"/>
            <w:hideMark/>
          </w:tcPr>
          <w:p w14:paraId="5DAF7F73"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304"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30B948A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06"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4F24FB6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0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08"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58CD2B8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0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10"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520BD21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1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12"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2A8722A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1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14"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1D49554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1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16"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215890B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1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18" w:author="ecslogon" w:date="2015-12-15T22:02:00Z">
                  <w:rPr>
                    <w:rFonts w:ascii="Times New Roman" w:eastAsia="Times New Roman" w:hAnsi="Times New Roman" w:cs="Times New Roman"/>
                    <w:color w:val="000000"/>
                    <w:lang w:eastAsia="en-US"/>
                  </w:rPr>
                </w:rPrChange>
              </w:rPr>
              <w:t>-1.00</w:t>
            </w:r>
          </w:p>
        </w:tc>
        <w:tc>
          <w:tcPr>
            <w:tcW w:w="562" w:type="pct"/>
            <w:shd w:val="clear" w:color="auto" w:fill="auto"/>
            <w:noWrap/>
            <w:vAlign w:val="center"/>
            <w:hideMark/>
          </w:tcPr>
          <w:p w14:paraId="5DB521E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1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20" w:author="ecslogon" w:date="2015-12-15T22:02:00Z">
                  <w:rPr>
                    <w:rFonts w:ascii="Times New Roman" w:eastAsia="Times New Roman" w:hAnsi="Times New Roman" w:cs="Times New Roman"/>
                    <w:color w:val="000000"/>
                    <w:lang w:eastAsia="en-US"/>
                  </w:rPr>
                </w:rPrChange>
              </w:rPr>
              <w:t>-1.00</w:t>
            </w:r>
          </w:p>
        </w:tc>
      </w:tr>
      <w:tr w:rsidR="00817976" w:rsidRPr="0022128B" w14:paraId="6FEC7659" w14:textId="77777777" w:rsidTr="00817976">
        <w:trPr>
          <w:trHeight w:val="300"/>
          <w:jc w:val="center"/>
        </w:trPr>
        <w:tc>
          <w:tcPr>
            <w:tcW w:w="830" w:type="pct"/>
            <w:vMerge/>
            <w:vAlign w:val="center"/>
            <w:hideMark/>
          </w:tcPr>
          <w:p w14:paraId="7F33B78F"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321"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7E15E4F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2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23"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28FD562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2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25"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19DF1D9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2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27"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1F7DFFC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2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29"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3FC9F5F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3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31"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41EDF6E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3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33"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61268EA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3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35"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1F3C85F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3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37" w:author="ecslogon" w:date="2015-12-15T22:02:00Z">
                  <w:rPr>
                    <w:rFonts w:ascii="Times New Roman" w:eastAsia="Times New Roman" w:hAnsi="Times New Roman" w:cs="Times New Roman"/>
                    <w:color w:val="000000"/>
                    <w:lang w:eastAsia="en-US"/>
                  </w:rPr>
                </w:rPrChange>
              </w:rPr>
              <w:t>0.00</w:t>
            </w:r>
          </w:p>
        </w:tc>
      </w:tr>
      <w:tr w:rsidR="00817976" w:rsidRPr="0022128B" w14:paraId="2B90EE7A" w14:textId="77777777" w:rsidTr="00817976">
        <w:trPr>
          <w:trHeight w:val="300"/>
          <w:jc w:val="center"/>
        </w:trPr>
        <w:tc>
          <w:tcPr>
            <w:tcW w:w="830" w:type="pct"/>
            <w:vMerge/>
            <w:vAlign w:val="center"/>
            <w:hideMark/>
          </w:tcPr>
          <w:p w14:paraId="5D852CD1"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338"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59152AC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40"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1C1656B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4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42"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2009056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4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44"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1520AA8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4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46"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213B487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4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48"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7A5829B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4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50"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2345309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5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52"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3064F17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5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54" w:author="ecslogon" w:date="2015-12-15T22:02:00Z">
                  <w:rPr>
                    <w:rFonts w:ascii="Times New Roman" w:eastAsia="Times New Roman" w:hAnsi="Times New Roman" w:cs="Times New Roman"/>
                    <w:color w:val="000000"/>
                    <w:lang w:eastAsia="en-US"/>
                  </w:rPr>
                </w:rPrChange>
              </w:rPr>
              <w:t>-2.00</w:t>
            </w:r>
          </w:p>
        </w:tc>
      </w:tr>
      <w:tr w:rsidR="00817976" w:rsidRPr="0022128B" w14:paraId="49799B94" w14:textId="77777777" w:rsidTr="00817976">
        <w:trPr>
          <w:trHeight w:val="300"/>
          <w:jc w:val="center"/>
        </w:trPr>
        <w:tc>
          <w:tcPr>
            <w:tcW w:w="830" w:type="pct"/>
            <w:vMerge w:val="restart"/>
            <w:shd w:val="clear" w:color="auto" w:fill="auto"/>
            <w:noWrap/>
            <w:vAlign w:val="center"/>
            <w:hideMark/>
          </w:tcPr>
          <w:p w14:paraId="72197C49" w14:textId="77777777" w:rsidR="002A0443" w:rsidRPr="0022128B" w:rsidRDefault="002A0443" w:rsidP="002A0443">
            <w:pPr>
              <w:spacing w:after="0" w:line="240" w:lineRule="auto"/>
              <w:jc w:val="center"/>
              <w:rPr>
                <w:rFonts w:ascii="Times New Roman" w:eastAsia="Times New Roman" w:hAnsi="Times New Roman" w:cs="Times New Roman"/>
                <w:b/>
                <w:bCs/>
                <w:color w:val="000000"/>
                <w:sz w:val="24"/>
                <w:szCs w:val="24"/>
                <w:lang w:eastAsia="en-US"/>
                <w:rPrChange w:id="1355" w:author="ecslogon" w:date="2015-12-15T22:02:00Z">
                  <w:rPr>
                    <w:rFonts w:ascii="Times New Roman" w:eastAsia="Times New Roman" w:hAnsi="Times New Roman" w:cs="Times New Roman"/>
                    <w:b/>
                    <w:bCs/>
                    <w:color w:val="000000"/>
                    <w:sz w:val="16"/>
                    <w:szCs w:val="16"/>
                    <w:lang w:eastAsia="en-US"/>
                  </w:rPr>
                </w:rPrChange>
              </w:rPr>
            </w:pPr>
            <w:r w:rsidRPr="0022128B">
              <w:rPr>
                <w:rFonts w:ascii="Times New Roman" w:eastAsia="Times New Roman" w:hAnsi="Times New Roman" w:cs="Times New Roman"/>
                <w:b/>
                <w:bCs/>
                <w:color w:val="000000"/>
                <w:sz w:val="24"/>
                <w:szCs w:val="24"/>
                <w:lang w:eastAsia="en-US"/>
                <w:rPrChange w:id="1356" w:author="ecslogon" w:date="2015-12-15T22:02:00Z">
                  <w:rPr>
                    <w:rFonts w:ascii="Times New Roman" w:eastAsia="Times New Roman" w:hAnsi="Times New Roman" w:cs="Times New Roman"/>
                    <w:b/>
                    <w:bCs/>
                    <w:color w:val="000000"/>
                    <w:sz w:val="16"/>
                    <w:szCs w:val="16"/>
                    <w:lang w:eastAsia="en-US"/>
                  </w:rPr>
                </w:rPrChange>
              </w:rPr>
              <w:t>Compression</w:t>
            </w:r>
          </w:p>
        </w:tc>
        <w:tc>
          <w:tcPr>
            <w:tcW w:w="515" w:type="pct"/>
            <w:shd w:val="clear" w:color="auto" w:fill="auto"/>
            <w:noWrap/>
            <w:vAlign w:val="center"/>
            <w:hideMark/>
          </w:tcPr>
          <w:p w14:paraId="56C1DEA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5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58"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66886AE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5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60"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1A7970B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6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62"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3FE5E5B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6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64"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71A9562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6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66"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085BA98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6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68"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3F838E4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6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70"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34F5819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72" w:author="ecslogon" w:date="2015-12-15T22:02:00Z">
                  <w:rPr>
                    <w:rFonts w:ascii="Times New Roman" w:eastAsia="Times New Roman" w:hAnsi="Times New Roman" w:cs="Times New Roman"/>
                    <w:color w:val="000000"/>
                    <w:lang w:eastAsia="en-US"/>
                  </w:rPr>
                </w:rPrChange>
              </w:rPr>
              <w:t>0.00</w:t>
            </w:r>
          </w:p>
        </w:tc>
      </w:tr>
      <w:tr w:rsidR="00817976" w:rsidRPr="0022128B" w14:paraId="159C0C31" w14:textId="77777777" w:rsidTr="00817976">
        <w:trPr>
          <w:trHeight w:val="300"/>
          <w:jc w:val="center"/>
        </w:trPr>
        <w:tc>
          <w:tcPr>
            <w:tcW w:w="830" w:type="pct"/>
            <w:vMerge/>
            <w:vAlign w:val="center"/>
            <w:hideMark/>
          </w:tcPr>
          <w:p w14:paraId="5952642A"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373"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48D9929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7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75"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5DD8D9C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7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77"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6327B95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7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79"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05FDA60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8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81"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6ED7449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8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83"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536E495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8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85"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4900605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8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87"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2E7D3D0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8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89" w:author="ecslogon" w:date="2015-12-15T22:02:00Z">
                  <w:rPr>
                    <w:rFonts w:ascii="Times New Roman" w:eastAsia="Times New Roman" w:hAnsi="Times New Roman" w:cs="Times New Roman"/>
                    <w:color w:val="000000"/>
                    <w:lang w:eastAsia="en-US"/>
                  </w:rPr>
                </w:rPrChange>
              </w:rPr>
              <w:t>0.00</w:t>
            </w:r>
          </w:p>
        </w:tc>
      </w:tr>
      <w:tr w:rsidR="00817976" w:rsidRPr="0022128B" w14:paraId="3FC5B2C1" w14:textId="77777777" w:rsidTr="00817976">
        <w:trPr>
          <w:trHeight w:val="300"/>
          <w:jc w:val="center"/>
        </w:trPr>
        <w:tc>
          <w:tcPr>
            <w:tcW w:w="830" w:type="pct"/>
            <w:vMerge/>
            <w:vAlign w:val="center"/>
            <w:hideMark/>
          </w:tcPr>
          <w:p w14:paraId="1E8C7FEE"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390"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0F1495E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9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92" w:author="ecslogon" w:date="2015-12-15T22:02:00Z">
                  <w:rPr>
                    <w:rFonts w:ascii="Times New Roman" w:eastAsia="Times New Roman" w:hAnsi="Times New Roman" w:cs="Times New Roman"/>
                    <w:color w:val="000000"/>
                    <w:lang w:eastAsia="en-US"/>
                  </w:rPr>
                </w:rPrChange>
              </w:rPr>
              <w:t>-0.82</w:t>
            </w:r>
          </w:p>
        </w:tc>
        <w:tc>
          <w:tcPr>
            <w:tcW w:w="516" w:type="pct"/>
            <w:shd w:val="clear" w:color="auto" w:fill="auto"/>
            <w:noWrap/>
            <w:vAlign w:val="center"/>
            <w:hideMark/>
          </w:tcPr>
          <w:p w14:paraId="23C824A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9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94" w:author="ecslogon" w:date="2015-12-15T22:02:00Z">
                  <w:rPr>
                    <w:rFonts w:ascii="Times New Roman" w:eastAsia="Times New Roman" w:hAnsi="Times New Roman" w:cs="Times New Roman"/>
                    <w:color w:val="000000"/>
                    <w:lang w:eastAsia="en-US"/>
                  </w:rPr>
                </w:rPrChange>
              </w:rPr>
              <w:t>-0.50</w:t>
            </w:r>
          </w:p>
        </w:tc>
        <w:tc>
          <w:tcPr>
            <w:tcW w:w="515" w:type="pct"/>
            <w:shd w:val="clear" w:color="auto" w:fill="auto"/>
            <w:noWrap/>
            <w:vAlign w:val="center"/>
            <w:hideMark/>
          </w:tcPr>
          <w:p w14:paraId="5032CAB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96" w:author="ecslogon" w:date="2015-12-15T22:02:00Z">
                  <w:rPr>
                    <w:rFonts w:ascii="Times New Roman" w:eastAsia="Times New Roman" w:hAnsi="Times New Roman" w:cs="Times New Roman"/>
                    <w:color w:val="000000"/>
                    <w:lang w:eastAsia="en-US"/>
                  </w:rPr>
                </w:rPrChange>
              </w:rPr>
              <w:t>-0.86</w:t>
            </w:r>
          </w:p>
        </w:tc>
        <w:tc>
          <w:tcPr>
            <w:tcW w:w="515" w:type="pct"/>
            <w:shd w:val="clear" w:color="auto" w:fill="auto"/>
            <w:noWrap/>
            <w:vAlign w:val="center"/>
            <w:hideMark/>
          </w:tcPr>
          <w:p w14:paraId="4796F91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9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398" w:author="ecslogon" w:date="2015-12-15T22:02:00Z">
                  <w:rPr>
                    <w:rFonts w:ascii="Times New Roman" w:eastAsia="Times New Roman" w:hAnsi="Times New Roman" w:cs="Times New Roman"/>
                    <w:color w:val="000000"/>
                    <w:lang w:eastAsia="en-US"/>
                  </w:rPr>
                </w:rPrChange>
              </w:rPr>
              <w:t>-0.50</w:t>
            </w:r>
          </w:p>
        </w:tc>
        <w:tc>
          <w:tcPr>
            <w:tcW w:w="516" w:type="pct"/>
            <w:shd w:val="clear" w:color="auto" w:fill="auto"/>
            <w:noWrap/>
            <w:vAlign w:val="center"/>
            <w:hideMark/>
          </w:tcPr>
          <w:p w14:paraId="05DDB1F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39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00" w:author="ecslogon" w:date="2015-12-15T22:02:00Z">
                  <w:rPr>
                    <w:rFonts w:ascii="Times New Roman" w:eastAsia="Times New Roman" w:hAnsi="Times New Roman" w:cs="Times New Roman"/>
                    <w:color w:val="000000"/>
                    <w:lang w:eastAsia="en-US"/>
                  </w:rPr>
                </w:rPrChange>
              </w:rPr>
              <w:t>-0.89</w:t>
            </w:r>
          </w:p>
        </w:tc>
        <w:tc>
          <w:tcPr>
            <w:tcW w:w="515" w:type="pct"/>
            <w:shd w:val="clear" w:color="auto" w:fill="auto"/>
            <w:noWrap/>
            <w:vAlign w:val="center"/>
            <w:hideMark/>
          </w:tcPr>
          <w:p w14:paraId="2500C0F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02" w:author="ecslogon" w:date="2015-12-15T22:02:00Z">
                  <w:rPr>
                    <w:rFonts w:ascii="Times New Roman" w:eastAsia="Times New Roman" w:hAnsi="Times New Roman" w:cs="Times New Roman"/>
                    <w:color w:val="000000"/>
                    <w:lang w:eastAsia="en-US"/>
                  </w:rPr>
                </w:rPrChange>
              </w:rPr>
              <w:t>-0.50</w:t>
            </w:r>
          </w:p>
        </w:tc>
        <w:tc>
          <w:tcPr>
            <w:tcW w:w="516" w:type="pct"/>
            <w:shd w:val="clear" w:color="auto" w:fill="auto"/>
            <w:noWrap/>
            <w:vAlign w:val="center"/>
            <w:hideMark/>
          </w:tcPr>
          <w:p w14:paraId="28F8CAE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04" w:author="ecslogon" w:date="2015-12-15T22:02:00Z">
                  <w:rPr>
                    <w:rFonts w:ascii="Times New Roman" w:eastAsia="Times New Roman" w:hAnsi="Times New Roman" w:cs="Times New Roman"/>
                    <w:color w:val="000000"/>
                    <w:lang w:eastAsia="en-US"/>
                  </w:rPr>
                </w:rPrChange>
              </w:rPr>
              <w:t>-0.91</w:t>
            </w:r>
          </w:p>
        </w:tc>
        <w:tc>
          <w:tcPr>
            <w:tcW w:w="562" w:type="pct"/>
            <w:shd w:val="clear" w:color="auto" w:fill="auto"/>
            <w:noWrap/>
            <w:vAlign w:val="center"/>
            <w:hideMark/>
          </w:tcPr>
          <w:p w14:paraId="6B8DF38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06" w:author="ecslogon" w:date="2015-12-15T22:02:00Z">
                  <w:rPr>
                    <w:rFonts w:ascii="Times New Roman" w:eastAsia="Times New Roman" w:hAnsi="Times New Roman" w:cs="Times New Roman"/>
                    <w:color w:val="000000"/>
                    <w:lang w:eastAsia="en-US"/>
                  </w:rPr>
                </w:rPrChange>
              </w:rPr>
              <w:t>-0.50</w:t>
            </w:r>
          </w:p>
        </w:tc>
      </w:tr>
      <w:tr w:rsidR="00817976" w:rsidRPr="0022128B" w14:paraId="49E8D2EF" w14:textId="77777777" w:rsidTr="00817976">
        <w:trPr>
          <w:trHeight w:val="300"/>
          <w:jc w:val="center"/>
        </w:trPr>
        <w:tc>
          <w:tcPr>
            <w:tcW w:w="830" w:type="pct"/>
            <w:vMerge/>
            <w:vAlign w:val="center"/>
            <w:hideMark/>
          </w:tcPr>
          <w:p w14:paraId="1E676F0E"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07"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011C36D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0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09" w:author="ecslogon" w:date="2015-12-15T22:02:00Z">
                  <w:rPr>
                    <w:rFonts w:ascii="Times New Roman" w:eastAsia="Times New Roman" w:hAnsi="Times New Roman" w:cs="Times New Roman"/>
                    <w:color w:val="000000"/>
                    <w:lang w:eastAsia="en-US"/>
                  </w:rPr>
                </w:rPrChange>
              </w:rPr>
              <w:t>-1.36</w:t>
            </w:r>
          </w:p>
        </w:tc>
        <w:tc>
          <w:tcPr>
            <w:tcW w:w="516" w:type="pct"/>
            <w:shd w:val="clear" w:color="auto" w:fill="auto"/>
            <w:noWrap/>
            <w:vAlign w:val="center"/>
            <w:hideMark/>
          </w:tcPr>
          <w:p w14:paraId="3271A0C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1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11"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4C3148E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1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13" w:author="ecslogon" w:date="2015-12-15T22:02:00Z">
                  <w:rPr>
                    <w:rFonts w:ascii="Times New Roman" w:eastAsia="Times New Roman" w:hAnsi="Times New Roman" w:cs="Times New Roman"/>
                    <w:color w:val="000000"/>
                    <w:lang w:eastAsia="en-US"/>
                  </w:rPr>
                </w:rPrChange>
              </w:rPr>
              <w:t>-1.28</w:t>
            </w:r>
          </w:p>
        </w:tc>
        <w:tc>
          <w:tcPr>
            <w:tcW w:w="515" w:type="pct"/>
            <w:shd w:val="clear" w:color="auto" w:fill="auto"/>
            <w:noWrap/>
            <w:vAlign w:val="center"/>
            <w:hideMark/>
          </w:tcPr>
          <w:p w14:paraId="19C7D3F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1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15"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221BE33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1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17" w:author="ecslogon" w:date="2015-12-15T22:02:00Z">
                  <w:rPr>
                    <w:rFonts w:ascii="Times New Roman" w:eastAsia="Times New Roman" w:hAnsi="Times New Roman" w:cs="Times New Roman"/>
                    <w:color w:val="000000"/>
                    <w:lang w:eastAsia="en-US"/>
                  </w:rPr>
                </w:rPrChange>
              </w:rPr>
              <w:t>-1.23</w:t>
            </w:r>
          </w:p>
        </w:tc>
        <w:tc>
          <w:tcPr>
            <w:tcW w:w="515" w:type="pct"/>
            <w:shd w:val="clear" w:color="auto" w:fill="auto"/>
            <w:noWrap/>
            <w:vAlign w:val="center"/>
            <w:hideMark/>
          </w:tcPr>
          <w:p w14:paraId="22E8236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1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19"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3EA1D96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2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21" w:author="ecslogon" w:date="2015-12-15T22:02:00Z">
                  <w:rPr>
                    <w:rFonts w:ascii="Times New Roman" w:eastAsia="Times New Roman" w:hAnsi="Times New Roman" w:cs="Times New Roman"/>
                    <w:color w:val="000000"/>
                    <w:lang w:eastAsia="en-US"/>
                  </w:rPr>
                </w:rPrChange>
              </w:rPr>
              <w:t>-1.18</w:t>
            </w:r>
          </w:p>
        </w:tc>
        <w:tc>
          <w:tcPr>
            <w:tcW w:w="562" w:type="pct"/>
            <w:shd w:val="clear" w:color="auto" w:fill="auto"/>
            <w:noWrap/>
            <w:vAlign w:val="center"/>
            <w:hideMark/>
          </w:tcPr>
          <w:p w14:paraId="621E928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2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23" w:author="ecslogon" w:date="2015-12-15T22:02:00Z">
                  <w:rPr>
                    <w:rFonts w:ascii="Times New Roman" w:eastAsia="Times New Roman" w:hAnsi="Times New Roman" w:cs="Times New Roman"/>
                    <w:color w:val="000000"/>
                    <w:lang w:eastAsia="en-US"/>
                  </w:rPr>
                </w:rPrChange>
              </w:rPr>
              <w:t>-2.00</w:t>
            </w:r>
          </w:p>
        </w:tc>
      </w:tr>
      <w:tr w:rsidR="00817976" w:rsidRPr="0022128B" w14:paraId="4B9B5F2E" w14:textId="77777777" w:rsidTr="00817976">
        <w:trPr>
          <w:trHeight w:val="300"/>
          <w:jc w:val="center"/>
        </w:trPr>
        <w:tc>
          <w:tcPr>
            <w:tcW w:w="830" w:type="pct"/>
            <w:vMerge/>
            <w:vAlign w:val="center"/>
            <w:hideMark/>
          </w:tcPr>
          <w:p w14:paraId="03F0FF02"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24"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4F739D9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2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26" w:author="ecslogon" w:date="2015-12-15T22:02:00Z">
                  <w:rPr>
                    <w:rFonts w:ascii="Times New Roman" w:eastAsia="Times New Roman" w:hAnsi="Times New Roman" w:cs="Times New Roman"/>
                    <w:color w:val="000000"/>
                    <w:lang w:eastAsia="en-US"/>
                  </w:rPr>
                </w:rPrChange>
              </w:rPr>
              <w:t>-0.82</w:t>
            </w:r>
          </w:p>
        </w:tc>
        <w:tc>
          <w:tcPr>
            <w:tcW w:w="516" w:type="pct"/>
            <w:shd w:val="clear" w:color="auto" w:fill="auto"/>
            <w:noWrap/>
            <w:vAlign w:val="center"/>
            <w:hideMark/>
          </w:tcPr>
          <w:p w14:paraId="21713D4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2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28" w:author="ecslogon" w:date="2015-12-15T22:02:00Z">
                  <w:rPr>
                    <w:rFonts w:ascii="Times New Roman" w:eastAsia="Times New Roman" w:hAnsi="Times New Roman" w:cs="Times New Roman"/>
                    <w:color w:val="000000"/>
                    <w:lang w:eastAsia="en-US"/>
                  </w:rPr>
                </w:rPrChange>
              </w:rPr>
              <w:t>-0.50</w:t>
            </w:r>
          </w:p>
        </w:tc>
        <w:tc>
          <w:tcPr>
            <w:tcW w:w="515" w:type="pct"/>
            <w:shd w:val="clear" w:color="auto" w:fill="auto"/>
            <w:noWrap/>
            <w:vAlign w:val="center"/>
            <w:hideMark/>
          </w:tcPr>
          <w:p w14:paraId="10480EE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2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30" w:author="ecslogon" w:date="2015-12-15T22:02:00Z">
                  <w:rPr>
                    <w:rFonts w:ascii="Times New Roman" w:eastAsia="Times New Roman" w:hAnsi="Times New Roman" w:cs="Times New Roman"/>
                    <w:color w:val="000000"/>
                    <w:lang w:eastAsia="en-US"/>
                  </w:rPr>
                </w:rPrChange>
              </w:rPr>
              <w:t>-0.86</w:t>
            </w:r>
          </w:p>
        </w:tc>
        <w:tc>
          <w:tcPr>
            <w:tcW w:w="515" w:type="pct"/>
            <w:shd w:val="clear" w:color="auto" w:fill="auto"/>
            <w:noWrap/>
            <w:vAlign w:val="center"/>
            <w:hideMark/>
          </w:tcPr>
          <w:p w14:paraId="37708C6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3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32" w:author="ecslogon" w:date="2015-12-15T22:02:00Z">
                  <w:rPr>
                    <w:rFonts w:ascii="Times New Roman" w:eastAsia="Times New Roman" w:hAnsi="Times New Roman" w:cs="Times New Roman"/>
                    <w:color w:val="000000"/>
                    <w:lang w:eastAsia="en-US"/>
                  </w:rPr>
                </w:rPrChange>
              </w:rPr>
              <w:t>-0.50</w:t>
            </w:r>
          </w:p>
        </w:tc>
        <w:tc>
          <w:tcPr>
            <w:tcW w:w="516" w:type="pct"/>
            <w:shd w:val="clear" w:color="auto" w:fill="auto"/>
            <w:noWrap/>
            <w:vAlign w:val="center"/>
            <w:hideMark/>
          </w:tcPr>
          <w:p w14:paraId="73C75F7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3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34" w:author="ecslogon" w:date="2015-12-15T22:02:00Z">
                  <w:rPr>
                    <w:rFonts w:ascii="Times New Roman" w:eastAsia="Times New Roman" w:hAnsi="Times New Roman" w:cs="Times New Roman"/>
                    <w:color w:val="000000"/>
                    <w:lang w:eastAsia="en-US"/>
                  </w:rPr>
                </w:rPrChange>
              </w:rPr>
              <w:t>-0.89</w:t>
            </w:r>
          </w:p>
        </w:tc>
        <w:tc>
          <w:tcPr>
            <w:tcW w:w="515" w:type="pct"/>
            <w:shd w:val="clear" w:color="auto" w:fill="auto"/>
            <w:noWrap/>
            <w:vAlign w:val="center"/>
            <w:hideMark/>
          </w:tcPr>
          <w:p w14:paraId="42A6A22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3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36" w:author="ecslogon" w:date="2015-12-15T22:02:00Z">
                  <w:rPr>
                    <w:rFonts w:ascii="Times New Roman" w:eastAsia="Times New Roman" w:hAnsi="Times New Roman" w:cs="Times New Roman"/>
                    <w:color w:val="000000"/>
                    <w:lang w:eastAsia="en-US"/>
                  </w:rPr>
                </w:rPrChange>
              </w:rPr>
              <w:t>-0.50</w:t>
            </w:r>
          </w:p>
        </w:tc>
        <w:tc>
          <w:tcPr>
            <w:tcW w:w="516" w:type="pct"/>
            <w:shd w:val="clear" w:color="auto" w:fill="auto"/>
            <w:noWrap/>
            <w:vAlign w:val="center"/>
            <w:hideMark/>
          </w:tcPr>
          <w:p w14:paraId="0DA7ECD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38" w:author="ecslogon" w:date="2015-12-15T22:02:00Z">
                  <w:rPr>
                    <w:rFonts w:ascii="Times New Roman" w:eastAsia="Times New Roman" w:hAnsi="Times New Roman" w:cs="Times New Roman"/>
                    <w:color w:val="000000"/>
                    <w:lang w:eastAsia="en-US"/>
                  </w:rPr>
                </w:rPrChange>
              </w:rPr>
              <w:t>-0.91</w:t>
            </w:r>
          </w:p>
        </w:tc>
        <w:tc>
          <w:tcPr>
            <w:tcW w:w="562" w:type="pct"/>
            <w:shd w:val="clear" w:color="auto" w:fill="auto"/>
            <w:noWrap/>
            <w:vAlign w:val="center"/>
            <w:hideMark/>
          </w:tcPr>
          <w:p w14:paraId="7E34D34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40" w:author="ecslogon" w:date="2015-12-15T22:02:00Z">
                  <w:rPr>
                    <w:rFonts w:ascii="Times New Roman" w:eastAsia="Times New Roman" w:hAnsi="Times New Roman" w:cs="Times New Roman"/>
                    <w:color w:val="000000"/>
                    <w:lang w:eastAsia="en-US"/>
                  </w:rPr>
                </w:rPrChange>
              </w:rPr>
              <w:t>-0.50</w:t>
            </w:r>
          </w:p>
        </w:tc>
      </w:tr>
      <w:tr w:rsidR="00817976" w:rsidRPr="0022128B" w14:paraId="35B3738A" w14:textId="77777777" w:rsidTr="00817976">
        <w:trPr>
          <w:trHeight w:val="300"/>
          <w:jc w:val="center"/>
        </w:trPr>
        <w:tc>
          <w:tcPr>
            <w:tcW w:w="830" w:type="pct"/>
            <w:vMerge/>
            <w:vAlign w:val="center"/>
            <w:hideMark/>
          </w:tcPr>
          <w:p w14:paraId="229F4DB1"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41"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54743AF1"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4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43"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0A061FD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4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45"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28016C3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4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47"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59A0D79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4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49"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0A7B876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5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51"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4005980A"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5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53"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31A67E8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5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55"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5B50615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5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57" w:author="ecslogon" w:date="2015-12-15T22:02:00Z">
                  <w:rPr>
                    <w:rFonts w:ascii="Times New Roman" w:eastAsia="Times New Roman" w:hAnsi="Times New Roman" w:cs="Times New Roman"/>
                    <w:color w:val="000000"/>
                    <w:lang w:eastAsia="en-US"/>
                  </w:rPr>
                </w:rPrChange>
              </w:rPr>
              <w:t>0.00</w:t>
            </w:r>
          </w:p>
        </w:tc>
      </w:tr>
      <w:tr w:rsidR="00817976" w:rsidRPr="0022128B" w14:paraId="7E08637A" w14:textId="77777777" w:rsidTr="00817976">
        <w:trPr>
          <w:trHeight w:val="300"/>
          <w:jc w:val="center"/>
        </w:trPr>
        <w:tc>
          <w:tcPr>
            <w:tcW w:w="830" w:type="pct"/>
            <w:vMerge/>
            <w:vAlign w:val="center"/>
            <w:hideMark/>
          </w:tcPr>
          <w:p w14:paraId="406457AA"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58"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6483E92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5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60"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33935EB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6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62"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37A4A5F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6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64"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42808DC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6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66"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58CC3EA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6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68"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2E8D207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6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70"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7723D9E9"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7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72"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356BA792"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7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74" w:author="ecslogon" w:date="2015-12-15T22:02:00Z">
                  <w:rPr>
                    <w:rFonts w:ascii="Times New Roman" w:eastAsia="Times New Roman" w:hAnsi="Times New Roman" w:cs="Times New Roman"/>
                    <w:color w:val="000000"/>
                    <w:lang w:eastAsia="en-US"/>
                  </w:rPr>
                </w:rPrChange>
              </w:rPr>
              <w:t>-2.00</w:t>
            </w:r>
          </w:p>
        </w:tc>
      </w:tr>
      <w:tr w:rsidR="00817976" w:rsidRPr="0022128B" w14:paraId="6E16956D" w14:textId="77777777" w:rsidTr="00817976">
        <w:trPr>
          <w:trHeight w:val="300"/>
          <w:jc w:val="center"/>
        </w:trPr>
        <w:tc>
          <w:tcPr>
            <w:tcW w:w="830" w:type="pct"/>
            <w:vMerge/>
            <w:vAlign w:val="center"/>
            <w:hideMark/>
          </w:tcPr>
          <w:p w14:paraId="22DD3E8D"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75"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1CB56B2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7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77"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76DDBA3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7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79"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333EEA5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8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81"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0FB1C5C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8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83"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31FD54E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8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85"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5EAE4A0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8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87"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5F5AC5E8"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8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89" w:author="ecslogon" w:date="2015-12-15T22:02:00Z">
                  <w:rPr>
                    <w:rFonts w:ascii="Times New Roman" w:eastAsia="Times New Roman" w:hAnsi="Times New Roman" w:cs="Times New Roman"/>
                    <w:color w:val="000000"/>
                    <w:lang w:eastAsia="en-US"/>
                  </w:rPr>
                </w:rPrChange>
              </w:rPr>
              <w:t>-1.00</w:t>
            </w:r>
          </w:p>
        </w:tc>
        <w:tc>
          <w:tcPr>
            <w:tcW w:w="562" w:type="pct"/>
            <w:shd w:val="clear" w:color="auto" w:fill="auto"/>
            <w:noWrap/>
            <w:vAlign w:val="center"/>
            <w:hideMark/>
          </w:tcPr>
          <w:p w14:paraId="38674D8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9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91" w:author="ecslogon" w:date="2015-12-15T22:02:00Z">
                  <w:rPr>
                    <w:rFonts w:ascii="Times New Roman" w:eastAsia="Times New Roman" w:hAnsi="Times New Roman" w:cs="Times New Roman"/>
                    <w:color w:val="000000"/>
                    <w:lang w:eastAsia="en-US"/>
                  </w:rPr>
                </w:rPrChange>
              </w:rPr>
              <w:t>-1.00</w:t>
            </w:r>
          </w:p>
        </w:tc>
      </w:tr>
      <w:tr w:rsidR="00817976" w:rsidRPr="0022128B" w14:paraId="75620B64" w14:textId="77777777" w:rsidTr="00817976">
        <w:trPr>
          <w:trHeight w:val="300"/>
          <w:jc w:val="center"/>
        </w:trPr>
        <w:tc>
          <w:tcPr>
            <w:tcW w:w="830" w:type="pct"/>
            <w:vMerge/>
            <w:vAlign w:val="center"/>
            <w:hideMark/>
          </w:tcPr>
          <w:p w14:paraId="736F5ED2"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492"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1295919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9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94"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0EFFAFC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9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96"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0206BE7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9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498"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57C64B1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49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00"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6D3B024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0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02" w:author="ecslogon" w:date="2015-12-15T22:02:00Z">
                  <w:rPr>
                    <w:rFonts w:ascii="Times New Roman" w:eastAsia="Times New Roman" w:hAnsi="Times New Roman" w:cs="Times New Roman"/>
                    <w:color w:val="000000"/>
                    <w:lang w:eastAsia="en-US"/>
                  </w:rPr>
                </w:rPrChange>
              </w:rPr>
              <w:t>-1.00</w:t>
            </w:r>
          </w:p>
        </w:tc>
        <w:tc>
          <w:tcPr>
            <w:tcW w:w="515" w:type="pct"/>
            <w:shd w:val="clear" w:color="auto" w:fill="auto"/>
            <w:noWrap/>
            <w:vAlign w:val="center"/>
            <w:hideMark/>
          </w:tcPr>
          <w:p w14:paraId="0BD4321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0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04" w:author="ecslogon" w:date="2015-12-15T22:02:00Z">
                  <w:rPr>
                    <w:rFonts w:ascii="Times New Roman" w:eastAsia="Times New Roman" w:hAnsi="Times New Roman" w:cs="Times New Roman"/>
                    <w:color w:val="000000"/>
                    <w:lang w:eastAsia="en-US"/>
                  </w:rPr>
                </w:rPrChange>
              </w:rPr>
              <w:t>-1.00</w:t>
            </w:r>
          </w:p>
        </w:tc>
        <w:tc>
          <w:tcPr>
            <w:tcW w:w="516" w:type="pct"/>
            <w:shd w:val="clear" w:color="auto" w:fill="auto"/>
            <w:noWrap/>
            <w:vAlign w:val="center"/>
            <w:hideMark/>
          </w:tcPr>
          <w:p w14:paraId="66938356"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0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06" w:author="ecslogon" w:date="2015-12-15T22:02:00Z">
                  <w:rPr>
                    <w:rFonts w:ascii="Times New Roman" w:eastAsia="Times New Roman" w:hAnsi="Times New Roman" w:cs="Times New Roman"/>
                    <w:color w:val="000000"/>
                    <w:lang w:eastAsia="en-US"/>
                  </w:rPr>
                </w:rPrChange>
              </w:rPr>
              <w:t>-1.00</w:t>
            </w:r>
          </w:p>
        </w:tc>
        <w:tc>
          <w:tcPr>
            <w:tcW w:w="562" w:type="pct"/>
            <w:shd w:val="clear" w:color="auto" w:fill="auto"/>
            <w:noWrap/>
            <w:vAlign w:val="center"/>
            <w:hideMark/>
          </w:tcPr>
          <w:p w14:paraId="44225D4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0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08" w:author="ecslogon" w:date="2015-12-15T22:02:00Z">
                  <w:rPr>
                    <w:rFonts w:ascii="Times New Roman" w:eastAsia="Times New Roman" w:hAnsi="Times New Roman" w:cs="Times New Roman"/>
                    <w:color w:val="000000"/>
                    <w:lang w:eastAsia="en-US"/>
                  </w:rPr>
                </w:rPrChange>
              </w:rPr>
              <w:t>-1.00</w:t>
            </w:r>
          </w:p>
        </w:tc>
      </w:tr>
      <w:tr w:rsidR="00817976" w:rsidRPr="0022128B" w14:paraId="3433D7A0" w14:textId="77777777" w:rsidTr="00817976">
        <w:trPr>
          <w:trHeight w:val="300"/>
          <w:jc w:val="center"/>
        </w:trPr>
        <w:tc>
          <w:tcPr>
            <w:tcW w:w="830" w:type="pct"/>
            <w:vMerge/>
            <w:vAlign w:val="center"/>
            <w:hideMark/>
          </w:tcPr>
          <w:p w14:paraId="4D5BF2EA"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509"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5B82D0F3"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1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11" w:author="ecslogon" w:date="2015-12-15T22:02:00Z">
                  <w:rPr>
                    <w:rFonts w:ascii="Times New Roman" w:eastAsia="Times New Roman" w:hAnsi="Times New Roman" w:cs="Times New Roman"/>
                    <w:color w:val="000000"/>
                    <w:lang w:eastAsia="en-US"/>
                  </w:rPr>
                </w:rPrChange>
              </w:rPr>
              <w:t>-2.07</w:t>
            </w:r>
          </w:p>
        </w:tc>
        <w:tc>
          <w:tcPr>
            <w:tcW w:w="516" w:type="pct"/>
            <w:shd w:val="clear" w:color="auto" w:fill="auto"/>
            <w:noWrap/>
            <w:vAlign w:val="center"/>
            <w:hideMark/>
          </w:tcPr>
          <w:p w14:paraId="4496E13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1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13" w:author="ecslogon" w:date="2015-12-15T22:02:00Z">
                  <w:rPr>
                    <w:rFonts w:ascii="Times New Roman" w:eastAsia="Times New Roman" w:hAnsi="Times New Roman" w:cs="Times New Roman"/>
                    <w:color w:val="000000"/>
                    <w:lang w:eastAsia="en-US"/>
                  </w:rPr>
                </w:rPrChange>
              </w:rPr>
              <w:t>-2.00</w:t>
            </w:r>
          </w:p>
        </w:tc>
        <w:tc>
          <w:tcPr>
            <w:tcW w:w="515" w:type="pct"/>
            <w:shd w:val="clear" w:color="auto" w:fill="auto"/>
            <w:noWrap/>
            <w:vAlign w:val="center"/>
            <w:hideMark/>
          </w:tcPr>
          <w:p w14:paraId="6B4B5DF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1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15" w:author="ecslogon" w:date="2015-12-15T22:02:00Z">
                  <w:rPr>
                    <w:rFonts w:ascii="Times New Roman" w:eastAsia="Times New Roman" w:hAnsi="Times New Roman" w:cs="Times New Roman"/>
                    <w:color w:val="000000"/>
                    <w:lang w:eastAsia="en-US"/>
                  </w:rPr>
                </w:rPrChange>
              </w:rPr>
              <w:t>-1.85</w:t>
            </w:r>
          </w:p>
        </w:tc>
        <w:tc>
          <w:tcPr>
            <w:tcW w:w="515" w:type="pct"/>
            <w:shd w:val="clear" w:color="auto" w:fill="auto"/>
            <w:noWrap/>
            <w:vAlign w:val="center"/>
            <w:hideMark/>
          </w:tcPr>
          <w:p w14:paraId="455FA14B"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16"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17"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00BBA3AD"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18"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19" w:author="ecslogon" w:date="2015-12-15T22:02:00Z">
                  <w:rPr>
                    <w:rFonts w:ascii="Times New Roman" w:eastAsia="Times New Roman" w:hAnsi="Times New Roman" w:cs="Times New Roman"/>
                    <w:color w:val="000000"/>
                    <w:lang w:eastAsia="en-US"/>
                  </w:rPr>
                </w:rPrChange>
              </w:rPr>
              <w:t>-1.69</w:t>
            </w:r>
          </w:p>
        </w:tc>
        <w:tc>
          <w:tcPr>
            <w:tcW w:w="515" w:type="pct"/>
            <w:shd w:val="clear" w:color="auto" w:fill="auto"/>
            <w:noWrap/>
            <w:vAlign w:val="center"/>
            <w:hideMark/>
          </w:tcPr>
          <w:p w14:paraId="3982C6C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20"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21" w:author="ecslogon" w:date="2015-12-15T22:02:00Z">
                  <w:rPr>
                    <w:rFonts w:ascii="Times New Roman" w:eastAsia="Times New Roman" w:hAnsi="Times New Roman" w:cs="Times New Roman"/>
                    <w:color w:val="000000"/>
                    <w:lang w:eastAsia="en-US"/>
                  </w:rPr>
                </w:rPrChange>
              </w:rPr>
              <w:t>-2.00</w:t>
            </w:r>
          </w:p>
        </w:tc>
        <w:tc>
          <w:tcPr>
            <w:tcW w:w="516" w:type="pct"/>
            <w:shd w:val="clear" w:color="auto" w:fill="auto"/>
            <w:noWrap/>
            <w:vAlign w:val="center"/>
            <w:hideMark/>
          </w:tcPr>
          <w:p w14:paraId="69101967"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22"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23" w:author="ecslogon" w:date="2015-12-15T22:02:00Z">
                  <w:rPr>
                    <w:rFonts w:ascii="Times New Roman" w:eastAsia="Times New Roman" w:hAnsi="Times New Roman" w:cs="Times New Roman"/>
                    <w:color w:val="000000"/>
                    <w:lang w:eastAsia="en-US"/>
                  </w:rPr>
                </w:rPrChange>
              </w:rPr>
              <w:t>-1.52</w:t>
            </w:r>
          </w:p>
        </w:tc>
        <w:tc>
          <w:tcPr>
            <w:tcW w:w="562" w:type="pct"/>
            <w:shd w:val="clear" w:color="auto" w:fill="auto"/>
            <w:noWrap/>
            <w:vAlign w:val="center"/>
            <w:hideMark/>
          </w:tcPr>
          <w:p w14:paraId="29AB85A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24"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25" w:author="ecslogon" w:date="2015-12-15T22:02:00Z">
                  <w:rPr>
                    <w:rFonts w:ascii="Times New Roman" w:eastAsia="Times New Roman" w:hAnsi="Times New Roman" w:cs="Times New Roman"/>
                    <w:color w:val="000000"/>
                    <w:lang w:eastAsia="en-US"/>
                  </w:rPr>
                </w:rPrChange>
              </w:rPr>
              <w:t>-2.00</w:t>
            </w:r>
          </w:p>
        </w:tc>
      </w:tr>
      <w:tr w:rsidR="00817976" w:rsidRPr="0022128B" w14:paraId="33176E2E" w14:textId="77777777" w:rsidTr="00817976">
        <w:trPr>
          <w:trHeight w:val="300"/>
          <w:jc w:val="center"/>
        </w:trPr>
        <w:tc>
          <w:tcPr>
            <w:tcW w:w="830" w:type="pct"/>
            <w:vMerge/>
            <w:vAlign w:val="center"/>
            <w:hideMark/>
          </w:tcPr>
          <w:p w14:paraId="43E3DB2F" w14:textId="77777777" w:rsidR="002A0443" w:rsidRPr="0022128B" w:rsidRDefault="002A0443" w:rsidP="002A0443">
            <w:pPr>
              <w:spacing w:after="0" w:line="240" w:lineRule="auto"/>
              <w:rPr>
                <w:rFonts w:ascii="Times New Roman" w:eastAsia="Times New Roman" w:hAnsi="Times New Roman" w:cs="Times New Roman"/>
                <w:b/>
                <w:bCs/>
                <w:color w:val="000000"/>
                <w:sz w:val="24"/>
                <w:szCs w:val="24"/>
                <w:lang w:eastAsia="en-US"/>
                <w:rPrChange w:id="1526" w:author="ecslogon" w:date="2015-12-15T22:02:00Z">
                  <w:rPr>
                    <w:rFonts w:ascii="Times New Roman" w:eastAsia="Times New Roman" w:hAnsi="Times New Roman" w:cs="Times New Roman"/>
                    <w:b/>
                    <w:bCs/>
                    <w:color w:val="000000"/>
                    <w:sz w:val="16"/>
                    <w:szCs w:val="16"/>
                    <w:lang w:eastAsia="en-US"/>
                  </w:rPr>
                </w:rPrChange>
              </w:rPr>
            </w:pPr>
          </w:p>
        </w:tc>
        <w:tc>
          <w:tcPr>
            <w:tcW w:w="515" w:type="pct"/>
            <w:shd w:val="clear" w:color="auto" w:fill="auto"/>
            <w:noWrap/>
            <w:vAlign w:val="center"/>
            <w:hideMark/>
          </w:tcPr>
          <w:p w14:paraId="175C6D8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2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28" w:author="ecslogon" w:date="2015-12-15T22:02:00Z">
                  <w:rPr>
                    <w:rFonts w:ascii="Times New Roman" w:eastAsia="Times New Roman" w:hAnsi="Times New Roman" w:cs="Times New Roman"/>
                    <w:color w:val="000000"/>
                    <w:lang w:eastAsia="en-US"/>
                  </w:rPr>
                </w:rPrChange>
              </w:rPr>
              <w:t>0.07</w:t>
            </w:r>
          </w:p>
        </w:tc>
        <w:tc>
          <w:tcPr>
            <w:tcW w:w="516" w:type="pct"/>
            <w:shd w:val="clear" w:color="auto" w:fill="auto"/>
            <w:noWrap/>
            <w:vAlign w:val="center"/>
            <w:hideMark/>
          </w:tcPr>
          <w:p w14:paraId="4FE354A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2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30" w:author="ecslogon" w:date="2015-12-15T22:02:00Z">
                  <w:rPr>
                    <w:rFonts w:ascii="Times New Roman" w:eastAsia="Times New Roman" w:hAnsi="Times New Roman" w:cs="Times New Roman"/>
                    <w:color w:val="000000"/>
                    <w:lang w:eastAsia="en-US"/>
                  </w:rPr>
                </w:rPrChange>
              </w:rPr>
              <w:t>0.00</w:t>
            </w:r>
          </w:p>
        </w:tc>
        <w:tc>
          <w:tcPr>
            <w:tcW w:w="515" w:type="pct"/>
            <w:shd w:val="clear" w:color="auto" w:fill="auto"/>
            <w:noWrap/>
            <w:vAlign w:val="center"/>
            <w:hideMark/>
          </w:tcPr>
          <w:p w14:paraId="5F3428E4"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3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32" w:author="ecslogon" w:date="2015-12-15T22:02:00Z">
                  <w:rPr>
                    <w:rFonts w:ascii="Times New Roman" w:eastAsia="Times New Roman" w:hAnsi="Times New Roman" w:cs="Times New Roman"/>
                    <w:color w:val="000000"/>
                    <w:lang w:eastAsia="en-US"/>
                  </w:rPr>
                </w:rPrChange>
              </w:rPr>
              <w:t>-0.15</w:t>
            </w:r>
          </w:p>
        </w:tc>
        <w:tc>
          <w:tcPr>
            <w:tcW w:w="515" w:type="pct"/>
            <w:shd w:val="clear" w:color="auto" w:fill="auto"/>
            <w:noWrap/>
            <w:vAlign w:val="center"/>
            <w:hideMark/>
          </w:tcPr>
          <w:p w14:paraId="6F11ADEF"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33"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34"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144A9460"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35"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36" w:author="ecslogon" w:date="2015-12-15T22:02:00Z">
                  <w:rPr>
                    <w:rFonts w:ascii="Times New Roman" w:eastAsia="Times New Roman" w:hAnsi="Times New Roman" w:cs="Times New Roman"/>
                    <w:color w:val="000000"/>
                    <w:lang w:eastAsia="en-US"/>
                  </w:rPr>
                </w:rPrChange>
              </w:rPr>
              <w:t>-0.31</w:t>
            </w:r>
          </w:p>
        </w:tc>
        <w:tc>
          <w:tcPr>
            <w:tcW w:w="515" w:type="pct"/>
            <w:shd w:val="clear" w:color="auto" w:fill="auto"/>
            <w:noWrap/>
            <w:vAlign w:val="center"/>
            <w:hideMark/>
          </w:tcPr>
          <w:p w14:paraId="0C2AE5BE"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37"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38" w:author="ecslogon" w:date="2015-12-15T22:02:00Z">
                  <w:rPr>
                    <w:rFonts w:ascii="Times New Roman" w:eastAsia="Times New Roman" w:hAnsi="Times New Roman" w:cs="Times New Roman"/>
                    <w:color w:val="000000"/>
                    <w:lang w:eastAsia="en-US"/>
                  </w:rPr>
                </w:rPrChange>
              </w:rPr>
              <w:t>0.00</w:t>
            </w:r>
          </w:p>
        </w:tc>
        <w:tc>
          <w:tcPr>
            <w:tcW w:w="516" w:type="pct"/>
            <w:shd w:val="clear" w:color="auto" w:fill="auto"/>
            <w:noWrap/>
            <w:vAlign w:val="center"/>
            <w:hideMark/>
          </w:tcPr>
          <w:p w14:paraId="64BC6CB5"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39"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40" w:author="ecslogon" w:date="2015-12-15T22:02:00Z">
                  <w:rPr>
                    <w:rFonts w:ascii="Times New Roman" w:eastAsia="Times New Roman" w:hAnsi="Times New Roman" w:cs="Times New Roman"/>
                    <w:color w:val="000000"/>
                    <w:lang w:eastAsia="en-US"/>
                  </w:rPr>
                </w:rPrChange>
              </w:rPr>
              <w:t>-0.48</w:t>
            </w:r>
          </w:p>
        </w:tc>
        <w:tc>
          <w:tcPr>
            <w:tcW w:w="562" w:type="pct"/>
            <w:shd w:val="clear" w:color="auto" w:fill="auto"/>
            <w:noWrap/>
            <w:vAlign w:val="center"/>
            <w:hideMark/>
          </w:tcPr>
          <w:p w14:paraId="2BA34EEC" w14:textId="77777777" w:rsidR="002A0443" w:rsidRPr="0022128B" w:rsidRDefault="002A0443" w:rsidP="002A0443">
            <w:pPr>
              <w:spacing w:after="0" w:line="240" w:lineRule="auto"/>
              <w:jc w:val="center"/>
              <w:rPr>
                <w:rFonts w:ascii="Times New Roman" w:eastAsia="Times New Roman" w:hAnsi="Times New Roman" w:cs="Times New Roman"/>
                <w:color w:val="000000"/>
                <w:sz w:val="24"/>
                <w:szCs w:val="24"/>
                <w:lang w:eastAsia="en-US"/>
                <w:rPrChange w:id="1541" w:author="ecslogon" w:date="2015-12-15T22:02:00Z">
                  <w:rPr>
                    <w:rFonts w:ascii="Times New Roman" w:eastAsia="Times New Roman" w:hAnsi="Times New Roman" w:cs="Times New Roman"/>
                    <w:color w:val="000000"/>
                    <w:lang w:eastAsia="en-US"/>
                  </w:rPr>
                </w:rPrChange>
              </w:rPr>
            </w:pPr>
            <w:r w:rsidRPr="0022128B">
              <w:rPr>
                <w:rFonts w:ascii="Times New Roman" w:eastAsia="Times New Roman" w:hAnsi="Times New Roman" w:cs="Times New Roman"/>
                <w:color w:val="000000"/>
                <w:sz w:val="24"/>
                <w:szCs w:val="24"/>
                <w:lang w:eastAsia="en-US"/>
                <w:rPrChange w:id="1542" w:author="ecslogon" w:date="2015-12-15T22:02:00Z">
                  <w:rPr>
                    <w:rFonts w:ascii="Times New Roman" w:eastAsia="Times New Roman" w:hAnsi="Times New Roman" w:cs="Times New Roman"/>
                    <w:color w:val="000000"/>
                    <w:lang w:eastAsia="en-US"/>
                  </w:rPr>
                </w:rPrChange>
              </w:rPr>
              <w:t>0.00</w:t>
            </w:r>
          </w:p>
        </w:tc>
      </w:tr>
    </w:tbl>
    <w:p w14:paraId="24EAA844" w14:textId="27F192D7" w:rsidR="002A0443" w:rsidRPr="005C0565" w:rsidRDefault="005C0565" w:rsidP="002A0443">
      <w:pPr>
        <w:jc w:val="center"/>
        <w:rPr>
          <w:rFonts w:ascii="Times New Roman" w:hAnsi="Times New Roman" w:cs="Times New Roman"/>
          <w:sz w:val="20"/>
          <w:szCs w:val="20"/>
          <w:rPrChange w:id="1543" w:author="ecslogon" w:date="2015-12-15T22:02:00Z">
            <w:rPr>
              <w:rFonts w:ascii="Times New Roman" w:hAnsi="Times New Roman" w:cs="Times New Roman"/>
            </w:rPr>
          </w:rPrChange>
        </w:rPr>
      </w:pPr>
      <w:r w:rsidRPr="005C0565">
        <w:rPr>
          <w:rFonts w:ascii="Times New Roman" w:hAnsi="Times New Roman" w:cs="Times New Roman"/>
          <w:b/>
          <w:sz w:val="20"/>
          <w:szCs w:val="20"/>
        </w:rPr>
        <w:t>Table 7</w:t>
      </w:r>
      <w:r>
        <w:rPr>
          <w:rFonts w:ascii="Times New Roman" w:hAnsi="Times New Roman" w:cs="Times New Roman"/>
          <w:sz w:val="20"/>
          <w:szCs w:val="20"/>
        </w:rPr>
        <w:t>.</w:t>
      </w:r>
      <w:r w:rsidR="003F452C" w:rsidRPr="005C0565">
        <w:rPr>
          <w:rFonts w:ascii="Times New Roman" w:hAnsi="Times New Roman" w:cs="Times New Roman"/>
          <w:sz w:val="20"/>
          <w:szCs w:val="20"/>
          <w:rPrChange w:id="1544" w:author="ecslogon" w:date="2015-12-15T22:02:00Z">
            <w:rPr>
              <w:rFonts w:ascii="Times New Roman" w:hAnsi="Times New Roman" w:cs="Times New Roman"/>
            </w:rPr>
          </w:rPrChange>
        </w:rPr>
        <w:t xml:space="preserve"> Constraint values</w:t>
      </w:r>
    </w:p>
    <w:p w14:paraId="5945EC1A" w14:textId="6820C9AD" w:rsidR="00BB4725" w:rsidRPr="0022128B" w:rsidRDefault="001D08DA" w:rsidP="003F452C">
      <w:pPr>
        <w:rPr>
          <w:rFonts w:ascii="Times New Roman" w:hAnsi="Times New Roman" w:cs="Times New Roman"/>
          <w:sz w:val="24"/>
          <w:szCs w:val="24"/>
          <w:rPrChange w:id="1545" w:author="ecslogon" w:date="2015-12-15T22:02:00Z">
            <w:rPr>
              <w:rFonts w:ascii="Times New Roman" w:hAnsi="Times New Roman" w:cs="Times New Roman"/>
            </w:rPr>
          </w:rPrChange>
        </w:rPr>
      </w:pPr>
      <w:commentRangeStart w:id="1546"/>
      <w:commentRangeStart w:id="1547"/>
      <w:r w:rsidRPr="0022128B">
        <w:rPr>
          <w:rFonts w:ascii="Times New Roman" w:hAnsi="Times New Roman" w:cs="Times New Roman"/>
          <w:sz w:val="24"/>
          <w:szCs w:val="24"/>
          <w:rPrChange w:id="1548" w:author="ecslogon" w:date="2015-12-15T22:02:00Z">
            <w:rPr>
              <w:rFonts w:ascii="Times New Roman" w:hAnsi="Times New Roman" w:cs="Times New Roman"/>
            </w:rPr>
          </w:rPrChange>
        </w:rPr>
        <w:t>No constraints a</w:t>
      </w:r>
      <w:r w:rsidR="00B65532">
        <w:rPr>
          <w:rFonts w:ascii="Times New Roman" w:hAnsi="Times New Roman" w:cs="Times New Roman"/>
          <w:sz w:val="24"/>
          <w:szCs w:val="24"/>
        </w:rPr>
        <w:t>re violated at the final design</w:t>
      </w:r>
      <w:r w:rsidRPr="0022128B">
        <w:rPr>
          <w:rFonts w:ascii="Times New Roman" w:hAnsi="Times New Roman" w:cs="Times New Roman"/>
          <w:sz w:val="24"/>
          <w:szCs w:val="24"/>
          <w:rPrChange w:id="1549" w:author="ecslogon" w:date="2015-12-15T22:02:00Z">
            <w:rPr>
              <w:rFonts w:ascii="Times New Roman" w:hAnsi="Times New Roman" w:cs="Times New Roman"/>
            </w:rPr>
          </w:rPrChange>
        </w:rPr>
        <w:t xml:space="preserve"> for all steel grades.</w:t>
      </w:r>
      <w:r w:rsidR="00BB4725" w:rsidRPr="0022128B">
        <w:rPr>
          <w:rFonts w:ascii="Times New Roman" w:hAnsi="Times New Roman" w:cs="Times New Roman"/>
          <w:sz w:val="24"/>
          <w:szCs w:val="24"/>
          <w:rPrChange w:id="1550" w:author="ecslogon" w:date="2015-12-15T22:02:00Z">
            <w:rPr>
              <w:rFonts w:ascii="Times New Roman" w:hAnsi="Times New Roman" w:cs="Times New Roman"/>
            </w:rPr>
          </w:rPrChange>
        </w:rPr>
        <w:t xml:space="preserve"> Note that values of zero indicate active constraints.</w:t>
      </w:r>
      <w:commentRangeEnd w:id="1546"/>
      <w:r w:rsidR="00DC029D">
        <w:rPr>
          <w:rStyle w:val="CommentReference"/>
        </w:rPr>
        <w:commentReference w:id="1546"/>
      </w:r>
      <w:commentRangeEnd w:id="1547"/>
      <w:r w:rsidR="00B65532">
        <w:rPr>
          <w:rStyle w:val="CommentReference"/>
        </w:rPr>
        <w:commentReference w:id="1547"/>
      </w:r>
    </w:p>
    <w:p w14:paraId="6A7F9283" w14:textId="77777777" w:rsidR="003F452C" w:rsidRPr="0022128B" w:rsidRDefault="001D08DA" w:rsidP="00BB4725">
      <w:pPr>
        <w:ind w:firstLine="720"/>
        <w:rPr>
          <w:rFonts w:ascii="Times New Roman" w:hAnsi="Times New Roman" w:cs="Times New Roman"/>
          <w:sz w:val="24"/>
          <w:szCs w:val="24"/>
          <w:rPrChange w:id="1551" w:author="ecslogon" w:date="2015-12-15T22:02:00Z">
            <w:rPr>
              <w:rFonts w:ascii="Times New Roman" w:hAnsi="Times New Roman" w:cs="Times New Roman"/>
            </w:rPr>
          </w:rPrChange>
        </w:rPr>
      </w:pPr>
      <w:r w:rsidRPr="0022128B">
        <w:rPr>
          <w:rFonts w:ascii="Times New Roman" w:hAnsi="Times New Roman" w:cs="Times New Roman"/>
          <w:sz w:val="24"/>
          <w:szCs w:val="24"/>
          <w:rPrChange w:id="1552" w:author="ecslogon" w:date="2015-12-15T22:02:00Z">
            <w:rPr>
              <w:rFonts w:ascii="Times New Roman" w:hAnsi="Times New Roman" w:cs="Times New Roman"/>
            </w:rPr>
          </w:rPrChange>
        </w:rPr>
        <w:t>Knowing that the design optimization results are feasible, cost values for the specified steel grades were used in conjunction with final mass values to calculate bridge cost</w:t>
      </w:r>
      <w:r w:rsidR="002D694B" w:rsidRPr="0022128B">
        <w:rPr>
          <w:rFonts w:ascii="Times New Roman" w:hAnsi="Times New Roman" w:cs="Times New Roman"/>
          <w:sz w:val="24"/>
          <w:szCs w:val="24"/>
          <w:rPrChange w:id="1553" w:author="ecslogon" w:date="2015-12-15T22:02:00Z">
            <w:rPr>
              <w:rFonts w:ascii="Times New Roman" w:hAnsi="Times New Roman" w:cs="Times New Roman"/>
            </w:rPr>
          </w:rPrChange>
        </w:rPr>
        <w:t>s. These results are tabulated</w:t>
      </w:r>
      <w:r w:rsidRPr="0022128B">
        <w:rPr>
          <w:rFonts w:ascii="Times New Roman" w:hAnsi="Times New Roman" w:cs="Times New Roman"/>
          <w:sz w:val="24"/>
          <w:szCs w:val="24"/>
          <w:rPrChange w:id="1554" w:author="ecslogon" w:date="2015-12-15T22:02:00Z">
            <w:rPr>
              <w:rFonts w:ascii="Times New Roman" w:hAnsi="Times New Roman" w:cs="Times New Roman"/>
            </w:rPr>
          </w:rPrChange>
        </w:rPr>
        <w:t xml:space="preserve"> in Table 8.</w:t>
      </w:r>
    </w:p>
    <w:tbl>
      <w:tblPr>
        <w:tblStyle w:val="TableGrid"/>
        <w:tblW w:w="0" w:type="auto"/>
        <w:jc w:val="center"/>
        <w:tblLook w:val="04A0" w:firstRow="1" w:lastRow="0" w:firstColumn="1" w:lastColumn="0" w:noHBand="0" w:noVBand="1"/>
      </w:tblPr>
      <w:tblGrid>
        <w:gridCol w:w="1885"/>
        <w:gridCol w:w="2430"/>
        <w:gridCol w:w="2340"/>
        <w:gridCol w:w="1800"/>
      </w:tblGrid>
      <w:tr w:rsidR="00BB4725" w:rsidRPr="0022128B" w14:paraId="03AC784D" w14:textId="77777777" w:rsidTr="00DC029D">
        <w:trPr>
          <w:jc w:val="center"/>
        </w:trPr>
        <w:tc>
          <w:tcPr>
            <w:tcW w:w="8455" w:type="dxa"/>
            <w:gridSpan w:val="4"/>
          </w:tcPr>
          <w:p w14:paraId="3B24891A" w14:textId="77777777" w:rsidR="00BB4725" w:rsidRPr="0022128B" w:rsidRDefault="00BB4725" w:rsidP="00BB4725">
            <w:pPr>
              <w:jc w:val="center"/>
              <w:rPr>
                <w:rFonts w:ascii="Times New Roman" w:hAnsi="Times New Roman" w:cs="Times New Roman"/>
                <w:b/>
                <w:sz w:val="24"/>
                <w:szCs w:val="24"/>
                <w:rPrChange w:id="1555" w:author="ecslogon" w:date="2015-12-15T22:02:00Z">
                  <w:rPr>
                    <w:rFonts w:ascii="Times New Roman" w:hAnsi="Times New Roman" w:cs="Times New Roman"/>
                    <w:b/>
                    <w:sz w:val="28"/>
                    <w:szCs w:val="28"/>
                  </w:rPr>
                </w:rPrChange>
              </w:rPr>
            </w:pPr>
            <w:r w:rsidRPr="0022128B">
              <w:rPr>
                <w:rFonts w:ascii="Times New Roman" w:hAnsi="Times New Roman" w:cs="Times New Roman"/>
                <w:b/>
                <w:sz w:val="24"/>
                <w:szCs w:val="24"/>
                <w:rPrChange w:id="1556" w:author="ecslogon" w:date="2015-12-15T22:02:00Z">
                  <w:rPr>
                    <w:rFonts w:ascii="Times New Roman" w:hAnsi="Times New Roman" w:cs="Times New Roman"/>
                    <w:b/>
                    <w:sz w:val="28"/>
                    <w:szCs w:val="28"/>
                  </w:rPr>
                </w:rPrChange>
              </w:rPr>
              <w:t>Optimization Summary</w:t>
            </w:r>
          </w:p>
        </w:tc>
      </w:tr>
      <w:tr w:rsidR="00BB4725" w:rsidRPr="0022128B" w14:paraId="27EC378F" w14:textId="77777777" w:rsidTr="00DC029D">
        <w:trPr>
          <w:jc w:val="center"/>
        </w:trPr>
        <w:tc>
          <w:tcPr>
            <w:tcW w:w="1885" w:type="dxa"/>
          </w:tcPr>
          <w:p w14:paraId="0A8FCAE3" w14:textId="77777777" w:rsidR="00BB4725" w:rsidRPr="0022128B" w:rsidRDefault="00BB4725" w:rsidP="00BB4725">
            <w:pPr>
              <w:jc w:val="center"/>
              <w:rPr>
                <w:rFonts w:ascii="Times New Roman" w:hAnsi="Times New Roman" w:cs="Times New Roman"/>
                <w:b/>
                <w:sz w:val="24"/>
                <w:szCs w:val="24"/>
                <w:u w:val="single"/>
                <w:rPrChange w:id="1557"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1558" w:author="ecslogon" w:date="2015-12-15T22:02:00Z">
                  <w:rPr>
                    <w:rFonts w:ascii="Times New Roman" w:hAnsi="Times New Roman" w:cs="Times New Roman"/>
                    <w:b/>
                    <w:u w:val="single"/>
                  </w:rPr>
                </w:rPrChange>
              </w:rPr>
              <w:t>Alloy Grade</w:t>
            </w:r>
          </w:p>
        </w:tc>
        <w:tc>
          <w:tcPr>
            <w:tcW w:w="2430" w:type="dxa"/>
          </w:tcPr>
          <w:p w14:paraId="496720AF" w14:textId="77777777" w:rsidR="00BB4725" w:rsidRPr="0022128B" w:rsidRDefault="00BB4725" w:rsidP="00BB4725">
            <w:pPr>
              <w:jc w:val="center"/>
              <w:rPr>
                <w:rFonts w:ascii="Times New Roman" w:hAnsi="Times New Roman" w:cs="Times New Roman"/>
                <w:b/>
                <w:sz w:val="24"/>
                <w:szCs w:val="24"/>
                <w:u w:val="single"/>
                <w:rPrChange w:id="1559"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1560" w:author="ecslogon" w:date="2015-12-15T22:02:00Z">
                  <w:rPr>
                    <w:rFonts w:ascii="Times New Roman" w:hAnsi="Times New Roman" w:cs="Times New Roman"/>
                    <w:b/>
                    <w:u w:val="single"/>
                  </w:rPr>
                </w:rPrChange>
              </w:rPr>
              <w:t>Starting Mass (kg)</w:t>
            </w:r>
          </w:p>
        </w:tc>
        <w:tc>
          <w:tcPr>
            <w:tcW w:w="2340" w:type="dxa"/>
          </w:tcPr>
          <w:p w14:paraId="145DB896" w14:textId="77777777" w:rsidR="00BB4725" w:rsidRPr="0022128B" w:rsidRDefault="00BB4725" w:rsidP="00BB4725">
            <w:pPr>
              <w:jc w:val="center"/>
              <w:rPr>
                <w:rFonts w:ascii="Times New Roman" w:hAnsi="Times New Roman" w:cs="Times New Roman"/>
                <w:b/>
                <w:sz w:val="24"/>
                <w:szCs w:val="24"/>
                <w:u w:val="single"/>
                <w:rPrChange w:id="1561"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1562" w:author="ecslogon" w:date="2015-12-15T22:02:00Z">
                  <w:rPr>
                    <w:rFonts w:ascii="Times New Roman" w:hAnsi="Times New Roman" w:cs="Times New Roman"/>
                    <w:b/>
                    <w:u w:val="single"/>
                  </w:rPr>
                </w:rPrChange>
              </w:rPr>
              <w:t>Ending Mass (kg)</w:t>
            </w:r>
          </w:p>
        </w:tc>
        <w:tc>
          <w:tcPr>
            <w:tcW w:w="1800" w:type="dxa"/>
          </w:tcPr>
          <w:p w14:paraId="6A7F1241" w14:textId="77777777" w:rsidR="00BB4725" w:rsidRPr="0022128B" w:rsidRDefault="00BB4725" w:rsidP="00BB4725">
            <w:pPr>
              <w:jc w:val="center"/>
              <w:rPr>
                <w:rFonts w:ascii="Times New Roman" w:hAnsi="Times New Roman" w:cs="Times New Roman"/>
                <w:b/>
                <w:sz w:val="24"/>
                <w:szCs w:val="24"/>
                <w:u w:val="single"/>
                <w:rPrChange w:id="1563" w:author="ecslogon" w:date="2015-12-15T22:02:00Z">
                  <w:rPr>
                    <w:rFonts w:ascii="Times New Roman" w:hAnsi="Times New Roman" w:cs="Times New Roman"/>
                    <w:b/>
                    <w:u w:val="single"/>
                  </w:rPr>
                </w:rPrChange>
              </w:rPr>
            </w:pPr>
            <w:r w:rsidRPr="0022128B">
              <w:rPr>
                <w:rFonts w:ascii="Times New Roman" w:hAnsi="Times New Roman" w:cs="Times New Roman"/>
                <w:b/>
                <w:sz w:val="24"/>
                <w:szCs w:val="24"/>
                <w:u w:val="single"/>
                <w:rPrChange w:id="1564" w:author="ecslogon" w:date="2015-12-15T22:02:00Z">
                  <w:rPr>
                    <w:rFonts w:ascii="Times New Roman" w:hAnsi="Times New Roman" w:cs="Times New Roman"/>
                    <w:b/>
                    <w:u w:val="single"/>
                  </w:rPr>
                </w:rPrChange>
              </w:rPr>
              <w:t>Cost ($)</w:t>
            </w:r>
          </w:p>
        </w:tc>
      </w:tr>
      <w:tr w:rsidR="00BB4725" w:rsidRPr="0022128B" w14:paraId="5A3736CB" w14:textId="77777777" w:rsidTr="00DC029D">
        <w:trPr>
          <w:jc w:val="center"/>
        </w:trPr>
        <w:tc>
          <w:tcPr>
            <w:tcW w:w="1885" w:type="dxa"/>
          </w:tcPr>
          <w:p w14:paraId="2C1C2AAA" w14:textId="77777777" w:rsidR="00BB4725" w:rsidRPr="0022128B" w:rsidRDefault="00BB4725" w:rsidP="00BB4725">
            <w:pPr>
              <w:jc w:val="center"/>
              <w:rPr>
                <w:rFonts w:ascii="Times New Roman" w:hAnsi="Times New Roman" w:cs="Times New Roman"/>
                <w:sz w:val="24"/>
                <w:szCs w:val="24"/>
                <w:rPrChange w:id="1565" w:author="ecslogon" w:date="2015-12-15T22:02:00Z">
                  <w:rPr>
                    <w:rFonts w:ascii="Times New Roman" w:hAnsi="Times New Roman" w:cs="Times New Roman"/>
                  </w:rPr>
                </w:rPrChange>
              </w:rPr>
            </w:pPr>
            <w:r w:rsidRPr="0022128B">
              <w:rPr>
                <w:rFonts w:ascii="Times New Roman" w:hAnsi="Times New Roman" w:cs="Times New Roman"/>
                <w:sz w:val="24"/>
                <w:szCs w:val="24"/>
                <w:rPrChange w:id="1566" w:author="ecslogon" w:date="2015-12-15T22:02:00Z">
                  <w:rPr>
                    <w:rFonts w:ascii="Times New Roman" w:hAnsi="Times New Roman" w:cs="Times New Roman"/>
                  </w:rPr>
                </w:rPrChange>
              </w:rPr>
              <w:t>270</w:t>
            </w:r>
          </w:p>
        </w:tc>
        <w:tc>
          <w:tcPr>
            <w:tcW w:w="2430" w:type="dxa"/>
          </w:tcPr>
          <w:p w14:paraId="4F9D7AB2" w14:textId="77777777" w:rsidR="00BB4725" w:rsidRPr="0022128B" w:rsidRDefault="00BB4725" w:rsidP="00BB4725">
            <w:pPr>
              <w:jc w:val="center"/>
              <w:rPr>
                <w:rFonts w:ascii="Times New Roman" w:hAnsi="Times New Roman" w:cs="Times New Roman"/>
                <w:sz w:val="24"/>
                <w:szCs w:val="24"/>
                <w:rPrChange w:id="1567" w:author="ecslogon" w:date="2015-12-15T22:02:00Z">
                  <w:rPr>
                    <w:rFonts w:ascii="Times New Roman" w:hAnsi="Times New Roman" w:cs="Times New Roman"/>
                  </w:rPr>
                </w:rPrChange>
              </w:rPr>
            </w:pPr>
            <w:r w:rsidRPr="0022128B">
              <w:rPr>
                <w:rFonts w:ascii="Times New Roman" w:hAnsi="Times New Roman" w:cs="Times New Roman"/>
                <w:sz w:val="24"/>
                <w:szCs w:val="24"/>
                <w:rPrChange w:id="1568" w:author="ecslogon" w:date="2015-12-15T22:02:00Z">
                  <w:rPr>
                    <w:rFonts w:ascii="Times New Roman" w:hAnsi="Times New Roman" w:cs="Times New Roman"/>
                  </w:rPr>
                </w:rPrChange>
              </w:rPr>
              <w:t>5181.0</w:t>
            </w:r>
          </w:p>
        </w:tc>
        <w:tc>
          <w:tcPr>
            <w:tcW w:w="2340" w:type="dxa"/>
          </w:tcPr>
          <w:p w14:paraId="6778EEAE" w14:textId="77777777" w:rsidR="00BB4725" w:rsidRPr="0022128B" w:rsidRDefault="00BB4725" w:rsidP="00BB4725">
            <w:pPr>
              <w:jc w:val="center"/>
              <w:rPr>
                <w:rFonts w:ascii="Times New Roman" w:hAnsi="Times New Roman" w:cs="Times New Roman"/>
                <w:sz w:val="24"/>
                <w:szCs w:val="24"/>
                <w:rPrChange w:id="1569" w:author="ecslogon" w:date="2015-12-15T22:02:00Z">
                  <w:rPr>
                    <w:rFonts w:ascii="Times New Roman" w:hAnsi="Times New Roman" w:cs="Times New Roman"/>
                  </w:rPr>
                </w:rPrChange>
              </w:rPr>
            </w:pPr>
            <w:r w:rsidRPr="0022128B">
              <w:rPr>
                <w:rFonts w:ascii="Times New Roman" w:hAnsi="Times New Roman" w:cs="Times New Roman"/>
                <w:sz w:val="24"/>
                <w:szCs w:val="24"/>
                <w:rPrChange w:id="1570" w:author="ecslogon" w:date="2015-12-15T22:02:00Z">
                  <w:rPr>
                    <w:rFonts w:ascii="Times New Roman" w:hAnsi="Times New Roman" w:cs="Times New Roman"/>
                  </w:rPr>
                </w:rPrChange>
              </w:rPr>
              <w:t>3281.6</w:t>
            </w:r>
          </w:p>
        </w:tc>
        <w:tc>
          <w:tcPr>
            <w:tcW w:w="1800" w:type="dxa"/>
          </w:tcPr>
          <w:p w14:paraId="25697842" w14:textId="77777777" w:rsidR="00BB4725" w:rsidRPr="0022128B" w:rsidRDefault="00BB4725" w:rsidP="00BB4725">
            <w:pPr>
              <w:jc w:val="center"/>
              <w:rPr>
                <w:rFonts w:ascii="Times New Roman" w:hAnsi="Times New Roman" w:cs="Times New Roman"/>
                <w:sz w:val="24"/>
                <w:szCs w:val="24"/>
                <w:rPrChange w:id="1571" w:author="ecslogon" w:date="2015-12-15T22:02:00Z">
                  <w:rPr>
                    <w:rFonts w:ascii="Times New Roman" w:hAnsi="Times New Roman" w:cs="Times New Roman"/>
                  </w:rPr>
                </w:rPrChange>
              </w:rPr>
            </w:pPr>
            <w:r w:rsidRPr="0022128B">
              <w:rPr>
                <w:rFonts w:ascii="Times New Roman" w:hAnsi="Times New Roman" w:cs="Times New Roman"/>
                <w:sz w:val="24"/>
                <w:szCs w:val="24"/>
                <w:rPrChange w:id="1572" w:author="ecslogon" w:date="2015-12-15T22:02:00Z">
                  <w:rPr>
                    <w:rFonts w:ascii="Times New Roman" w:hAnsi="Times New Roman" w:cs="Times New Roman"/>
                  </w:rPr>
                </w:rPrChange>
              </w:rPr>
              <w:t>1805.00</w:t>
            </w:r>
          </w:p>
        </w:tc>
      </w:tr>
      <w:tr w:rsidR="00BB4725" w:rsidRPr="0022128B" w14:paraId="5549B03A" w14:textId="77777777" w:rsidTr="00DC029D">
        <w:trPr>
          <w:jc w:val="center"/>
        </w:trPr>
        <w:tc>
          <w:tcPr>
            <w:tcW w:w="1885" w:type="dxa"/>
          </w:tcPr>
          <w:p w14:paraId="133DFA24" w14:textId="77777777" w:rsidR="00BB4725" w:rsidRPr="0022128B" w:rsidRDefault="00BB4725" w:rsidP="00BB4725">
            <w:pPr>
              <w:jc w:val="center"/>
              <w:rPr>
                <w:rFonts w:ascii="Times New Roman" w:hAnsi="Times New Roman" w:cs="Times New Roman"/>
                <w:sz w:val="24"/>
                <w:szCs w:val="24"/>
                <w:rPrChange w:id="1573" w:author="ecslogon" w:date="2015-12-15T22:02:00Z">
                  <w:rPr>
                    <w:rFonts w:ascii="Times New Roman" w:hAnsi="Times New Roman" w:cs="Times New Roman"/>
                  </w:rPr>
                </w:rPrChange>
              </w:rPr>
            </w:pPr>
            <w:r w:rsidRPr="0022128B">
              <w:rPr>
                <w:rFonts w:ascii="Times New Roman" w:hAnsi="Times New Roman" w:cs="Times New Roman"/>
                <w:sz w:val="24"/>
                <w:szCs w:val="24"/>
                <w:rPrChange w:id="1574" w:author="ecslogon" w:date="2015-12-15T22:02:00Z">
                  <w:rPr>
                    <w:rFonts w:ascii="Times New Roman" w:hAnsi="Times New Roman" w:cs="Times New Roman"/>
                  </w:rPr>
                </w:rPrChange>
              </w:rPr>
              <w:t>340</w:t>
            </w:r>
          </w:p>
        </w:tc>
        <w:tc>
          <w:tcPr>
            <w:tcW w:w="2430" w:type="dxa"/>
          </w:tcPr>
          <w:p w14:paraId="4BB1FC3D" w14:textId="77777777" w:rsidR="00BB4725" w:rsidRPr="0022128B" w:rsidRDefault="00BB4725" w:rsidP="00BB4725">
            <w:pPr>
              <w:jc w:val="center"/>
              <w:rPr>
                <w:rFonts w:ascii="Times New Roman" w:hAnsi="Times New Roman" w:cs="Times New Roman"/>
                <w:sz w:val="24"/>
                <w:szCs w:val="24"/>
                <w:rPrChange w:id="1575" w:author="ecslogon" w:date="2015-12-15T22:02:00Z">
                  <w:rPr>
                    <w:rFonts w:ascii="Times New Roman" w:hAnsi="Times New Roman" w:cs="Times New Roman"/>
                  </w:rPr>
                </w:rPrChange>
              </w:rPr>
            </w:pPr>
            <w:r w:rsidRPr="0022128B">
              <w:rPr>
                <w:rFonts w:ascii="Times New Roman" w:hAnsi="Times New Roman" w:cs="Times New Roman"/>
                <w:sz w:val="24"/>
                <w:szCs w:val="24"/>
                <w:rPrChange w:id="1576" w:author="ecslogon" w:date="2015-12-15T22:02:00Z">
                  <w:rPr>
                    <w:rFonts w:ascii="Times New Roman" w:hAnsi="Times New Roman" w:cs="Times New Roman"/>
                  </w:rPr>
                </w:rPrChange>
              </w:rPr>
              <w:t>5181.0</w:t>
            </w:r>
          </w:p>
        </w:tc>
        <w:tc>
          <w:tcPr>
            <w:tcW w:w="2340" w:type="dxa"/>
          </w:tcPr>
          <w:p w14:paraId="06267CBE" w14:textId="77777777" w:rsidR="00BB4725" w:rsidRPr="0022128B" w:rsidRDefault="00BB4725" w:rsidP="00BB4725">
            <w:pPr>
              <w:jc w:val="center"/>
              <w:rPr>
                <w:rFonts w:ascii="Times New Roman" w:hAnsi="Times New Roman" w:cs="Times New Roman"/>
                <w:sz w:val="24"/>
                <w:szCs w:val="24"/>
                <w:rPrChange w:id="1577" w:author="ecslogon" w:date="2015-12-15T22:02:00Z">
                  <w:rPr>
                    <w:rFonts w:ascii="Times New Roman" w:hAnsi="Times New Roman" w:cs="Times New Roman"/>
                  </w:rPr>
                </w:rPrChange>
              </w:rPr>
            </w:pPr>
            <w:r w:rsidRPr="0022128B">
              <w:rPr>
                <w:rFonts w:ascii="Times New Roman" w:hAnsi="Times New Roman" w:cs="Times New Roman"/>
                <w:sz w:val="24"/>
                <w:szCs w:val="24"/>
                <w:rPrChange w:id="1578" w:author="ecslogon" w:date="2015-12-15T22:02:00Z">
                  <w:rPr>
                    <w:rFonts w:ascii="Times New Roman" w:hAnsi="Times New Roman" w:cs="Times New Roman"/>
                  </w:rPr>
                </w:rPrChange>
              </w:rPr>
              <w:t>2607.6</w:t>
            </w:r>
          </w:p>
        </w:tc>
        <w:tc>
          <w:tcPr>
            <w:tcW w:w="1800" w:type="dxa"/>
          </w:tcPr>
          <w:p w14:paraId="0D8C2A91" w14:textId="77777777" w:rsidR="00BB4725" w:rsidRPr="0022128B" w:rsidRDefault="00BB4725" w:rsidP="00BB4725">
            <w:pPr>
              <w:jc w:val="center"/>
              <w:rPr>
                <w:rFonts w:ascii="Times New Roman" w:hAnsi="Times New Roman" w:cs="Times New Roman"/>
                <w:sz w:val="24"/>
                <w:szCs w:val="24"/>
                <w:rPrChange w:id="1579" w:author="ecslogon" w:date="2015-12-15T22:02:00Z">
                  <w:rPr>
                    <w:rFonts w:ascii="Times New Roman" w:hAnsi="Times New Roman" w:cs="Times New Roman"/>
                  </w:rPr>
                </w:rPrChange>
              </w:rPr>
            </w:pPr>
            <w:r w:rsidRPr="0022128B">
              <w:rPr>
                <w:rFonts w:ascii="Times New Roman" w:hAnsi="Times New Roman" w:cs="Times New Roman"/>
                <w:sz w:val="24"/>
                <w:szCs w:val="24"/>
                <w:rPrChange w:id="1580" w:author="ecslogon" w:date="2015-12-15T22:02:00Z">
                  <w:rPr>
                    <w:rFonts w:ascii="Times New Roman" w:hAnsi="Times New Roman" w:cs="Times New Roman"/>
                  </w:rPr>
                </w:rPrChange>
              </w:rPr>
              <w:t>1695.00</w:t>
            </w:r>
          </w:p>
        </w:tc>
      </w:tr>
      <w:tr w:rsidR="00BB4725" w:rsidRPr="0022128B" w14:paraId="59D8F004" w14:textId="77777777" w:rsidTr="00DC029D">
        <w:trPr>
          <w:jc w:val="center"/>
        </w:trPr>
        <w:tc>
          <w:tcPr>
            <w:tcW w:w="1885" w:type="dxa"/>
          </w:tcPr>
          <w:p w14:paraId="06FA79B7" w14:textId="77777777" w:rsidR="00BB4725" w:rsidRPr="0022128B" w:rsidRDefault="00BB4725" w:rsidP="00BB4725">
            <w:pPr>
              <w:jc w:val="center"/>
              <w:rPr>
                <w:rFonts w:ascii="Times New Roman" w:hAnsi="Times New Roman" w:cs="Times New Roman"/>
                <w:sz w:val="24"/>
                <w:szCs w:val="24"/>
                <w:rPrChange w:id="1581" w:author="ecslogon" w:date="2015-12-15T22:02:00Z">
                  <w:rPr>
                    <w:rFonts w:ascii="Times New Roman" w:hAnsi="Times New Roman" w:cs="Times New Roman"/>
                  </w:rPr>
                </w:rPrChange>
              </w:rPr>
            </w:pPr>
            <w:r w:rsidRPr="0022128B">
              <w:rPr>
                <w:rFonts w:ascii="Times New Roman" w:hAnsi="Times New Roman" w:cs="Times New Roman"/>
                <w:sz w:val="24"/>
                <w:szCs w:val="24"/>
                <w:rPrChange w:id="1582" w:author="ecslogon" w:date="2015-12-15T22:02:00Z">
                  <w:rPr>
                    <w:rFonts w:ascii="Times New Roman" w:hAnsi="Times New Roman" w:cs="Times New Roman"/>
                  </w:rPr>
                </w:rPrChange>
              </w:rPr>
              <w:t>420</w:t>
            </w:r>
          </w:p>
        </w:tc>
        <w:tc>
          <w:tcPr>
            <w:tcW w:w="2430" w:type="dxa"/>
          </w:tcPr>
          <w:p w14:paraId="521C1063" w14:textId="77777777" w:rsidR="00BB4725" w:rsidRPr="0022128B" w:rsidRDefault="00BB4725" w:rsidP="00BB4725">
            <w:pPr>
              <w:jc w:val="center"/>
              <w:rPr>
                <w:rFonts w:ascii="Times New Roman" w:hAnsi="Times New Roman" w:cs="Times New Roman"/>
                <w:sz w:val="24"/>
                <w:szCs w:val="24"/>
                <w:rPrChange w:id="1583" w:author="ecslogon" w:date="2015-12-15T22:02:00Z">
                  <w:rPr>
                    <w:rFonts w:ascii="Times New Roman" w:hAnsi="Times New Roman" w:cs="Times New Roman"/>
                  </w:rPr>
                </w:rPrChange>
              </w:rPr>
            </w:pPr>
            <w:r w:rsidRPr="0022128B">
              <w:rPr>
                <w:rFonts w:ascii="Times New Roman" w:hAnsi="Times New Roman" w:cs="Times New Roman"/>
                <w:sz w:val="24"/>
                <w:szCs w:val="24"/>
                <w:rPrChange w:id="1584" w:author="ecslogon" w:date="2015-12-15T22:02:00Z">
                  <w:rPr>
                    <w:rFonts w:ascii="Times New Roman" w:hAnsi="Times New Roman" w:cs="Times New Roman"/>
                  </w:rPr>
                </w:rPrChange>
              </w:rPr>
              <w:t>5181.0</w:t>
            </w:r>
          </w:p>
        </w:tc>
        <w:tc>
          <w:tcPr>
            <w:tcW w:w="2340" w:type="dxa"/>
          </w:tcPr>
          <w:p w14:paraId="19AD7491" w14:textId="77777777" w:rsidR="00BB4725" w:rsidRPr="0022128B" w:rsidRDefault="00BB4725" w:rsidP="00BB4725">
            <w:pPr>
              <w:jc w:val="center"/>
              <w:rPr>
                <w:rFonts w:ascii="Times New Roman" w:hAnsi="Times New Roman" w:cs="Times New Roman"/>
                <w:sz w:val="24"/>
                <w:szCs w:val="24"/>
                <w:rPrChange w:id="1585" w:author="ecslogon" w:date="2015-12-15T22:02:00Z">
                  <w:rPr>
                    <w:rFonts w:ascii="Times New Roman" w:hAnsi="Times New Roman" w:cs="Times New Roman"/>
                  </w:rPr>
                </w:rPrChange>
              </w:rPr>
            </w:pPr>
            <w:r w:rsidRPr="0022128B">
              <w:rPr>
                <w:rFonts w:ascii="Times New Roman" w:hAnsi="Times New Roman" w:cs="Times New Roman"/>
                <w:sz w:val="24"/>
                <w:szCs w:val="24"/>
                <w:rPrChange w:id="1586" w:author="ecslogon" w:date="2015-12-15T22:02:00Z">
                  <w:rPr>
                    <w:rFonts w:ascii="Times New Roman" w:hAnsi="Times New Roman" w:cs="Times New Roman"/>
                  </w:rPr>
                </w:rPrChange>
              </w:rPr>
              <w:t>2112.5</w:t>
            </w:r>
          </w:p>
        </w:tc>
        <w:tc>
          <w:tcPr>
            <w:tcW w:w="1800" w:type="dxa"/>
          </w:tcPr>
          <w:p w14:paraId="2E5DA6E8" w14:textId="77777777" w:rsidR="00BB4725" w:rsidRPr="0022128B" w:rsidRDefault="00BB4725" w:rsidP="00BB4725">
            <w:pPr>
              <w:jc w:val="center"/>
              <w:rPr>
                <w:rFonts w:ascii="Times New Roman" w:hAnsi="Times New Roman" w:cs="Times New Roman"/>
                <w:sz w:val="24"/>
                <w:szCs w:val="24"/>
                <w:rPrChange w:id="1587" w:author="ecslogon" w:date="2015-12-15T22:02:00Z">
                  <w:rPr>
                    <w:rFonts w:ascii="Times New Roman" w:hAnsi="Times New Roman" w:cs="Times New Roman"/>
                  </w:rPr>
                </w:rPrChange>
              </w:rPr>
            </w:pPr>
            <w:r w:rsidRPr="0022128B">
              <w:rPr>
                <w:rFonts w:ascii="Times New Roman" w:hAnsi="Times New Roman" w:cs="Times New Roman"/>
                <w:sz w:val="24"/>
                <w:szCs w:val="24"/>
                <w:rPrChange w:id="1588" w:author="ecslogon" w:date="2015-12-15T22:02:00Z">
                  <w:rPr>
                    <w:rFonts w:ascii="Times New Roman" w:hAnsi="Times New Roman" w:cs="Times New Roman"/>
                  </w:rPr>
                </w:rPrChange>
              </w:rPr>
              <w:t>1479.00</w:t>
            </w:r>
          </w:p>
        </w:tc>
      </w:tr>
      <w:tr w:rsidR="00BB4725" w:rsidRPr="0022128B" w14:paraId="57B352BA" w14:textId="77777777" w:rsidTr="00DC029D">
        <w:trPr>
          <w:jc w:val="center"/>
        </w:trPr>
        <w:tc>
          <w:tcPr>
            <w:tcW w:w="1885" w:type="dxa"/>
          </w:tcPr>
          <w:p w14:paraId="727CAC35" w14:textId="77777777" w:rsidR="00BB4725" w:rsidRPr="0022128B" w:rsidRDefault="00BB4725" w:rsidP="00BB4725">
            <w:pPr>
              <w:jc w:val="center"/>
              <w:rPr>
                <w:rFonts w:ascii="Times New Roman" w:hAnsi="Times New Roman" w:cs="Times New Roman"/>
                <w:sz w:val="24"/>
                <w:szCs w:val="24"/>
                <w:rPrChange w:id="1589" w:author="ecslogon" w:date="2015-12-15T22:02:00Z">
                  <w:rPr>
                    <w:rFonts w:ascii="Times New Roman" w:hAnsi="Times New Roman" w:cs="Times New Roman"/>
                  </w:rPr>
                </w:rPrChange>
              </w:rPr>
            </w:pPr>
            <w:r w:rsidRPr="0022128B">
              <w:rPr>
                <w:rFonts w:ascii="Times New Roman" w:hAnsi="Times New Roman" w:cs="Times New Roman"/>
                <w:sz w:val="24"/>
                <w:szCs w:val="24"/>
                <w:rPrChange w:id="1590" w:author="ecslogon" w:date="2015-12-15T22:02:00Z">
                  <w:rPr>
                    <w:rFonts w:ascii="Times New Roman" w:hAnsi="Times New Roman" w:cs="Times New Roman"/>
                  </w:rPr>
                </w:rPrChange>
              </w:rPr>
              <w:t>550</w:t>
            </w:r>
          </w:p>
        </w:tc>
        <w:tc>
          <w:tcPr>
            <w:tcW w:w="2430" w:type="dxa"/>
          </w:tcPr>
          <w:p w14:paraId="33E75687" w14:textId="77777777" w:rsidR="00BB4725" w:rsidRPr="0022128B" w:rsidRDefault="00BB4725" w:rsidP="00BB4725">
            <w:pPr>
              <w:jc w:val="center"/>
              <w:rPr>
                <w:rFonts w:ascii="Times New Roman" w:hAnsi="Times New Roman" w:cs="Times New Roman"/>
                <w:sz w:val="24"/>
                <w:szCs w:val="24"/>
                <w:rPrChange w:id="1591" w:author="ecslogon" w:date="2015-12-15T22:02:00Z">
                  <w:rPr>
                    <w:rFonts w:ascii="Times New Roman" w:hAnsi="Times New Roman" w:cs="Times New Roman"/>
                  </w:rPr>
                </w:rPrChange>
              </w:rPr>
            </w:pPr>
            <w:r w:rsidRPr="0022128B">
              <w:rPr>
                <w:rFonts w:ascii="Times New Roman" w:hAnsi="Times New Roman" w:cs="Times New Roman"/>
                <w:sz w:val="24"/>
                <w:szCs w:val="24"/>
                <w:rPrChange w:id="1592" w:author="ecslogon" w:date="2015-12-15T22:02:00Z">
                  <w:rPr>
                    <w:rFonts w:ascii="Times New Roman" w:hAnsi="Times New Roman" w:cs="Times New Roman"/>
                  </w:rPr>
                </w:rPrChange>
              </w:rPr>
              <w:t>5181.0</w:t>
            </w:r>
          </w:p>
        </w:tc>
        <w:tc>
          <w:tcPr>
            <w:tcW w:w="2340" w:type="dxa"/>
          </w:tcPr>
          <w:p w14:paraId="4CEF5AD3" w14:textId="77777777" w:rsidR="00BB4725" w:rsidRPr="0022128B" w:rsidRDefault="00BB4725" w:rsidP="00BB4725">
            <w:pPr>
              <w:jc w:val="center"/>
              <w:rPr>
                <w:rFonts w:ascii="Times New Roman" w:hAnsi="Times New Roman" w:cs="Times New Roman"/>
                <w:sz w:val="24"/>
                <w:szCs w:val="24"/>
                <w:rPrChange w:id="1593" w:author="ecslogon" w:date="2015-12-15T22:02:00Z">
                  <w:rPr>
                    <w:rFonts w:ascii="Times New Roman" w:hAnsi="Times New Roman" w:cs="Times New Roman"/>
                  </w:rPr>
                </w:rPrChange>
              </w:rPr>
            </w:pPr>
            <w:r w:rsidRPr="0022128B">
              <w:rPr>
                <w:rFonts w:ascii="Times New Roman" w:hAnsi="Times New Roman" w:cs="Times New Roman"/>
                <w:sz w:val="24"/>
                <w:szCs w:val="24"/>
                <w:rPrChange w:id="1594" w:author="ecslogon" w:date="2015-12-15T22:02:00Z">
                  <w:rPr>
                    <w:rFonts w:ascii="Times New Roman" w:hAnsi="Times New Roman" w:cs="Times New Roman"/>
                  </w:rPr>
                </w:rPrChange>
              </w:rPr>
              <w:t>1615.0</w:t>
            </w:r>
          </w:p>
        </w:tc>
        <w:tc>
          <w:tcPr>
            <w:tcW w:w="1800" w:type="dxa"/>
          </w:tcPr>
          <w:p w14:paraId="157C2C11" w14:textId="77777777" w:rsidR="00BB4725" w:rsidRPr="0022128B" w:rsidRDefault="00BB4725" w:rsidP="00BB4725">
            <w:pPr>
              <w:jc w:val="center"/>
              <w:rPr>
                <w:rFonts w:ascii="Times New Roman" w:hAnsi="Times New Roman" w:cs="Times New Roman"/>
                <w:sz w:val="24"/>
                <w:szCs w:val="24"/>
                <w:rPrChange w:id="1595" w:author="ecslogon" w:date="2015-12-15T22:02:00Z">
                  <w:rPr>
                    <w:rFonts w:ascii="Times New Roman" w:hAnsi="Times New Roman" w:cs="Times New Roman"/>
                  </w:rPr>
                </w:rPrChange>
              </w:rPr>
            </w:pPr>
            <w:r w:rsidRPr="0022128B">
              <w:rPr>
                <w:rFonts w:ascii="Times New Roman" w:hAnsi="Times New Roman" w:cs="Times New Roman"/>
                <w:sz w:val="24"/>
                <w:szCs w:val="24"/>
                <w:rPrChange w:id="1596" w:author="ecslogon" w:date="2015-12-15T22:02:00Z">
                  <w:rPr>
                    <w:rFonts w:ascii="Times New Roman" w:hAnsi="Times New Roman" w:cs="Times New Roman"/>
                  </w:rPr>
                </w:rPrChange>
              </w:rPr>
              <w:t>1534.00</w:t>
            </w:r>
          </w:p>
        </w:tc>
      </w:tr>
    </w:tbl>
    <w:p w14:paraId="15799F83" w14:textId="54A18E8F" w:rsidR="001D08DA" w:rsidRPr="00DC029D" w:rsidRDefault="00DC029D" w:rsidP="00BB4725">
      <w:pPr>
        <w:jc w:val="center"/>
        <w:rPr>
          <w:rFonts w:ascii="Times New Roman" w:hAnsi="Times New Roman" w:cs="Times New Roman"/>
          <w:sz w:val="20"/>
          <w:szCs w:val="20"/>
          <w:rPrChange w:id="1597" w:author="ecslogon" w:date="2015-12-15T22:02:00Z">
            <w:rPr>
              <w:rFonts w:ascii="Times New Roman" w:hAnsi="Times New Roman" w:cs="Times New Roman"/>
            </w:rPr>
          </w:rPrChange>
        </w:rPr>
      </w:pPr>
      <w:r w:rsidRPr="00DC029D">
        <w:rPr>
          <w:rFonts w:ascii="Times New Roman" w:hAnsi="Times New Roman" w:cs="Times New Roman"/>
          <w:b/>
          <w:sz w:val="20"/>
          <w:szCs w:val="20"/>
        </w:rPr>
        <w:t>Table 8</w:t>
      </w:r>
      <w:r>
        <w:rPr>
          <w:rFonts w:ascii="Times New Roman" w:hAnsi="Times New Roman" w:cs="Times New Roman"/>
          <w:sz w:val="20"/>
          <w:szCs w:val="20"/>
        </w:rPr>
        <w:t>.</w:t>
      </w:r>
      <w:r w:rsidR="00BB4725" w:rsidRPr="00DC029D">
        <w:rPr>
          <w:rFonts w:ascii="Times New Roman" w:hAnsi="Times New Roman" w:cs="Times New Roman"/>
          <w:sz w:val="20"/>
          <w:szCs w:val="20"/>
          <w:rPrChange w:id="1598" w:author="ecslogon" w:date="2015-12-15T22:02:00Z">
            <w:rPr>
              <w:rFonts w:ascii="Times New Roman" w:hAnsi="Times New Roman" w:cs="Times New Roman"/>
            </w:rPr>
          </w:rPrChange>
        </w:rPr>
        <w:t xml:space="preserve"> Mass and cost results.</w:t>
      </w:r>
    </w:p>
    <w:p w14:paraId="75E91451" w14:textId="682A4840" w:rsidR="00BB4725" w:rsidRPr="0022128B" w:rsidRDefault="00BB4725" w:rsidP="00DC029D">
      <w:pPr>
        <w:ind w:firstLine="720"/>
        <w:rPr>
          <w:rFonts w:ascii="Times New Roman" w:hAnsi="Times New Roman" w:cs="Times New Roman"/>
          <w:sz w:val="24"/>
          <w:szCs w:val="24"/>
          <w:rPrChange w:id="1599" w:author="ecslogon" w:date="2015-12-15T22:02:00Z">
            <w:rPr>
              <w:rFonts w:ascii="Times New Roman" w:hAnsi="Times New Roman" w:cs="Times New Roman"/>
            </w:rPr>
          </w:rPrChange>
        </w:rPr>
      </w:pPr>
      <w:r w:rsidRPr="0022128B">
        <w:rPr>
          <w:rFonts w:ascii="Times New Roman" w:hAnsi="Times New Roman" w:cs="Times New Roman"/>
          <w:sz w:val="24"/>
          <w:szCs w:val="24"/>
          <w:rPrChange w:id="1600" w:author="ecslogon" w:date="2015-12-15T22:02:00Z">
            <w:rPr>
              <w:rFonts w:ascii="Times New Roman" w:hAnsi="Times New Roman" w:cs="Times New Roman"/>
            </w:rPr>
          </w:rPrChange>
        </w:rPr>
        <w:lastRenderedPageBreak/>
        <w:t xml:space="preserve">Final results show that steel grade 550 yields </w:t>
      </w:r>
      <w:r w:rsidR="00DC029D">
        <w:rPr>
          <w:rFonts w:ascii="Times New Roman" w:hAnsi="Times New Roman" w:cs="Times New Roman"/>
          <w:sz w:val="24"/>
          <w:szCs w:val="24"/>
        </w:rPr>
        <w:t xml:space="preserve">the </w:t>
      </w:r>
      <w:r w:rsidRPr="0022128B">
        <w:rPr>
          <w:rFonts w:ascii="Times New Roman" w:hAnsi="Times New Roman" w:cs="Times New Roman"/>
          <w:sz w:val="24"/>
          <w:szCs w:val="24"/>
          <w:rPrChange w:id="1601" w:author="ecslogon" w:date="2015-12-15T22:02:00Z">
            <w:rPr>
              <w:rFonts w:ascii="Times New Roman" w:hAnsi="Times New Roman" w:cs="Times New Roman"/>
            </w:rPr>
          </w:rPrChange>
        </w:rPr>
        <w:t xml:space="preserve">lightest design. This </w:t>
      </w:r>
      <w:r w:rsidR="00DC029D">
        <w:rPr>
          <w:rFonts w:ascii="Times New Roman" w:hAnsi="Times New Roman" w:cs="Times New Roman"/>
          <w:sz w:val="24"/>
          <w:szCs w:val="24"/>
        </w:rPr>
        <w:t xml:space="preserve">result </w:t>
      </w:r>
      <w:r w:rsidRPr="0022128B">
        <w:rPr>
          <w:rFonts w:ascii="Times New Roman" w:hAnsi="Times New Roman" w:cs="Times New Roman"/>
          <w:sz w:val="24"/>
          <w:szCs w:val="24"/>
          <w:rPrChange w:id="1602" w:author="ecslogon" w:date="2015-12-15T22:02:00Z">
            <w:rPr>
              <w:rFonts w:ascii="Times New Roman" w:hAnsi="Times New Roman" w:cs="Times New Roman"/>
            </w:rPr>
          </w:rPrChange>
        </w:rPr>
        <w:t>is expected due to the problem formulation</w:t>
      </w:r>
      <w:r w:rsidR="00DC029D">
        <w:rPr>
          <w:rFonts w:ascii="Times New Roman" w:hAnsi="Times New Roman" w:cs="Times New Roman"/>
          <w:sz w:val="24"/>
          <w:szCs w:val="24"/>
        </w:rPr>
        <w:t xml:space="preserve"> statement in terms of bridge mass;</w:t>
      </w:r>
      <w:r w:rsidRPr="0022128B">
        <w:rPr>
          <w:rFonts w:ascii="Times New Roman" w:hAnsi="Times New Roman" w:cs="Times New Roman"/>
          <w:sz w:val="24"/>
          <w:szCs w:val="24"/>
          <w:rPrChange w:id="1603" w:author="ecslogon" w:date="2015-12-15T22:02:00Z">
            <w:rPr>
              <w:rFonts w:ascii="Times New Roman" w:hAnsi="Times New Roman" w:cs="Times New Roman"/>
            </w:rPr>
          </w:rPrChange>
        </w:rPr>
        <w:t xml:space="preserve"> </w:t>
      </w:r>
      <w:r w:rsidR="00DC029D">
        <w:rPr>
          <w:rFonts w:ascii="Times New Roman" w:hAnsi="Times New Roman" w:cs="Times New Roman"/>
          <w:sz w:val="24"/>
          <w:szCs w:val="24"/>
        </w:rPr>
        <w:t>h</w:t>
      </w:r>
      <w:r w:rsidRPr="0022128B">
        <w:rPr>
          <w:rFonts w:ascii="Times New Roman" w:hAnsi="Times New Roman" w:cs="Times New Roman"/>
          <w:sz w:val="24"/>
          <w:szCs w:val="24"/>
          <w:rPrChange w:id="1604" w:author="ecslogon" w:date="2015-12-15T22:02:00Z">
            <w:rPr>
              <w:rFonts w:ascii="Times New Roman" w:hAnsi="Times New Roman" w:cs="Times New Roman"/>
            </w:rPr>
          </w:rPrChange>
        </w:rPr>
        <w:t xml:space="preserve">owever, </w:t>
      </w:r>
      <w:r w:rsidR="00DC029D">
        <w:rPr>
          <w:rFonts w:ascii="Times New Roman" w:hAnsi="Times New Roman" w:cs="Times New Roman"/>
          <w:sz w:val="24"/>
          <w:szCs w:val="24"/>
        </w:rPr>
        <w:t>a steel grade 550 bridge did not yield the most cost-</w:t>
      </w:r>
      <w:r w:rsidRPr="0022128B">
        <w:rPr>
          <w:rFonts w:ascii="Times New Roman" w:hAnsi="Times New Roman" w:cs="Times New Roman"/>
          <w:sz w:val="24"/>
          <w:szCs w:val="24"/>
          <w:rPrChange w:id="1605" w:author="ecslogon" w:date="2015-12-15T22:02:00Z">
            <w:rPr>
              <w:rFonts w:ascii="Times New Roman" w:hAnsi="Times New Roman" w:cs="Times New Roman"/>
            </w:rPr>
          </w:rPrChange>
        </w:rPr>
        <w:t xml:space="preserve">efficient option. Steel 420 </w:t>
      </w:r>
      <w:r w:rsidR="00DC029D">
        <w:rPr>
          <w:rFonts w:ascii="Times New Roman" w:hAnsi="Times New Roman" w:cs="Times New Roman"/>
          <w:sz w:val="24"/>
          <w:szCs w:val="24"/>
        </w:rPr>
        <w:t>as a building material</w:t>
      </w:r>
      <w:r w:rsidRPr="0022128B">
        <w:rPr>
          <w:rFonts w:ascii="Times New Roman" w:hAnsi="Times New Roman" w:cs="Times New Roman"/>
          <w:sz w:val="24"/>
          <w:szCs w:val="24"/>
          <w:rPrChange w:id="1606" w:author="ecslogon" w:date="2015-12-15T22:02:00Z">
            <w:rPr>
              <w:rFonts w:ascii="Times New Roman" w:hAnsi="Times New Roman" w:cs="Times New Roman"/>
            </w:rPr>
          </w:rPrChange>
        </w:rPr>
        <w:t>, while being heavier</w:t>
      </w:r>
      <w:r w:rsidR="00C5053F" w:rsidRPr="0022128B">
        <w:rPr>
          <w:rFonts w:ascii="Times New Roman" w:hAnsi="Times New Roman" w:cs="Times New Roman"/>
          <w:sz w:val="24"/>
          <w:szCs w:val="24"/>
          <w:rPrChange w:id="1607" w:author="ecslogon" w:date="2015-12-15T22:02:00Z">
            <w:rPr>
              <w:rFonts w:ascii="Times New Roman" w:hAnsi="Times New Roman" w:cs="Times New Roman"/>
            </w:rPr>
          </w:rPrChange>
        </w:rPr>
        <w:t>,</w:t>
      </w:r>
      <w:r w:rsidRPr="0022128B">
        <w:rPr>
          <w:rFonts w:ascii="Times New Roman" w:hAnsi="Times New Roman" w:cs="Times New Roman"/>
          <w:sz w:val="24"/>
          <w:szCs w:val="24"/>
          <w:rPrChange w:id="1608" w:author="ecslogon" w:date="2015-12-15T22:02:00Z">
            <w:rPr>
              <w:rFonts w:ascii="Times New Roman" w:hAnsi="Times New Roman" w:cs="Times New Roman"/>
            </w:rPr>
          </w:rPrChange>
        </w:rPr>
        <w:t xml:space="preserve"> yields the cheapest design option at $1479.00. This is a result</w:t>
      </w:r>
      <w:r w:rsidR="00DC029D">
        <w:rPr>
          <w:rFonts w:ascii="Times New Roman" w:hAnsi="Times New Roman" w:cs="Times New Roman"/>
          <w:sz w:val="24"/>
          <w:szCs w:val="24"/>
        </w:rPr>
        <w:t xml:space="preserve"> not immediately discernable</w:t>
      </w:r>
      <w:r w:rsidRPr="0022128B">
        <w:rPr>
          <w:rFonts w:ascii="Times New Roman" w:hAnsi="Times New Roman" w:cs="Times New Roman"/>
          <w:sz w:val="24"/>
          <w:szCs w:val="24"/>
          <w:rPrChange w:id="1609" w:author="ecslogon" w:date="2015-12-15T22:02:00Z">
            <w:rPr>
              <w:rFonts w:ascii="Times New Roman" w:hAnsi="Times New Roman" w:cs="Times New Roman"/>
            </w:rPr>
          </w:rPrChange>
        </w:rPr>
        <w:t xml:space="preserve"> without </w:t>
      </w:r>
      <w:r w:rsidR="00DC029D">
        <w:rPr>
          <w:rFonts w:ascii="Times New Roman" w:hAnsi="Times New Roman" w:cs="Times New Roman"/>
          <w:sz w:val="24"/>
          <w:szCs w:val="24"/>
        </w:rPr>
        <w:t>additional cost analysis</w:t>
      </w:r>
      <w:r w:rsidR="00EB1669" w:rsidRPr="0022128B">
        <w:rPr>
          <w:rFonts w:ascii="Times New Roman" w:hAnsi="Times New Roman" w:cs="Times New Roman"/>
          <w:sz w:val="24"/>
          <w:szCs w:val="24"/>
          <w:rPrChange w:id="1610" w:author="ecslogon" w:date="2015-12-15T22:02:00Z">
            <w:rPr>
              <w:rFonts w:ascii="Times New Roman" w:hAnsi="Times New Roman" w:cs="Times New Roman"/>
            </w:rPr>
          </w:rPrChange>
        </w:rPr>
        <w:t>. Steel grades 340 and 270 produce the costliest design due to the mass penalty incurred in order to maintain elastic behavior.</w:t>
      </w:r>
    </w:p>
    <w:p w14:paraId="61E330FB" w14:textId="77777777" w:rsidR="009330CA" w:rsidRPr="0022128B" w:rsidRDefault="009330CA" w:rsidP="009330CA">
      <w:pPr>
        <w:rPr>
          <w:rFonts w:ascii="Times New Roman" w:hAnsi="Times New Roman" w:cs="Times New Roman"/>
          <w:sz w:val="24"/>
          <w:szCs w:val="24"/>
          <w:rPrChange w:id="1611" w:author="ecslogon" w:date="2015-12-15T22:02:00Z">
            <w:rPr>
              <w:rFonts w:ascii="Times New Roman" w:hAnsi="Times New Roman" w:cs="Times New Roman"/>
            </w:rPr>
          </w:rPrChange>
        </w:rPr>
      </w:pPr>
      <w:r>
        <w:rPr>
          <w:rFonts w:ascii="Times New Roman" w:hAnsi="Times New Roman" w:cs="Times New Roman"/>
          <w:sz w:val="24"/>
          <w:szCs w:val="24"/>
        </w:rPr>
        <w:tab/>
        <w:t xml:space="preserve">A visual depiction of the resulting truss element cross-sectional area for the chosen steel 420 design is shown in Figure 10. </w:t>
      </w:r>
      <w:r w:rsidRPr="0022128B">
        <w:rPr>
          <w:rFonts w:ascii="Times New Roman" w:hAnsi="Times New Roman" w:cs="Times New Roman"/>
          <w:sz w:val="24"/>
          <w:szCs w:val="24"/>
          <w:rPrChange w:id="1612" w:author="ecslogon" w:date="2015-12-15T22:02:00Z">
            <w:rPr>
              <w:rFonts w:ascii="Times New Roman" w:hAnsi="Times New Roman" w:cs="Times New Roman"/>
            </w:rPr>
          </w:rPrChange>
        </w:rPr>
        <w:t>Elements colored in orange indicate truss elements with active constraints. Elements colored in green have inactive stress constraints.</w:t>
      </w:r>
    </w:p>
    <w:p w14:paraId="408B50B0" w14:textId="77777777" w:rsidR="00EB1669" w:rsidRPr="0022128B" w:rsidRDefault="002E66AC" w:rsidP="002E66AC">
      <w:pPr>
        <w:spacing w:after="0"/>
        <w:jc w:val="center"/>
        <w:rPr>
          <w:rFonts w:ascii="Times New Roman" w:hAnsi="Times New Roman" w:cs="Times New Roman"/>
          <w:sz w:val="24"/>
          <w:szCs w:val="24"/>
          <w:rPrChange w:id="1613" w:author="ecslogon" w:date="2015-12-15T22:02:00Z">
            <w:rPr>
              <w:rFonts w:ascii="Times New Roman" w:hAnsi="Times New Roman" w:cs="Times New Roman"/>
            </w:rPr>
          </w:rPrChange>
        </w:rPr>
      </w:pPr>
      <w:r w:rsidRPr="0022128B">
        <w:rPr>
          <w:rFonts w:ascii="Times New Roman" w:hAnsi="Times New Roman" w:cs="Times New Roman"/>
          <w:noProof/>
          <w:sz w:val="24"/>
          <w:szCs w:val="24"/>
          <w:lang w:eastAsia="en-US"/>
          <w:rPrChange w:id="1614" w:author="ecslogon" w:date="2015-12-15T22:02:00Z">
            <w:rPr>
              <w:rFonts w:ascii="Times New Roman" w:hAnsi="Times New Roman" w:cs="Times New Roman"/>
              <w:noProof/>
              <w:lang w:eastAsia="en-US"/>
            </w:rPr>
          </w:rPrChange>
        </w:rPr>
        <w:drawing>
          <wp:inline distT="0" distB="0" distL="0" distR="0" wp14:anchorId="48D20C18" wp14:editId="3D26CFC2">
            <wp:extent cx="4265871" cy="1664177"/>
            <wp:effectExtent l="19050" t="0" r="132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267741" cy="1664906"/>
                    </a:xfrm>
                    <a:prstGeom prst="rect">
                      <a:avLst/>
                    </a:prstGeom>
                    <a:noFill/>
                    <a:ln w="9525">
                      <a:noFill/>
                      <a:miter lim="800000"/>
                      <a:headEnd/>
                      <a:tailEnd/>
                    </a:ln>
                  </pic:spPr>
                </pic:pic>
              </a:graphicData>
            </a:graphic>
          </wp:inline>
        </w:drawing>
      </w:r>
    </w:p>
    <w:p w14:paraId="3BA351CB" w14:textId="1349A835" w:rsidR="002E66AC" w:rsidRDefault="001B6D83" w:rsidP="002E66AC">
      <w:pPr>
        <w:jc w:val="center"/>
        <w:rPr>
          <w:rFonts w:ascii="Times New Roman" w:hAnsi="Times New Roman" w:cs="Times New Roman"/>
          <w:sz w:val="20"/>
          <w:szCs w:val="20"/>
        </w:rPr>
      </w:pPr>
      <w:r w:rsidRPr="009330CA">
        <w:rPr>
          <w:rFonts w:ascii="Times New Roman" w:hAnsi="Times New Roman" w:cs="Times New Roman"/>
          <w:b/>
          <w:sz w:val="20"/>
          <w:szCs w:val="20"/>
          <w:rPrChange w:id="1615" w:author="ecslogon" w:date="2015-12-15T22:02:00Z">
            <w:rPr>
              <w:rFonts w:ascii="Times New Roman" w:hAnsi="Times New Roman" w:cs="Times New Roman"/>
            </w:rPr>
          </w:rPrChange>
        </w:rPr>
        <w:t>Fig</w:t>
      </w:r>
      <w:r w:rsidR="009330CA" w:rsidRPr="009330CA">
        <w:rPr>
          <w:rFonts w:ascii="Times New Roman" w:hAnsi="Times New Roman" w:cs="Times New Roman"/>
          <w:b/>
          <w:sz w:val="20"/>
          <w:szCs w:val="20"/>
        </w:rPr>
        <w:t>. 10</w:t>
      </w:r>
      <w:r w:rsidR="009330CA" w:rsidRPr="009330CA">
        <w:rPr>
          <w:rFonts w:ascii="Times New Roman" w:hAnsi="Times New Roman" w:cs="Times New Roman"/>
          <w:sz w:val="20"/>
          <w:szCs w:val="20"/>
        </w:rPr>
        <w:t>.</w:t>
      </w:r>
      <w:r w:rsidR="002E66AC" w:rsidRPr="009330CA">
        <w:rPr>
          <w:rFonts w:ascii="Times New Roman" w:hAnsi="Times New Roman" w:cs="Times New Roman"/>
          <w:sz w:val="20"/>
          <w:szCs w:val="20"/>
          <w:rPrChange w:id="1616" w:author="ecslogon" w:date="2015-12-15T22:02:00Z">
            <w:rPr>
              <w:rFonts w:ascii="Times New Roman" w:hAnsi="Times New Roman" w:cs="Times New Roman"/>
            </w:rPr>
          </w:rPrChange>
        </w:rPr>
        <w:t xml:space="preserve"> </w:t>
      </w:r>
      <w:r w:rsidR="009330CA">
        <w:rPr>
          <w:rFonts w:ascii="Times New Roman" w:hAnsi="Times New Roman" w:cs="Times New Roman"/>
          <w:sz w:val="20"/>
          <w:szCs w:val="20"/>
        </w:rPr>
        <w:t>Visualization of o</w:t>
      </w:r>
      <w:r w:rsidR="002E66AC" w:rsidRPr="009330CA">
        <w:rPr>
          <w:rFonts w:ascii="Times New Roman" w:hAnsi="Times New Roman" w:cs="Times New Roman"/>
          <w:sz w:val="20"/>
          <w:szCs w:val="20"/>
          <w:rPrChange w:id="1617" w:author="ecslogon" w:date="2015-12-15T22:02:00Z">
            <w:rPr>
              <w:rFonts w:ascii="Times New Roman" w:hAnsi="Times New Roman" w:cs="Times New Roman"/>
            </w:rPr>
          </w:rPrChange>
        </w:rPr>
        <w:t xml:space="preserve">ptimized </w:t>
      </w:r>
      <w:r w:rsidR="009330CA">
        <w:rPr>
          <w:rFonts w:ascii="Times New Roman" w:hAnsi="Times New Roman" w:cs="Times New Roman"/>
          <w:sz w:val="20"/>
          <w:szCs w:val="20"/>
        </w:rPr>
        <w:t>truss element cross-sectional area and depiction of active and inactive constraints for the chosen steel 420 bridge.</w:t>
      </w:r>
    </w:p>
    <w:p w14:paraId="3D75C549" w14:textId="26ACCC3D" w:rsidR="002948B4" w:rsidRDefault="009330CA" w:rsidP="009330CA">
      <w:pPr>
        <w:rPr>
          <w:rFonts w:ascii="Times New Roman" w:hAnsi="Times New Roman" w:cs="Times New Roman"/>
          <w:sz w:val="24"/>
          <w:szCs w:val="24"/>
        </w:rPr>
      </w:pPr>
      <w:r>
        <w:rPr>
          <w:rFonts w:ascii="Times New Roman" w:hAnsi="Times New Roman" w:cs="Times New Roman"/>
          <w:sz w:val="24"/>
          <w:szCs w:val="24"/>
        </w:rPr>
        <w:tab/>
        <w:t>As seen in Figure 10, those truss elements with active stress constraints tend to be thicker in cross-sectional area than their inactive stress constraint counterparts.</w:t>
      </w:r>
    </w:p>
    <w:p w14:paraId="5D80CF64" w14:textId="3FE6D9F2" w:rsidR="002948B4" w:rsidRDefault="002948B4" w:rsidP="009330CA">
      <w:pPr>
        <w:rPr>
          <w:rFonts w:ascii="Times New Roman" w:hAnsi="Times New Roman" w:cs="Times New Roman"/>
          <w:b/>
          <w:sz w:val="24"/>
          <w:szCs w:val="24"/>
        </w:rPr>
      </w:pPr>
      <w:r w:rsidRPr="002948B4">
        <w:rPr>
          <w:rFonts w:ascii="Times New Roman" w:hAnsi="Times New Roman" w:cs="Times New Roman"/>
          <w:b/>
          <w:sz w:val="24"/>
          <w:szCs w:val="24"/>
        </w:rPr>
        <w:t xml:space="preserve">4.0 </w:t>
      </w:r>
      <w:r>
        <w:rPr>
          <w:rFonts w:ascii="Times New Roman" w:hAnsi="Times New Roman" w:cs="Times New Roman"/>
          <w:b/>
          <w:sz w:val="24"/>
          <w:szCs w:val="24"/>
        </w:rPr>
        <w:t>Post-</w:t>
      </w:r>
      <w:r w:rsidRPr="002948B4">
        <w:rPr>
          <w:rFonts w:ascii="Times New Roman" w:hAnsi="Times New Roman" w:cs="Times New Roman"/>
          <w:b/>
          <w:sz w:val="24"/>
          <w:szCs w:val="24"/>
        </w:rPr>
        <w:t>optimality Analysis</w:t>
      </w:r>
    </w:p>
    <w:p w14:paraId="1643DC47" w14:textId="51F644DD" w:rsidR="002948B4" w:rsidRDefault="002948B4" w:rsidP="009330C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the ea</w:t>
      </w:r>
      <w:r w:rsidR="00546EB8">
        <w:rPr>
          <w:rFonts w:ascii="Times New Roman" w:hAnsi="Times New Roman" w:cs="Times New Roman"/>
          <w:sz w:val="24"/>
          <w:szCs w:val="24"/>
        </w:rPr>
        <w:t>rlier section it was shown</w:t>
      </w:r>
      <w:r>
        <w:rPr>
          <w:rFonts w:ascii="Times New Roman" w:hAnsi="Times New Roman" w:cs="Times New Roman"/>
          <w:sz w:val="24"/>
          <w:szCs w:val="24"/>
        </w:rPr>
        <w:t xml:space="preserve"> that the constraint conditions were met and the optimal design is within the feasible region. This section will briefly discuss post-optimality analysis of the optimized results. For the present analysis</w:t>
      </w:r>
      <w:r w:rsidR="00481A12">
        <w:rPr>
          <w:rFonts w:ascii="Times New Roman" w:hAnsi="Times New Roman" w:cs="Times New Roman"/>
          <w:sz w:val="24"/>
          <w:szCs w:val="24"/>
        </w:rPr>
        <w:t>,</w:t>
      </w:r>
      <w:r>
        <w:rPr>
          <w:rFonts w:ascii="Times New Roman" w:hAnsi="Times New Roman" w:cs="Times New Roman"/>
          <w:sz w:val="24"/>
          <w:szCs w:val="24"/>
        </w:rPr>
        <w:t xml:space="preserve"> Lagrange multipliers are utilized to study the sensitivity of the design with respect to the constraint limits. Subroutine FMINCON has the capability of numerically approximating the Lagrange multipliers, which was utilized here. Table 9 lists the </w:t>
      </w:r>
      <w:r w:rsidR="00481A12">
        <w:rPr>
          <w:rFonts w:ascii="Times New Roman" w:hAnsi="Times New Roman" w:cs="Times New Roman"/>
          <w:sz w:val="24"/>
          <w:szCs w:val="24"/>
        </w:rPr>
        <w:t xml:space="preserve">truss element </w:t>
      </w:r>
      <w:r>
        <w:rPr>
          <w:rFonts w:ascii="Times New Roman" w:hAnsi="Times New Roman" w:cs="Times New Roman"/>
          <w:sz w:val="24"/>
          <w:szCs w:val="24"/>
        </w:rPr>
        <w:t>Lagrange multipliers for all the material selections studied.</w:t>
      </w: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080"/>
        <w:gridCol w:w="1080"/>
        <w:gridCol w:w="1080"/>
        <w:gridCol w:w="1080"/>
      </w:tblGrid>
      <w:tr w:rsidR="00F71E1C" w:rsidRPr="00F71E1C" w14:paraId="06B92EB1" w14:textId="77777777" w:rsidTr="00F71E1C">
        <w:trPr>
          <w:trHeight w:val="300"/>
          <w:jc w:val="center"/>
        </w:trPr>
        <w:tc>
          <w:tcPr>
            <w:tcW w:w="5575" w:type="dxa"/>
            <w:gridSpan w:val="5"/>
            <w:shd w:val="clear" w:color="auto" w:fill="auto"/>
            <w:noWrap/>
            <w:vAlign w:val="center"/>
            <w:hideMark/>
          </w:tcPr>
          <w:p w14:paraId="119B1D21" w14:textId="7647E7B2" w:rsidR="00F71E1C" w:rsidRPr="00F71E1C" w:rsidRDefault="00F71E1C" w:rsidP="00F71E1C">
            <w:pPr>
              <w:spacing w:after="0" w:line="240" w:lineRule="auto"/>
              <w:jc w:val="center"/>
              <w:rPr>
                <w:rFonts w:ascii="Calibri" w:eastAsia="Times New Roman" w:hAnsi="Calibri" w:cs="Times New Roman"/>
                <w:b/>
                <w:color w:val="000000"/>
                <w:lang w:eastAsia="en-US"/>
              </w:rPr>
            </w:pPr>
            <w:r w:rsidRPr="00F71E1C">
              <w:rPr>
                <w:rFonts w:ascii="Calibri" w:eastAsia="Times New Roman" w:hAnsi="Calibri" w:cs="Times New Roman"/>
                <w:b/>
                <w:color w:val="000000"/>
                <w:sz w:val="24"/>
                <w:lang w:eastAsia="en-US"/>
              </w:rPr>
              <w:t>Lagrange Multipliers</w:t>
            </w:r>
          </w:p>
        </w:tc>
      </w:tr>
      <w:tr w:rsidR="00F71E1C" w:rsidRPr="00F71E1C" w14:paraId="32BA8255" w14:textId="77777777" w:rsidTr="00F71E1C">
        <w:trPr>
          <w:trHeight w:val="300"/>
          <w:jc w:val="center"/>
        </w:trPr>
        <w:tc>
          <w:tcPr>
            <w:tcW w:w="1255" w:type="dxa"/>
            <w:shd w:val="clear" w:color="auto" w:fill="auto"/>
            <w:noWrap/>
            <w:vAlign w:val="center"/>
            <w:hideMark/>
          </w:tcPr>
          <w:p w14:paraId="0940FC85" w14:textId="77777777" w:rsidR="00F71E1C" w:rsidRPr="00F71E1C" w:rsidRDefault="00F71E1C" w:rsidP="00F71E1C">
            <w:pPr>
              <w:spacing w:after="0" w:line="240" w:lineRule="auto"/>
              <w:jc w:val="center"/>
              <w:rPr>
                <w:rFonts w:ascii="Calibri" w:eastAsia="Times New Roman" w:hAnsi="Calibri" w:cs="Times New Roman"/>
                <w:b/>
                <w:color w:val="000000"/>
                <w:u w:val="single"/>
                <w:lang w:eastAsia="en-US"/>
              </w:rPr>
            </w:pPr>
            <w:r w:rsidRPr="00F71E1C">
              <w:rPr>
                <w:rFonts w:ascii="Calibri" w:eastAsia="Times New Roman" w:hAnsi="Calibri" w:cs="Times New Roman"/>
                <w:b/>
                <w:color w:val="000000"/>
                <w:u w:val="single"/>
                <w:lang w:eastAsia="en-US"/>
              </w:rPr>
              <w:t>Element ID</w:t>
            </w:r>
          </w:p>
        </w:tc>
        <w:tc>
          <w:tcPr>
            <w:tcW w:w="1080" w:type="dxa"/>
            <w:shd w:val="clear" w:color="auto" w:fill="auto"/>
            <w:noWrap/>
            <w:vAlign w:val="center"/>
            <w:hideMark/>
          </w:tcPr>
          <w:p w14:paraId="1D2420FB" w14:textId="77777777" w:rsidR="00F71E1C" w:rsidRPr="00F71E1C" w:rsidRDefault="00F71E1C" w:rsidP="00F71E1C">
            <w:pPr>
              <w:spacing w:after="0" w:line="240" w:lineRule="auto"/>
              <w:jc w:val="center"/>
              <w:rPr>
                <w:rFonts w:ascii="Calibri" w:eastAsia="Times New Roman" w:hAnsi="Calibri" w:cs="Times New Roman"/>
                <w:b/>
                <w:color w:val="000000"/>
                <w:u w:val="single"/>
                <w:lang w:eastAsia="en-US"/>
              </w:rPr>
            </w:pPr>
            <w:r w:rsidRPr="00F71E1C">
              <w:rPr>
                <w:rFonts w:ascii="Calibri" w:eastAsia="Times New Roman" w:hAnsi="Calibri" w:cs="Times New Roman"/>
                <w:b/>
                <w:color w:val="000000"/>
                <w:u w:val="single"/>
                <w:lang w:eastAsia="en-US"/>
              </w:rPr>
              <w:t>Steel 270</w:t>
            </w:r>
          </w:p>
        </w:tc>
        <w:tc>
          <w:tcPr>
            <w:tcW w:w="1080" w:type="dxa"/>
            <w:shd w:val="clear" w:color="auto" w:fill="auto"/>
            <w:noWrap/>
            <w:vAlign w:val="center"/>
            <w:hideMark/>
          </w:tcPr>
          <w:p w14:paraId="0E120C89" w14:textId="77777777" w:rsidR="00F71E1C" w:rsidRPr="00F71E1C" w:rsidRDefault="00F71E1C" w:rsidP="00F71E1C">
            <w:pPr>
              <w:spacing w:after="0" w:line="240" w:lineRule="auto"/>
              <w:jc w:val="center"/>
              <w:rPr>
                <w:rFonts w:ascii="Calibri" w:eastAsia="Times New Roman" w:hAnsi="Calibri" w:cs="Times New Roman"/>
                <w:b/>
                <w:color w:val="000000"/>
                <w:u w:val="single"/>
                <w:lang w:eastAsia="en-US"/>
              </w:rPr>
            </w:pPr>
            <w:r w:rsidRPr="00F71E1C">
              <w:rPr>
                <w:rFonts w:ascii="Calibri" w:eastAsia="Times New Roman" w:hAnsi="Calibri" w:cs="Times New Roman"/>
                <w:b/>
                <w:color w:val="000000"/>
                <w:u w:val="single"/>
                <w:lang w:eastAsia="en-US"/>
              </w:rPr>
              <w:t>Steel 340</w:t>
            </w:r>
          </w:p>
        </w:tc>
        <w:tc>
          <w:tcPr>
            <w:tcW w:w="1080" w:type="dxa"/>
            <w:shd w:val="clear" w:color="auto" w:fill="auto"/>
            <w:noWrap/>
            <w:vAlign w:val="center"/>
            <w:hideMark/>
          </w:tcPr>
          <w:p w14:paraId="6577A4F5" w14:textId="77777777" w:rsidR="00F71E1C" w:rsidRPr="00F71E1C" w:rsidRDefault="00F71E1C" w:rsidP="00F71E1C">
            <w:pPr>
              <w:spacing w:after="0" w:line="240" w:lineRule="auto"/>
              <w:jc w:val="center"/>
              <w:rPr>
                <w:rFonts w:ascii="Calibri" w:eastAsia="Times New Roman" w:hAnsi="Calibri" w:cs="Times New Roman"/>
                <w:b/>
                <w:color w:val="000000"/>
                <w:u w:val="single"/>
                <w:lang w:eastAsia="en-US"/>
              </w:rPr>
            </w:pPr>
            <w:r w:rsidRPr="00F71E1C">
              <w:rPr>
                <w:rFonts w:ascii="Calibri" w:eastAsia="Times New Roman" w:hAnsi="Calibri" w:cs="Times New Roman"/>
                <w:b/>
                <w:color w:val="000000"/>
                <w:u w:val="single"/>
                <w:lang w:eastAsia="en-US"/>
              </w:rPr>
              <w:t>Steel 420</w:t>
            </w:r>
          </w:p>
        </w:tc>
        <w:tc>
          <w:tcPr>
            <w:tcW w:w="1080" w:type="dxa"/>
            <w:shd w:val="clear" w:color="auto" w:fill="auto"/>
            <w:noWrap/>
            <w:vAlign w:val="center"/>
            <w:hideMark/>
          </w:tcPr>
          <w:p w14:paraId="3A0025E5" w14:textId="77777777" w:rsidR="00F71E1C" w:rsidRPr="00F71E1C" w:rsidRDefault="00F71E1C" w:rsidP="00F71E1C">
            <w:pPr>
              <w:spacing w:after="0" w:line="240" w:lineRule="auto"/>
              <w:jc w:val="center"/>
              <w:rPr>
                <w:rFonts w:ascii="Calibri" w:eastAsia="Times New Roman" w:hAnsi="Calibri" w:cs="Times New Roman"/>
                <w:b/>
                <w:color w:val="000000"/>
                <w:u w:val="single"/>
                <w:lang w:eastAsia="en-US"/>
              </w:rPr>
            </w:pPr>
            <w:r w:rsidRPr="00F71E1C">
              <w:rPr>
                <w:rFonts w:ascii="Calibri" w:eastAsia="Times New Roman" w:hAnsi="Calibri" w:cs="Times New Roman"/>
                <w:b/>
                <w:color w:val="000000"/>
                <w:u w:val="single"/>
                <w:lang w:eastAsia="en-US"/>
              </w:rPr>
              <w:t>Steel 550</w:t>
            </w:r>
          </w:p>
        </w:tc>
      </w:tr>
      <w:tr w:rsidR="00F71E1C" w:rsidRPr="00F71E1C" w14:paraId="462D500D" w14:textId="77777777" w:rsidTr="00F71E1C">
        <w:trPr>
          <w:trHeight w:val="300"/>
          <w:jc w:val="center"/>
        </w:trPr>
        <w:tc>
          <w:tcPr>
            <w:tcW w:w="1255" w:type="dxa"/>
            <w:shd w:val="clear" w:color="auto" w:fill="auto"/>
            <w:noWrap/>
            <w:vAlign w:val="center"/>
            <w:hideMark/>
          </w:tcPr>
          <w:p w14:paraId="3826BCF0"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1</w:t>
            </w:r>
          </w:p>
        </w:tc>
        <w:tc>
          <w:tcPr>
            <w:tcW w:w="1080" w:type="dxa"/>
            <w:shd w:val="clear" w:color="auto" w:fill="auto"/>
            <w:noWrap/>
            <w:vAlign w:val="center"/>
            <w:hideMark/>
          </w:tcPr>
          <w:p w14:paraId="412B16A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2D111236"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02F459AB"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323.74</w:t>
            </w:r>
          </w:p>
        </w:tc>
        <w:tc>
          <w:tcPr>
            <w:tcW w:w="1080" w:type="dxa"/>
            <w:shd w:val="clear" w:color="auto" w:fill="auto"/>
            <w:noWrap/>
            <w:vAlign w:val="center"/>
            <w:hideMark/>
          </w:tcPr>
          <w:p w14:paraId="7320A380"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r w:rsidR="00F71E1C" w:rsidRPr="00F71E1C" w14:paraId="5803C95E" w14:textId="77777777" w:rsidTr="00F71E1C">
        <w:trPr>
          <w:trHeight w:val="300"/>
          <w:jc w:val="center"/>
        </w:trPr>
        <w:tc>
          <w:tcPr>
            <w:tcW w:w="1255" w:type="dxa"/>
            <w:shd w:val="clear" w:color="auto" w:fill="auto"/>
            <w:noWrap/>
            <w:vAlign w:val="center"/>
            <w:hideMark/>
          </w:tcPr>
          <w:p w14:paraId="5364D884"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w:t>
            </w:r>
          </w:p>
        </w:tc>
        <w:tc>
          <w:tcPr>
            <w:tcW w:w="1080" w:type="dxa"/>
            <w:shd w:val="clear" w:color="auto" w:fill="auto"/>
            <w:noWrap/>
            <w:vAlign w:val="center"/>
            <w:hideMark/>
          </w:tcPr>
          <w:p w14:paraId="5ED318F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6371B3D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1C0D1F7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323.74</w:t>
            </w:r>
          </w:p>
        </w:tc>
        <w:tc>
          <w:tcPr>
            <w:tcW w:w="1080" w:type="dxa"/>
            <w:shd w:val="clear" w:color="auto" w:fill="auto"/>
            <w:noWrap/>
            <w:vAlign w:val="center"/>
            <w:hideMark/>
          </w:tcPr>
          <w:p w14:paraId="3E7CE256"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r w:rsidR="00F71E1C" w:rsidRPr="00F71E1C" w14:paraId="6107BD07" w14:textId="77777777" w:rsidTr="00F71E1C">
        <w:trPr>
          <w:trHeight w:val="300"/>
          <w:jc w:val="center"/>
        </w:trPr>
        <w:tc>
          <w:tcPr>
            <w:tcW w:w="1255" w:type="dxa"/>
            <w:shd w:val="clear" w:color="auto" w:fill="auto"/>
            <w:noWrap/>
            <w:vAlign w:val="center"/>
            <w:hideMark/>
          </w:tcPr>
          <w:p w14:paraId="245109F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w:t>
            </w:r>
          </w:p>
        </w:tc>
        <w:tc>
          <w:tcPr>
            <w:tcW w:w="1080" w:type="dxa"/>
            <w:shd w:val="clear" w:color="auto" w:fill="auto"/>
            <w:noWrap/>
            <w:vAlign w:val="center"/>
            <w:hideMark/>
          </w:tcPr>
          <w:p w14:paraId="53F83B5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750A81E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2F266551"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6F09AB91"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r>
      <w:tr w:rsidR="00F71E1C" w:rsidRPr="00F71E1C" w14:paraId="3FBCC69E" w14:textId="77777777" w:rsidTr="00F71E1C">
        <w:trPr>
          <w:trHeight w:val="300"/>
          <w:jc w:val="center"/>
        </w:trPr>
        <w:tc>
          <w:tcPr>
            <w:tcW w:w="1255" w:type="dxa"/>
            <w:shd w:val="clear" w:color="auto" w:fill="auto"/>
            <w:noWrap/>
            <w:vAlign w:val="center"/>
            <w:hideMark/>
          </w:tcPr>
          <w:p w14:paraId="00EBB05B"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4</w:t>
            </w:r>
          </w:p>
        </w:tc>
        <w:tc>
          <w:tcPr>
            <w:tcW w:w="1080" w:type="dxa"/>
            <w:shd w:val="clear" w:color="auto" w:fill="auto"/>
            <w:noWrap/>
            <w:vAlign w:val="center"/>
            <w:hideMark/>
          </w:tcPr>
          <w:p w14:paraId="6CD93B5E"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251.80</w:t>
            </w:r>
          </w:p>
        </w:tc>
        <w:tc>
          <w:tcPr>
            <w:tcW w:w="1080" w:type="dxa"/>
            <w:shd w:val="clear" w:color="auto" w:fill="auto"/>
            <w:noWrap/>
            <w:vAlign w:val="center"/>
            <w:hideMark/>
          </w:tcPr>
          <w:p w14:paraId="64C77AB6"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199.96</w:t>
            </w:r>
          </w:p>
        </w:tc>
        <w:tc>
          <w:tcPr>
            <w:tcW w:w="1080" w:type="dxa"/>
            <w:shd w:val="clear" w:color="auto" w:fill="auto"/>
            <w:noWrap/>
            <w:vAlign w:val="center"/>
            <w:hideMark/>
          </w:tcPr>
          <w:p w14:paraId="53BB7D5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161.87</w:t>
            </w:r>
          </w:p>
        </w:tc>
        <w:tc>
          <w:tcPr>
            <w:tcW w:w="1080" w:type="dxa"/>
            <w:shd w:val="clear" w:color="auto" w:fill="auto"/>
            <w:noWrap/>
            <w:vAlign w:val="center"/>
            <w:hideMark/>
          </w:tcPr>
          <w:p w14:paraId="5AC48204"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123.60</w:t>
            </w:r>
          </w:p>
        </w:tc>
      </w:tr>
      <w:tr w:rsidR="00F71E1C" w:rsidRPr="00F71E1C" w14:paraId="7F6998C6" w14:textId="77777777" w:rsidTr="00F71E1C">
        <w:trPr>
          <w:trHeight w:val="300"/>
          <w:jc w:val="center"/>
        </w:trPr>
        <w:tc>
          <w:tcPr>
            <w:tcW w:w="1255" w:type="dxa"/>
            <w:shd w:val="clear" w:color="auto" w:fill="auto"/>
            <w:noWrap/>
            <w:vAlign w:val="center"/>
            <w:hideMark/>
          </w:tcPr>
          <w:p w14:paraId="481C7C35"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w:t>
            </w:r>
          </w:p>
        </w:tc>
        <w:tc>
          <w:tcPr>
            <w:tcW w:w="1080" w:type="dxa"/>
            <w:shd w:val="clear" w:color="auto" w:fill="auto"/>
            <w:noWrap/>
            <w:vAlign w:val="center"/>
            <w:hideMark/>
          </w:tcPr>
          <w:p w14:paraId="07D5CAC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2FD21A9A"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2A5350A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5949CDD0"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r>
      <w:tr w:rsidR="00F71E1C" w:rsidRPr="00F71E1C" w14:paraId="5D20F569" w14:textId="77777777" w:rsidTr="00F71E1C">
        <w:trPr>
          <w:trHeight w:val="300"/>
          <w:jc w:val="center"/>
        </w:trPr>
        <w:tc>
          <w:tcPr>
            <w:tcW w:w="1255" w:type="dxa"/>
            <w:shd w:val="clear" w:color="auto" w:fill="auto"/>
            <w:noWrap/>
            <w:vAlign w:val="center"/>
            <w:hideMark/>
          </w:tcPr>
          <w:p w14:paraId="1116D992"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6</w:t>
            </w:r>
          </w:p>
        </w:tc>
        <w:tc>
          <w:tcPr>
            <w:tcW w:w="1080" w:type="dxa"/>
            <w:shd w:val="clear" w:color="auto" w:fill="auto"/>
            <w:noWrap/>
            <w:vAlign w:val="center"/>
            <w:hideMark/>
          </w:tcPr>
          <w:p w14:paraId="34A57069"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49D632BA"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3964E775"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323.73</w:t>
            </w:r>
          </w:p>
        </w:tc>
        <w:tc>
          <w:tcPr>
            <w:tcW w:w="1080" w:type="dxa"/>
            <w:shd w:val="clear" w:color="auto" w:fill="auto"/>
            <w:noWrap/>
            <w:vAlign w:val="center"/>
            <w:hideMark/>
          </w:tcPr>
          <w:p w14:paraId="6F103DD5"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r w:rsidR="00F71E1C" w:rsidRPr="00F71E1C" w14:paraId="47248757" w14:textId="77777777" w:rsidTr="00F71E1C">
        <w:trPr>
          <w:trHeight w:val="300"/>
          <w:jc w:val="center"/>
        </w:trPr>
        <w:tc>
          <w:tcPr>
            <w:tcW w:w="1255" w:type="dxa"/>
            <w:shd w:val="clear" w:color="auto" w:fill="auto"/>
            <w:noWrap/>
            <w:vAlign w:val="center"/>
            <w:hideMark/>
          </w:tcPr>
          <w:p w14:paraId="54739FAD"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7</w:t>
            </w:r>
          </w:p>
        </w:tc>
        <w:tc>
          <w:tcPr>
            <w:tcW w:w="1080" w:type="dxa"/>
            <w:shd w:val="clear" w:color="auto" w:fill="auto"/>
            <w:noWrap/>
            <w:vAlign w:val="center"/>
            <w:hideMark/>
          </w:tcPr>
          <w:p w14:paraId="72C1843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04FA200E"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0AAC661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323.73</w:t>
            </w:r>
          </w:p>
        </w:tc>
        <w:tc>
          <w:tcPr>
            <w:tcW w:w="1080" w:type="dxa"/>
            <w:shd w:val="clear" w:color="auto" w:fill="auto"/>
            <w:noWrap/>
            <w:vAlign w:val="center"/>
            <w:hideMark/>
          </w:tcPr>
          <w:p w14:paraId="12D66D1C"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r w:rsidR="00F71E1C" w:rsidRPr="00F71E1C" w14:paraId="1EEF5860" w14:textId="77777777" w:rsidTr="00F71E1C">
        <w:trPr>
          <w:trHeight w:val="300"/>
          <w:jc w:val="center"/>
        </w:trPr>
        <w:tc>
          <w:tcPr>
            <w:tcW w:w="1255" w:type="dxa"/>
            <w:shd w:val="clear" w:color="auto" w:fill="auto"/>
            <w:noWrap/>
            <w:vAlign w:val="center"/>
            <w:hideMark/>
          </w:tcPr>
          <w:p w14:paraId="5F68E8F9"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8</w:t>
            </w:r>
          </w:p>
        </w:tc>
        <w:tc>
          <w:tcPr>
            <w:tcW w:w="1080" w:type="dxa"/>
            <w:shd w:val="clear" w:color="auto" w:fill="auto"/>
            <w:noWrap/>
            <w:vAlign w:val="center"/>
            <w:hideMark/>
          </w:tcPr>
          <w:p w14:paraId="56BE868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663BBC5C"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1CB6150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10516DD6"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r>
      <w:tr w:rsidR="00F71E1C" w:rsidRPr="00F71E1C" w14:paraId="40862FAB" w14:textId="77777777" w:rsidTr="00F71E1C">
        <w:trPr>
          <w:trHeight w:val="300"/>
          <w:jc w:val="center"/>
        </w:trPr>
        <w:tc>
          <w:tcPr>
            <w:tcW w:w="1255" w:type="dxa"/>
            <w:shd w:val="clear" w:color="auto" w:fill="auto"/>
            <w:noWrap/>
            <w:vAlign w:val="center"/>
            <w:hideMark/>
          </w:tcPr>
          <w:p w14:paraId="5F1E261A"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9</w:t>
            </w:r>
          </w:p>
        </w:tc>
        <w:tc>
          <w:tcPr>
            <w:tcW w:w="1080" w:type="dxa"/>
            <w:shd w:val="clear" w:color="auto" w:fill="auto"/>
            <w:noWrap/>
            <w:vAlign w:val="center"/>
            <w:hideMark/>
          </w:tcPr>
          <w:p w14:paraId="22A89B5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395D62E1"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4EA723A2"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c>
          <w:tcPr>
            <w:tcW w:w="1080" w:type="dxa"/>
            <w:shd w:val="clear" w:color="auto" w:fill="auto"/>
            <w:noWrap/>
            <w:vAlign w:val="center"/>
            <w:hideMark/>
          </w:tcPr>
          <w:p w14:paraId="7D0EEC25"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0.00</w:t>
            </w:r>
          </w:p>
        </w:tc>
      </w:tr>
      <w:tr w:rsidR="00F71E1C" w:rsidRPr="00F71E1C" w14:paraId="2B343323" w14:textId="77777777" w:rsidTr="00F71E1C">
        <w:trPr>
          <w:trHeight w:val="300"/>
          <w:jc w:val="center"/>
        </w:trPr>
        <w:tc>
          <w:tcPr>
            <w:tcW w:w="1255" w:type="dxa"/>
            <w:shd w:val="clear" w:color="auto" w:fill="auto"/>
            <w:noWrap/>
            <w:vAlign w:val="center"/>
            <w:hideMark/>
          </w:tcPr>
          <w:p w14:paraId="76DF8012"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lastRenderedPageBreak/>
              <w:t>10</w:t>
            </w:r>
          </w:p>
        </w:tc>
        <w:tc>
          <w:tcPr>
            <w:tcW w:w="1080" w:type="dxa"/>
            <w:shd w:val="clear" w:color="auto" w:fill="auto"/>
            <w:noWrap/>
            <w:vAlign w:val="center"/>
            <w:hideMark/>
          </w:tcPr>
          <w:p w14:paraId="7741214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18A6B2FB"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4E2D095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323.73</w:t>
            </w:r>
          </w:p>
        </w:tc>
        <w:tc>
          <w:tcPr>
            <w:tcW w:w="1080" w:type="dxa"/>
            <w:shd w:val="clear" w:color="auto" w:fill="auto"/>
            <w:noWrap/>
            <w:vAlign w:val="center"/>
            <w:hideMark/>
          </w:tcPr>
          <w:p w14:paraId="30CC5DB8"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r w:rsidR="00F71E1C" w:rsidRPr="00F71E1C" w14:paraId="4EB6D107" w14:textId="77777777" w:rsidTr="00F71E1C">
        <w:trPr>
          <w:trHeight w:val="300"/>
          <w:jc w:val="center"/>
        </w:trPr>
        <w:tc>
          <w:tcPr>
            <w:tcW w:w="1255" w:type="dxa"/>
            <w:shd w:val="clear" w:color="auto" w:fill="auto"/>
            <w:noWrap/>
            <w:vAlign w:val="center"/>
            <w:hideMark/>
          </w:tcPr>
          <w:p w14:paraId="0C9A90A6"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11</w:t>
            </w:r>
          </w:p>
        </w:tc>
        <w:tc>
          <w:tcPr>
            <w:tcW w:w="1080" w:type="dxa"/>
            <w:shd w:val="clear" w:color="auto" w:fill="auto"/>
            <w:noWrap/>
            <w:vAlign w:val="center"/>
            <w:hideMark/>
          </w:tcPr>
          <w:p w14:paraId="20ABD5F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503.58</w:t>
            </w:r>
          </w:p>
        </w:tc>
        <w:tc>
          <w:tcPr>
            <w:tcW w:w="1080" w:type="dxa"/>
            <w:shd w:val="clear" w:color="auto" w:fill="auto"/>
            <w:noWrap/>
            <w:vAlign w:val="center"/>
            <w:hideMark/>
          </w:tcPr>
          <w:p w14:paraId="7B3D591F"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399.91</w:t>
            </w:r>
          </w:p>
        </w:tc>
        <w:tc>
          <w:tcPr>
            <w:tcW w:w="1080" w:type="dxa"/>
            <w:shd w:val="clear" w:color="auto" w:fill="auto"/>
            <w:noWrap/>
            <w:vAlign w:val="center"/>
            <w:hideMark/>
          </w:tcPr>
          <w:p w14:paraId="7B90F105"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323.73</w:t>
            </w:r>
          </w:p>
        </w:tc>
        <w:tc>
          <w:tcPr>
            <w:tcW w:w="1080" w:type="dxa"/>
            <w:shd w:val="clear" w:color="auto" w:fill="auto"/>
            <w:noWrap/>
            <w:vAlign w:val="center"/>
            <w:hideMark/>
          </w:tcPr>
          <w:p w14:paraId="027B4947" w14:textId="77777777" w:rsidR="00F71E1C" w:rsidRPr="00F71E1C" w:rsidRDefault="00F71E1C" w:rsidP="00F71E1C">
            <w:pPr>
              <w:spacing w:after="0" w:line="240" w:lineRule="auto"/>
              <w:jc w:val="center"/>
              <w:rPr>
                <w:rFonts w:ascii="Calibri" w:eastAsia="Times New Roman" w:hAnsi="Calibri" w:cs="Times New Roman"/>
                <w:color w:val="000000"/>
                <w:lang w:eastAsia="en-US"/>
              </w:rPr>
            </w:pPr>
            <w:r w:rsidRPr="00F71E1C">
              <w:rPr>
                <w:rFonts w:ascii="Calibri" w:eastAsia="Times New Roman" w:hAnsi="Calibri" w:cs="Times New Roman"/>
                <w:color w:val="000000"/>
                <w:lang w:eastAsia="en-US"/>
              </w:rPr>
              <w:t>247.20</w:t>
            </w:r>
          </w:p>
        </w:tc>
      </w:tr>
    </w:tbl>
    <w:p w14:paraId="73A3BC8F" w14:textId="0880DE4F" w:rsidR="002948B4" w:rsidRDefault="00481A12" w:rsidP="00481A12">
      <w:pPr>
        <w:jc w:val="center"/>
        <w:rPr>
          <w:rFonts w:ascii="Times New Roman" w:hAnsi="Times New Roman" w:cs="Times New Roman"/>
          <w:sz w:val="24"/>
          <w:szCs w:val="24"/>
        </w:rPr>
      </w:pPr>
      <w:r>
        <w:rPr>
          <w:rFonts w:ascii="Times New Roman" w:hAnsi="Times New Roman" w:cs="Times New Roman"/>
          <w:sz w:val="24"/>
          <w:szCs w:val="24"/>
        </w:rPr>
        <w:t>Table 9: Truss element Lagrange multipliers for all material cases.</w:t>
      </w:r>
    </w:p>
    <w:p w14:paraId="4BBC0E64" w14:textId="641C4496" w:rsidR="00481A12" w:rsidRDefault="00D20F1D" w:rsidP="00481A12">
      <w:pPr>
        <w:rPr>
          <w:rFonts w:ascii="Times New Roman" w:hAnsi="Times New Roman" w:cs="Times New Roman"/>
          <w:sz w:val="24"/>
          <w:szCs w:val="24"/>
        </w:rPr>
      </w:pPr>
      <w:r>
        <w:rPr>
          <w:rFonts w:ascii="Times New Roman" w:hAnsi="Times New Roman" w:cs="Times New Roman"/>
          <w:sz w:val="24"/>
          <w:szCs w:val="24"/>
        </w:rPr>
        <w:t xml:space="preserve">Table 9 shows that Lagrange multipliers exist only for elements with active constraints. This makes sense because inactive constraint elements have enough slack that prevent any change to the cost function with respect to these truss elements. It is also noteworthy to mention that the Lagrange multipliers exhibit same symmetry as the stress and cross-section area results. Furthermore, Table 9 shows a decrease in Lagrange multiplier values with respect to </w:t>
      </w:r>
      <w:r w:rsidR="00546EB8">
        <w:rPr>
          <w:rFonts w:ascii="Times New Roman" w:hAnsi="Times New Roman" w:cs="Times New Roman"/>
          <w:sz w:val="24"/>
          <w:szCs w:val="24"/>
        </w:rPr>
        <w:t>increase in</w:t>
      </w:r>
      <w:r>
        <w:rPr>
          <w:rFonts w:ascii="Times New Roman" w:hAnsi="Times New Roman" w:cs="Times New Roman"/>
          <w:sz w:val="24"/>
          <w:szCs w:val="24"/>
        </w:rPr>
        <w:t xml:space="preserve"> material yield strength. This implies that the bridge mass is less sensitive to constraint changes as material strength is increased.</w:t>
      </w:r>
    </w:p>
    <w:p w14:paraId="02EE5DE3" w14:textId="1A2193C4" w:rsidR="00D20F1D" w:rsidRDefault="00D20F1D" w:rsidP="00481A12">
      <w:pPr>
        <w:rPr>
          <w:rFonts w:ascii="Times New Roman" w:hAnsi="Times New Roman" w:cs="Times New Roman"/>
          <w:sz w:val="24"/>
          <w:szCs w:val="24"/>
        </w:rPr>
      </w:pPr>
      <w:r>
        <w:rPr>
          <w:rFonts w:ascii="Times New Roman" w:hAnsi="Times New Roman" w:cs="Times New Roman"/>
          <w:sz w:val="24"/>
          <w:szCs w:val="24"/>
        </w:rPr>
        <w:tab/>
        <w:t>Results from Table 9 are used to study the impact to bridge mass and cost if the constraint limits are relaxed. Steel 420 is used for the sensitivity analysis although similar proced</w:t>
      </w:r>
      <w:r w:rsidR="00D16267">
        <w:rPr>
          <w:rFonts w:ascii="Times New Roman" w:hAnsi="Times New Roman" w:cs="Times New Roman"/>
          <w:sz w:val="24"/>
          <w:szCs w:val="24"/>
        </w:rPr>
        <w:t>ure can be carried out for the remaining</w:t>
      </w:r>
      <w:r>
        <w:rPr>
          <w:rFonts w:ascii="Times New Roman" w:hAnsi="Times New Roman" w:cs="Times New Roman"/>
          <w:sz w:val="24"/>
          <w:szCs w:val="24"/>
        </w:rPr>
        <w:t xml:space="preserve"> steel variants. </w:t>
      </w:r>
      <w:r w:rsidR="00D16267">
        <w:rPr>
          <w:rFonts w:ascii="Times New Roman" w:hAnsi="Times New Roman" w:cs="Times New Roman"/>
          <w:sz w:val="24"/>
          <w:szCs w:val="24"/>
        </w:rPr>
        <w:t>Goal i</w:t>
      </w:r>
      <w:r w:rsidR="00DB6255">
        <w:rPr>
          <w:rFonts w:ascii="Times New Roman" w:hAnsi="Times New Roman" w:cs="Times New Roman"/>
          <w:sz w:val="24"/>
          <w:szCs w:val="24"/>
        </w:rPr>
        <w:t>s to calculate the impact to</w:t>
      </w:r>
      <w:r w:rsidR="00D16267">
        <w:rPr>
          <w:rFonts w:ascii="Times New Roman" w:hAnsi="Times New Roman" w:cs="Times New Roman"/>
          <w:sz w:val="24"/>
          <w:szCs w:val="24"/>
        </w:rPr>
        <w:t xml:space="preserve"> bridge mass and cost if the material strength can be increased by 25 and 50 MPa with respect to the baseline yield strength of 420 MPa. Change to the cost function (bridge mass) can be calculated by the following </w:t>
      </w:r>
      <w:r w:rsidR="00DB6255">
        <w:rPr>
          <w:rFonts w:ascii="Times New Roman" w:hAnsi="Times New Roman" w:cs="Times New Roman"/>
          <w:sz w:val="24"/>
          <w:szCs w:val="24"/>
        </w:rPr>
        <w:t>equation [11]</w:t>
      </w:r>
      <w:r w:rsidR="00D16267">
        <w:rPr>
          <w:rFonts w:ascii="Times New Roman" w:hAnsi="Times New Roman" w:cs="Times New Roman"/>
          <w:sz w:val="24"/>
          <w:szCs w:val="24"/>
        </w:rPr>
        <w:t>.</w:t>
      </w:r>
    </w:p>
    <w:p w14:paraId="01BE8EE3" w14:textId="59332881" w:rsidR="00D16267" w:rsidRPr="00357173" w:rsidRDefault="00D16267" w:rsidP="00D16267">
      <w:pPr>
        <w:jc w:val="center"/>
        <w:rPr>
          <w:rFonts w:ascii="Times New Roman" w:hAnsi="Times New Roman" w:cs="Times New Roman"/>
          <w:sz w:val="24"/>
          <w:szCs w:val="24"/>
        </w:rPr>
      </w:pPr>
      <m:oMathPara>
        <m:oMath>
          <m:r>
            <w:rPr>
              <w:rFonts w:ascii="Cambria Math" w:hAnsi="Cambria Math" w:cs="Times New Roman"/>
              <w:sz w:val="24"/>
              <w:szCs w:val="24"/>
            </w:rPr>
            <m:t>δf= -</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m:t>
                  </m:r>
                </m:sup>
              </m:sSubSup>
            </m:e>
          </m:nary>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oMath>
      </m:oMathPara>
    </w:p>
    <w:p w14:paraId="6EE91455" w14:textId="5B9ABE42" w:rsidR="00357173" w:rsidRPr="00357173" w:rsidRDefault="00357173" w:rsidP="00357173">
      <w:pPr>
        <w:pStyle w:val="ListParagraph"/>
        <w:numPr>
          <w:ilvl w:val="0"/>
          <w:numId w:val="5"/>
        </w:numPr>
        <w:rPr>
          <w:rFonts w:ascii="Times New Roman" w:hAnsi="Times New Roman" w:cs="Times New Roman"/>
          <w:sz w:val="24"/>
          <w:szCs w:val="24"/>
        </w:rPr>
      </w:pPr>
      <m:oMath>
        <m:r>
          <w:rPr>
            <w:rFonts w:ascii="Cambria Math" w:hAnsi="Cambria Math" w:cs="Times New Roman"/>
            <w:sz w:val="24"/>
            <w:szCs w:val="24"/>
          </w:rPr>
          <m:t>δf</m:t>
        </m:r>
      </m:oMath>
      <w:r>
        <w:rPr>
          <w:rFonts w:ascii="Times New Roman" w:hAnsi="Times New Roman" w:cs="Times New Roman"/>
          <w:sz w:val="24"/>
          <w:szCs w:val="24"/>
        </w:rPr>
        <w:t xml:space="preserve"> = Change in cost function</w:t>
      </w:r>
    </w:p>
    <w:p w14:paraId="1AA5B462" w14:textId="243123F5" w:rsidR="00D16267" w:rsidRDefault="00D16267" w:rsidP="00357173">
      <w:pPr>
        <w:pStyle w:val="ListParagraph"/>
        <w:numPr>
          <w:ilvl w:val="0"/>
          <w:numId w:val="4"/>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m:t>
            </m:r>
          </m:sup>
        </m:sSubSup>
      </m:oMath>
      <w:r>
        <w:rPr>
          <w:rFonts w:ascii="Times New Roman" w:hAnsi="Times New Roman" w:cs="Times New Roman"/>
          <w:sz w:val="24"/>
          <w:szCs w:val="24"/>
        </w:rPr>
        <w:t xml:space="preserve"> = Lagrange multiplier</w:t>
      </w:r>
    </w:p>
    <w:p w14:paraId="24CB3EB3" w14:textId="5DC1CD2D" w:rsidR="00D16267" w:rsidRDefault="00357173" w:rsidP="00357173">
      <w:pPr>
        <w:pStyle w:val="ListParagraph"/>
        <w:numPr>
          <w:ilvl w:val="0"/>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oMath>
      <w:r>
        <w:rPr>
          <w:rFonts w:ascii="Times New Roman" w:hAnsi="Times New Roman" w:cs="Times New Roman"/>
          <w:sz w:val="24"/>
          <w:szCs w:val="24"/>
        </w:rPr>
        <w:t xml:space="preserve"> = Constraint variation</w:t>
      </w:r>
    </w:p>
    <w:p w14:paraId="152E73D6" w14:textId="64B3E59F" w:rsidR="00DB6255" w:rsidRDefault="007D4674" w:rsidP="00DB6255">
      <w:pPr>
        <w:rPr>
          <w:rFonts w:ascii="Times New Roman" w:hAnsi="Times New Roman" w:cs="Times New Roman"/>
          <w:sz w:val="24"/>
          <w:szCs w:val="24"/>
        </w:rPr>
      </w:pPr>
      <w:r>
        <w:rPr>
          <w:rFonts w:ascii="Times New Roman" w:hAnsi="Times New Roman" w:cs="Times New Roman"/>
          <w:sz w:val="24"/>
          <w:szCs w:val="24"/>
        </w:rPr>
        <w:t>Using the appropriate Lagrange multipliers along with the expression above, mass and cost impact is calculated for the optimum design using steel 420. Results are tabulated in Table 10. For comparison, optimal mass and cost for steel 420 were also tabulated in the first row.</w:t>
      </w: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50"/>
        <w:gridCol w:w="1170"/>
        <w:gridCol w:w="990"/>
      </w:tblGrid>
      <w:tr w:rsidR="007D4674" w:rsidRPr="007D4674" w14:paraId="334808E9" w14:textId="77777777" w:rsidTr="00333E2D">
        <w:trPr>
          <w:trHeight w:val="300"/>
          <w:jc w:val="center"/>
        </w:trPr>
        <w:tc>
          <w:tcPr>
            <w:tcW w:w="4585" w:type="dxa"/>
            <w:gridSpan w:val="4"/>
            <w:shd w:val="clear" w:color="auto" w:fill="auto"/>
            <w:noWrap/>
            <w:vAlign w:val="bottom"/>
            <w:hideMark/>
          </w:tcPr>
          <w:p w14:paraId="694C683E" w14:textId="77777777" w:rsidR="007D4674" w:rsidRPr="007D4674" w:rsidRDefault="007D4674" w:rsidP="007D4674">
            <w:pPr>
              <w:spacing w:after="0" w:line="240" w:lineRule="auto"/>
              <w:jc w:val="center"/>
              <w:rPr>
                <w:rFonts w:ascii="Calibri" w:eastAsia="Times New Roman" w:hAnsi="Calibri" w:cs="Times New Roman"/>
                <w:b/>
                <w:color w:val="000000"/>
                <w:lang w:eastAsia="en-US"/>
              </w:rPr>
            </w:pPr>
            <w:r w:rsidRPr="007D4674">
              <w:rPr>
                <w:rFonts w:ascii="Calibri" w:eastAsia="Times New Roman" w:hAnsi="Calibri" w:cs="Times New Roman"/>
                <w:b/>
                <w:color w:val="000000"/>
                <w:lang w:eastAsia="en-US"/>
              </w:rPr>
              <w:t>Sensitivity analysis for steel 420</w:t>
            </w:r>
          </w:p>
        </w:tc>
      </w:tr>
      <w:tr w:rsidR="007D4674" w:rsidRPr="007D4674" w14:paraId="097D5A1D" w14:textId="77777777" w:rsidTr="00333E2D">
        <w:trPr>
          <w:trHeight w:val="300"/>
          <w:jc w:val="center"/>
        </w:trPr>
        <w:tc>
          <w:tcPr>
            <w:tcW w:w="1075" w:type="dxa"/>
            <w:shd w:val="clear" w:color="auto" w:fill="auto"/>
            <w:noWrap/>
            <w:vAlign w:val="center"/>
            <w:hideMark/>
          </w:tcPr>
          <w:p w14:paraId="6D8AAC2E" w14:textId="75727EEA" w:rsidR="007D4674" w:rsidRPr="007D4674" w:rsidRDefault="007D4674" w:rsidP="007D4674">
            <w:pPr>
              <w:spacing w:after="0" w:line="240" w:lineRule="auto"/>
              <w:jc w:val="center"/>
              <w:rPr>
                <w:rFonts w:ascii="Calibri" w:eastAsia="Times New Roman" w:hAnsi="Calibri" w:cs="Times New Roman"/>
                <w:color w:val="000000"/>
                <w:u w:val="single"/>
                <w:lang w:eastAsia="en-US"/>
              </w:rPr>
            </w:pPr>
            <m:oMath>
              <m:r>
                <w:rPr>
                  <w:rFonts w:ascii="Cambria Math" w:eastAsia="Times New Roman" w:hAnsi="Cambria Math" w:cs="Times New Roman"/>
                  <w:color w:val="000000"/>
                  <w:u w:val="single"/>
                  <w:lang w:eastAsia="en-US"/>
                </w:rPr>
                <m:t>∆</m:t>
              </m:r>
              <m:sSub>
                <m:sSubPr>
                  <m:ctrlPr>
                    <w:rPr>
                      <w:rFonts w:ascii="Cambria Math" w:eastAsia="Times New Roman" w:hAnsi="Cambria Math" w:cs="Times New Roman"/>
                      <w:i/>
                      <w:color w:val="000000"/>
                      <w:u w:val="single"/>
                      <w:lang w:eastAsia="en-US"/>
                    </w:rPr>
                  </m:ctrlPr>
                </m:sSubPr>
                <m:e>
                  <m:r>
                    <w:rPr>
                      <w:rFonts w:ascii="Cambria Math" w:eastAsia="Times New Roman" w:hAnsi="Cambria Math" w:cs="Times New Roman"/>
                      <w:color w:val="000000"/>
                      <w:u w:val="single"/>
                      <w:lang w:eastAsia="en-US"/>
                    </w:rPr>
                    <m:t>σ</m:t>
                  </m:r>
                </m:e>
                <m:sub>
                  <m:r>
                    <w:rPr>
                      <w:rFonts w:ascii="Cambria Math" w:eastAsia="Times New Roman" w:hAnsi="Cambria Math" w:cs="Times New Roman"/>
                      <w:color w:val="000000"/>
                      <w:u w:val="single"/>
                      <w:lang w:eastAsia="en-US"/>
                    </w:rPr>
                    <m:t>y</m:t>
                  </m:r>
                </m:sub>
              </m:sSub>
            </m:oMath>
            <w:r w:rsidR="00333E2D">
              <w:rPr>
                <w:rFonts w:ascii="Calibri" w:eastAsia="Times New Roman" w:hAnsi="Calibri" w:cs="Times New Roman"/>
                <w:color w:val="000000"/>
                <w:u w:val="single"/>
                <w:lang w:eastAsia="en-US"/>
              </w:rPr>
              <w:t xml:space="preserve"> Mpa</w:t>
            </w:r>
          </w:p>
        </w:tc>
        <w:tc>
          <w:tcPr>
            <w:tcW w:w="1350" w:type="dxa"/>
            <w:shd w:val="clear" w:color="auto" w:fill="auto"/>
            <w:noWrap/>
            <w:vAlign w:val="center"/>
            <w:hideMark/>
          </w:tcPr>
          <w:p w14:paraId="7BFC633C" w14:textId="5C191A17" w:rsidR="007D4674" w:rsidRPr="007D4674" w:rsidRDefault="007D4674" w:rsidP="007D4674">
            <w:pPr>
              <w:spacing w:after="0" w:line="240" w:lineRule="auto"/>
              <w:jc w:val="center"/>
              <w:rPr>
                <w:rFonts w:ascii="Calibri" w:eastAsia="Times New Roman" w:hAnsi="Calibri" w:cs="Times New Roman"/>
                <w:color w:val="000000"/>
                <w:u w:val="single"/>
                <w:lang w:eastAsia="en-US"/>
              </w:rPr>
            </w:pPr>
            <m:oMath>
              <m:r>
                <w:rPr>
                  <w:rFonts w:ascii="Cambria Math" w:eastAsia="Times New Roman" w:hAnsi="Cambria Math" w:cs="Times New Roman"/>
                  <w:color w:val="000000"/>
                  <w:u w:val="single"/>
                  <w:lang w:eastAsia="en-US"/>
                </w:rPr>
                <m:t>∆Mass</m:t>
              </m:r>
            </m:oMath>
            <w:r w:rsidR="00333E2D">
              <w:rPr>
                <w:rFonts w:ascii="Calibri" w:eastAsia="Times New Roman" w:hAnsi="Calibri" w:cs="Times New Roman"/>
                <w:color w:val="000000"/>
                <w:u w:val="single"/>
                <w:lang w:eastAsia="en-US"/>
              </w:rPr>
              <w:t xml:space="preserve"> (kg)</w:t>
            </w:r>
          </w:p>
        </w:tc>
        <w:tc>
          <w:tcPr>
            <w:tcW w:w="1170" w:type="dxa"/>
            <w:shd w:val="clear" w:color="auto" w:fill="auto"/>
            <w:noWrap/>
            <w:vAlign w:val="center"/>
            <w:hideMark/>
          </w:tcPr>
          <w:p w14:paraId="1C77DED3" w14:textId="1A6E677C" w:rsidR="007D4674" w:rsidRPr="007D4674" w:rsidRDefault="007D4674" w:rsidP="007D4674">
            <w:pPr>
              <w:spacing w:after="0" w:line="240" w:lineRule="auto"/>
              <w:jc w:val="center"/>
              <w:rPr>
                <w:rFonts w:ascii="Calibri" w:eastAsia="Times New Roman" w:hAnsi="Calibri" w:cs="Times New Roman"/>
                <w:i/>
                <w:color w:val="000000"/>
                <w:u w:val="single"/>
                <w:lang w:eastAsia="en-US"/>
              </w:rPr>
            </w:pPr>
            <w:r w:rsidRPr="007D4674">
              <w:rPr>
                <w:rFonts w:ascii="Calibri" w:eastAsia="Times New Roman" w:hAnsi="Calibri" w:cs="Times New Roman"/>
                <w:i/>
                <w:color w:val="000000"/>
                <w:u w:val="single"/>
                <w:lang w:eastAsia="en-US"/>
              </w:rPr>
              <w:t>Mass</w:t>
            </w:r>
            <w:r w:rsidR="00333E2D">
              <w:rPr>
                <w:rFonts w:ascii="Calibri" w:eastAsia="Times New Roman" w:hAnsi="Calibri" w:cs="Times New Roman"/>
                <w:i/>
                <w:color w:val="000000"/>
                <w:u w:val="single"/>
                <w:lang w:eastAsia="en-US"/>
              </w:rPr>
              <w:t xml:space="preserve"> (kg)</w:t>
            </w:r>
          </w:p>
        </w:tc>
        <w:tc>
          <w:tcPr>
            <w:tcW w:w="990" w:type="dxa"/>
            <w:shd w:val="clear" w:color="auto" w:fill="auto"/>
            <w:noWrap/>
            <w:vAlign w:val="center"/>
            <w:hideMark/>
          </w:tcPr>
          <w:p w14:paraId="3DABF907" w14:textId="3646C916" w:rsidR="007D4674" w:rsidRPr="007D4674" w:rsidRDefault="007D4674" w:rsidP="007D4674">
            <w:pPr>
              <w:spacing w:after="0" w:line="240" w:lineRule="auto"/>
              <w:jc w:val="center"/>
              <w:rPr>
                <w:rFonts w:ascii="Calibri" w:eastAsia="Times New Roman" w:hAnsi="Calibri" w:cs="Times New Roman"/>
                <w:i/>
                <w:color w:val="000000"/>
                <w:u w:val="single"/>
                <w:lang w:eastAsia="en-US"/>
              </w:rPr>
            </w:pPr>
            <w:r w:rsidRPr="007D4674">
              <w:rPr>
                <w:rFonts w:ascii="Calibri" w:eastAsia="Times New Roman" w:hAnsi="Calibri" w:cs="Times New Roman"/>
                <w:i/>
                <w:color w:val="000000"/>
                <w:u w:val="single"/>
                <w:lang w:eastAsia="en-US"/>
              </w:rPr>
              <w:t>Cost</w:t>
            </w:r>
            <w:r w:rsidR="00333E2D">
              <w:rPr>
                <w:rFonts w:ascii="Calibri" w:eastAsia="Times New Roman" w:hAnsi="Calibri" w:cs="Times New Roman"/>
                <w:i/>
                <w:color w:val="000000"/>
                <w:u w:val="single"/>
                <w:lang w:eastAsia="en-US"/>
              </w:rPr>
              <w:t xml:space="preserve"> ($)</w:t>
            </w:r>
          </w:p>
        </w:tc>
      </w:tr>
      <w:tr w:rsidR="007D4674" w:rsidRPr="007D4674" w14:paraId="65571552" w14:textId="77777777" w:rsidTr="00333E2D">
        <w:trPr>
          <w:trHeight w:val="300"/>
          <w:jc w:val="center"/>
        </w:trPr>
        <w:tc>
          <w:tcPr>
            <w:tcW w:w="1075" w:type="dxa"/>
            <w:shd w:val="clear" w:color="auto" w:fill="auto"/>
            <w:noWrap/>
            <w:vAlign w:val="center"/>
            <w:hideMark/>
          </w:tcPr>
          <w:p w14:paraId="28F6B279"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0</w:t>
            </w:r>
          </w:p>
        </w:tc>
        <w:tc>
          <w:tcPr>
            <w:tcW w:w="1350" w:type="dxa"/>
            <w:shd w:val="clear" w:color="auto" w:fill="auto"/>
            <w:noWrap/>
            <w:vAlign w:val="center"/>
            <w:hideMark/>
          </w:tcPr>
          <w:p w14:paraId="1B299EAE"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0</w:t>
            </w:r>
          </w:p>
        </w:tc>
        <w:tc>
          <w:tcPr>
            <w:tcW w:w="1170" w:type="dxa"/>
            <w:shd w:val="clear" w:color="auto" w:fill="auto"/>
            <w:noWrap/>
            <w:vAlign w:val="center"/>
            <w:hideMark/>
          </w:tcPr>
          <w:p w14:paraId="26B94112"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2112.5</w:t>
            </w:r>
          </w:p>
        </w:tc>
        <w:tc>
          <w:tcPr>
            <w:tcW w:w="990" w:type="dxa"/>
            <w:shd w:val="clear" w:color="auto" w:fill="auto"/>
            <w:noWrap/>
            <w:vAlign w:val="center"/>
            <w:hideMark/>
          </w:tcPr>
          <w:p w14:paraId="2C020A6F"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1479</w:t>
            </w:r>
          </w:p>
        </w:tc>
      </w:tr>
      <w:tr w:rsidR="007D4674" w:rsidRPr="007D4674" w14:paraId="7492E2ED" w14:textId="77777777" w:rsidTr="00333E2D">
        <w:trPr>
          <w:trHeight w:val="300"/>
          <w:jc w:val="center"/>
        </w:trPr>
        <w:tc>
          <w:tcPr>
            <w:tcW w:w="1075" w:type="dxa"/>
            <w:shd w:val="clear" w:color="auto" w:fill="auto"/>
            <w:noWrap/>
            <w:vAlign w:val="center"/>
            <w:hideMark/>
          </w:tcPr>
          <w:p w14:paraId="58D9D230"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25</w:t>
            </w:r>
          </w:p>
        </w:tc>
        <w:tc>
          <w:tcPr>
            <w:tcW w:w="1350" w:type="dxa"/>
            <w:shd w:val="clear" w:color="auto" w:fill="auto"/>
            <w:noWrap/>
            <w:vAlign w:val="center"/>
            <w:hideMark/>
          </w:tcPr>
          <w:p w14:paraId="37616EC1"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-125.3</w:t>
            </w:r>
          </w:p>
        </w:tc>
        <w:tc>
          <w:tcPr>
            <w:tcW w:w="1170" w:type="dxa"/>
            <w:shd w:val="clear" w:color="auto" w:fill="auto"/>
            <w:noWrap/>
            <w:vAlign w:val="center"/>
            <w:hideMark/>
          </w:tcPr>
          <w:p w14:paraId="2FE2AA7F"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1987.2</w:t>
            </w:r>
          </w:p>
        </w:tc>
        <w:tc>
          <w:tcPr>
            <w:tcW w:w="990" w:type="dxa"/>
            <w:shd w:val="clear" w:color="auto" w:fill="auto"/>
            <w:noWrap/>
            <w:vAlign w:val="center"/>
            <w:hideMark/>
          </w:tcPr>
          <w:p w14:paraId="25B38F73"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1391.1</w:t>
            </w:r>
          </w:p>
        </w:tc>
      </w:tr>
      <w:tr w:rsidR="007D4674" w:rsidRPr="007D4674" w14:paraId="7F91D18A" w14:textId="77777777" w:rsidTr="00333E2D">
        <w:trPr>
          <w:trHeight w:val="300"/>
          <w:jc w:val="center"/>
        </w:trPr>
        <w:tc>
          <w:tcPr>
            <w:tcW w:w="1075" w:type="dxa"/>
            <w:shd w:val="clear" w:color="auto" w:fill="auto"/>
            <w:noWrap/>
            <w:vAlign w:val="center"/>
            <w:hideMark/>
          </w:tcPr>
          <w:p w14:paraId="4218881F"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50</w:t>
            </w:r>
          </w:p>
        </w:tc>
        <w:tc>
          <w:tcPr>
            <w:tcW w:w="1350" w:type="dxa"/>
            <w:shd w:val="clear" w:color="auto" w:fill="auto"/>
            <w:noWrap/>
            <w:vAlign w:val="center"/>
            <w:hideMark/>
          </w:tcPr>
          <w:p w14:paraId="422AE800"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-250.5</w:t>
            </w:r>
          </w:p>
        </w:tc>
        <w:tc>
          <w:tcPr>
            <w:tcW w:w="1170" w:type="dxa"/>
            <w:shd w:val="clear" w:color="auto" w:fill="auto"/>
            <w:noWrap/>
            <w:vAlign w:val="center"/>
            <w:hideMark/>
          </w:tcPr>
          <w:p w14:paraId="03132092"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1862</w:t>
            </w:r>
          </w:p>
        </w:tc>
        <w:tc>
          <w:tcPr>
            <w:tcW w:w="990" w:type="dxa"/>
            <w:shd w:val="clear" w:color="auto" w:fill="auto"/>
            <w:noWrap/>
            <w:vAlign w:val="center"/>
            <w:hideMark/>
          </w:tcPr>
          <w:p w14:paraId="0FD528FB" w14:textId="77777777" w:rsidR="007D4674" w:rsidRPr="007D4674" w:rsidRDefault="007D4674" w:rsidP="007D4674">
            <w:pPr>
              <w:spacing w:after="0" w:line="240" w:lineRule="auto"/>
              <w:jc w:val="center"/>
              <w:rPr>
                <w:rFonts w:ascii="Calibri" w:eastAsia="Times New Roman" w:hAnsi="Calibri" w:cs="Times New Roman"/>
                <w:color w:val="000000"/>
                <w:lang w:eastAsia="en-US"/>
              </w:rPr>
            </w:pPr>
            <w:r w:rsidRPr="007D4674">
              <w:rPr>
                <w:rFonts w:ascii="Calibri" w:eastAsia="Times New Roman" w:hAnsi="Calibri" w:cs="Times New Roman"/>
                <w:color w:val="000000"/>
                <w:lang w:eastAsia="en-US"/>
              </w:rPr>
              <w:t>1303.4</w:t>
            </w:r>
          </w:p>
        </w:tc>
      </w:tr>
    </w:tbl>
    <w:p w14:paraId="0A15BEDC" w14:textId="7DE15A9B" w:rsidR="007D4674" w:rsidRDefault="00564C5B" w:rsidP="00564C5B">
      <w:pPr>
        <w:jc w:val="center"/>
        <w:rPr>
          <w:rFonts w:ascii="Times New Roman" w:hAnsi="Times New Roman" w:cs="Times New Roman"/>
          <w:sz w:val="24"/>
          <w:szCs w:val="24"/>
        </w:rPr>
      </w:pPr>
      <w:r>
        <w:rPr>
          <w:rFonts w:ascii="Times New Roman" w:hAnsi="Times New Roman" w:cs="Times New Roman"/>
          <w:sz w:val="24"/>
          <w:szCs w:val="24"/>
        </w:rPr>
        <w:t>Table 10: Sensitivity study for steel 420 bridge design.</w:t>
      </w:r>
    </w:p>
    <w:p w14:paraId="094A2E5D" w14:textId="2C43DCBE" w:rsidR="00564C5B" w:rsidRPr="00DB6255" w:rsidRDefault="00333E2D" w:rsidP="00564C5B">
      <w:pPr>
        <w:rPr>
          <w:rFonts w:ascii="Times New Roman" w:hAnsi="Times New Roman" w:cs="Times New Roman"/>
          <w:sz w:val="24"/>
          <w:szCs w:val="24"/>
          <w:rPrChange w:id="1618" w:author="ecslogon" w:date="2015-12-15T22:02:00Z">
            <w:rPr>
              <w:rFonts w:ascii="Times New Roman" w:hAnsi="Times New Roman" w:cs="Times New Roman"/>
            </w:rPr>
          </w:rPrChange>
        </w:rPr>
      </w:pPr>
      <w:r>
        <w:rPr>
          <w:rFonts w:ascii="Times New Roman" w:hAnsi="Times New Roman" w:cs="Times New Roman"/>
          <w:sz w:val="24"/>
          <w:szCs w:val="24"/>
        </w:rPr>
        <w:t>Hypothetically, if steel varia</w:t>
      </w:r>
      <w:r w:rsidR="00B07274">
        <w:rPr>
          <w:rFonts w:ascii="Times New Roman" w:hAnsi="Times New Roman" w:cs="Times New Roman"/>
          <w:sz w:val="24"/>
          <w:szCs w:val="24"/>
        </w:rPr>
        <w:t>nts 445 and 470 were available o</w:t>
      </w:r>
      <w:r>
        <w:rPr>
          <w:rFonts w:ascii="Times New Roman" w:hAnsi="Times New Roman" w:cs="Times New Roman"/>
          <w:sz w:val="24"/>
          <w:szCs w:val="24"/>
        </w:rPr>
        <w:t>n the market, sensitivity analysis in Table 10 can be used to determine the impact to the bridge mass and cost.</w:t>
      </w:r>
      <w:r w:rsidR="00546EB8">
        <w:rPr>
          <w:rFonts w:ascii="Times New Roman" w:hAnsi="Times New Roman" w:cs="Times New Roman"/>
          <w:sz w:val="24"/>
          <w:szCs w:val="24"/>
        </w:rPr>
        <w:t xml:space="preserve"> Cost for the new designs were calculated assuming steel 420 pricing.</w:t>
      </w:r>
      <w:bookmarkStart w:id="1619" w:name="_GoBack"/>
      <w:bookmarkEnd w:id="1619"/>
    </w:p>
    <w:p w14:paraId="3C68A76C" w14:textId="794DEC79" w:rsidR="0028031C" w:rsidRPr="0022128B" w:rsidRDefault="002948B4" w:rsidP="0028031C">
      <w:pPr>
        <w:rPr>
          <w:rFonts w:ascii="Times New Roman" w:hAnsi="Times New Roman" w:cs="Times New Roman"/>
          <w:b/>
          <w:sz w:val="24"/>
          <w:szCs w:val="24"/>
          <w:rPrChange w:id="1620" w:author="ecslogon" w:date="2015-12-15T22:02:00Z">
            <w:rPr>
              <w:rFonts w:ascii="Times New Roman" w:hAnsi="Times New Roman" w:cs="Times New Roman"/>
              <w:b/>
            </w:rPr>
          </w:rPrChange>
        </w:rPr>
      </w:pPr>
      <w:r>
        <w:rPr>
          <w:rFonts w:ascii="Times New Roman" w:hAnsi="Times New Roman" w:cs="Times New Roman"/>
          <w:b/>
          <w:sz w:val="24"/>
          <w:szCs w:val="24"/>
        </w:rPr>
        <w:t>5.0 Optimization Summary</w:t>
      </w:r>
    </w:p>
    <w:p w14:paraId="15EBAA30" w14:textId="77777777" w:rsidR="0028031C" w:rsidRDefault="0028031C" w:rsidP="0028031C">
      <w:pPr>
        <w:spacing w:after="0"/>
        <w:ind w:firstLine="720"/>
        <w:rPr>
          <w:rFonts w:ascii="Times New Roman" w:hAnsi="Times New Roman" w:cs="Times New Roman"/>
          <w:sz w:val="24"/>
          <w:szCs w:val="24"/>
        </w:rPr>
      </w:pPr>
      <w:r w:rsidRPr="0022128B">
        <w:rPr>
          <w:rFonts w:ascii="Times New Roman" w:hAnsi="Times New Roman" w:cs="Times New Roman"/>
          <w:sz w:val="24"/>
          <w:szCs w:val="24"/>
          <w:rPrChange w:id="1621" w:author="ecslogon" w:date="2015-12-15T22:02:00Z">
            <w:rPr>
              <w:rFonts w:ascii="Times New Roman" w:hAnsi="Times New Roman" w:cs="Times New Roman"/>
            </w:rPr>
          </w:rPrChange>
        </w:rPr>
        <w:t xml:space="preserve">Optimization analysis of a conventional truss bridge was carried out. Stress in the truss members was calculated via FEA technique that was employed inside MATLAB. Stress results obtained from MATLAB were confirmed by ABAQUS CAE software, which </w:t>
      </w:r>
      <w:r w:rsidR="00636815" w:rsidRPr="0022128B">
        <w:rPr>
          <w:rFonts w:ascii="Times New Roman" w:hAnsi="Times New Roman" w:cs="Times New Roman"/>
          <w:sz w:val="24"/>
          <w:szCs w:val="24"/>
          <w:rPrChange w:id="1622" w:author="ecslogon" w:date="2015-12-15T22:02:00Z">
            <w:rPr>
              <w:rFonts w:ascii="Times New Roman" w:hAnsi="Times New Roman" w:cs="Times New Roman"/>
            </w:rPr>
          </w:rPrChange>
        </w:rPr>
        <w:t xml:space="preserve">is </w:t>
      </w:r>
      <w:r w:rsidRPr="0022128B">
        <w:rPr>
          <w:rFonts w:ascii="Times New Roman" w:hAnsi="Times New Roman" w:cs="Times New Roman"/>
          <w:sz w:val="24"/>
          <w:szCs w:val="24"/>
          <w:rPrChange w:id="1623" w:author="ecslogon" w:date="2015-12-15T22:02:00Z">
            <w:rPr>
              <w:rFonts w:ascii="Times New Roman" w:hAnsi="Times New Roman" w:cs="Times New Roman"/>
            </w:rPr>
          </w:rPrChange>
        </w:rPr>
        <w:t>a commercial package widely used in academia and industry.</w:t>
      </w:r>
    </w:p>
    <w:p w14:paraId="0BC6C336" w14:textId="77777777" w:rsidR="009330CA" w:rsidRPr="0022128B" w:rsidRDefault="009330CA" w:rsidP="009330CA">
      <w:pPr>
        <w:spacing w:after="0"/>
        <w:rPr>
          <w:rFonts w:ascii="Times New Roman" w:hAnsi="Times New Roman" w:cs="Times New Roman"/>
          <w:sz w:val="24"/>
          <w:szCs w:val="24"/>
          <w:rPrChange w:id="1624" w:author="ecslogon" w:date="2015-12-15T22:02:00Z">
            <w:rPr>
              <w:rFonts w:ascii="Times New Roman" w:hAnsi="Times New Roman" w:cs="Times New Roman"/>
            </w:rPr>
          </w:rPrChange>
        </w:rPr>
      </w:pPr>
    </w:p>
    <w:p w14:paraId="6CB55D39" w14:textId="7E39DA5B" w:rsidR="0028031C" w:rsidRPr="0022128B" w:rsidRDefault="009330CA" w:rsidP="0028031C">
      <w:pPr>
        <w:spacing w:after="0"/>
        <w:ind w:firstLine="720"/>
        <w:rPr>
          <w:rFonts w:ascii="Times New Roman" w:hAnsi="Times New Roman" w:cs="Times New Roman"/>
          <w:sz w:val="24"/>
          <w:szCs w:val="24"/>
          <w:rPrChange w:id="1625" w:author="ecslogon" w:date="2015-12-15T22:02:00Z">
            <w:rPr>
              <w:rFonts w:ascii="Times New Roman" w:hAnsi="Times New Roman" w:cs="Times New Roman"/>
            </w:rPr>
          </w:rPrChange>
        </w:rPr>
      </w:pPr>
      <w:r>
        <w:rPr>
          <w:rFonts w:ascii="Times New Roman" w:hAnsi="Times New Roman" w:cs="Times New Roman"/>
          <w:sz w:val="24"/>
          <w:szCs w:val="24"/>
        </w:rPr>
        <w:t xml:space="preserve">An </w:t>
      </w:r>
      <w:r w:rsidR="00636815" w:rsidRPr="0022128B">
        <w:rPr>
          <w:rFonts w:ascii="Times New Roman" w:hAnsi="Times New Roman" w:cs="Times New Roman"/>
          <w:sz w:val="24"/>
          <w:szCs w:val="24"/>
          <w:rPrChange w:id="1626" w:author="ecslogon" w:date="2015-12-15T22:02:00Z">
            <w:rPr>
              <w:rFonts w:ascii="Times New Roman" w:hAnsi="Times New Roman" w:cs="Times New Roman"/>
            </w:rPr>
          </w:rPrChange>
        </w:rPr>
        <w:t xml:space="preserve">FEA solver was used in conjunction with MATLAB function FMINCON to optimize </w:t>
      </w:r>
      <w:r>
        <w:rPr>
          <w:rFonts w:ascii="Times New Roman" w:hAnsi="Times New Roman" w:cs="Times New Roman"/>
          <w:sz w:val="24"/>
          <w:szCs w:val="24"/>
        </w:rPr>
        <w:t>a truss</w:t>
      </w:r>
      <w:r w:rsidR="00636815" w:rsidRPr="0022128B">
        <w:rPr>
          <w:rFonts w:ascii="Times New Roman" w:hAnsi="Times New Roman" w:cs="Times New Roman"/>
          <w:sz w:val="24"/>
          <w:szCs w:val="24"/>
          <w:rPrChange w:id="1627" w:author="ecslogon" w:date="2015-12-15T22:02:00Z">
            <w:rPr>
              <w:rFonts w:ascii="Times New Roman" w:hAnsi="Times New Roman" w:cs="Times New Roman"/>
            </w:rPr>
          </w:rPrChange>
        </w:rPr>
        <w:t xml:space="preserve"> bridge design</w:t>
      </w:r>
      <w:r>
        <w:rPr>
          <w:rFonts w:ascii="Times New Roman" w:hAnsi="Times New Roman" w:cs="Times New Roman"/>
          <w:sz w:val="24"/>
          <w:szCs w:val="24"/>
        </w:rPr>
        <w:t xml:space="preserve"> with 11 truss members</w:t>
      </w:r>
      <w:r w:rsidR="003E2419">
        <w:rPr>
          <w:rFonts w:ascii="Times New Roman" w:hAnsi="Times New Roman" w:cs="Times New Roman"/>
          <w:sz w:val="24"/>
          <w:szCs w:val="24"/>
        </w:rPr>
        <w:t xml:space="preserve"> as seen in Figure 10 with two 5000 </w:t>
      </w:r>
      <w:proofErr w:type="spellStart"/>
      <w:proofErr w:type="gramStart"/>
      <w:r w:rsidR="003E2419">
        <w:rPr>
          <w:rFonts w:ascii="Times New Roman" w:hAnsi="Times New Roman" w:cs="Times New Roman"/>
          <w:sz w:val="24"/>
          <w:szCs w:val="24"/>
        </w:rPr>
        <w:t>kN</w:t>
      </w:r>
      <w:proofErr w:type="spellEnd"/>
      <w:proofErr w:type="gramEnd"/>
      <w:r w:rsidR="003E2419">
        <w:rPr>
          <w:rFonts w:ascii="Times New Roman" w:hAnsi="Times New Roman" w:cs="Times New Roman"/>
          <w:sz w:val="24"/>
          <w:szCs w:val="24"/>
        </w:rPr>
        <w:t xml:space="preserve"> loads as shown in Figure 3</w:t>
      </w:r>
      <w:r w:rsidR="00636815" w:rsidRPr="0022128B">
        <w:rPr>
          <w:rFonts w:ascii="Times New Roman" w:hAnsi="Times New Roman" w:cs="Times New Roman"/>
          <w:sz w:val="24"/>
          <w:szCs w:val="24"/>
          <w:rPrChange w:id="1628" w:author="ecslogon" w:date="2015-12-15T22:02:00Z">
            <w:rPr>
              <w:rFonts w:ascii="Times New Roman" w:hAnsi="Times New Roman" w:cs="Times New Roman"/>
            </w:rPr>
          </w:rPrChange>
        </w:rPr>
        <w:t>. Four steel grades were chosen for the study, each of which had its respective yield strength value. Stress constraints employed in the optimization analysis utilized individual yield strength values to define feasible design region</w:t>
      </w:r>
      <w:r w:rsidR="00496640" w:rsidRPr="0022128B">
        <w:rPr>
          <w:rFonts w:ascii="Times New Roman" w:hAnsi="Times New Roman" w:cs="Times New Roman"/>
          <w:sz w:val="24"/>
          <w:szCs w:val="24"/>
          <w:rPrChange w:id="1629" w:author="ecslogon" w:date="2015-12-15T22:02:00Z">
            <w:rPr>
              <w:rFonts w:ascii="Times New Roman" w:hAnsi="Times New Roman" w:cs="Times New Roman"/>
            </w:rPr>
          </w:rPrChange>
        </w:rPr>
        <w:t>s</w:t>
      </w:r>
      <w:r w:rsidR="00636815" w:rsidRPr="0022128B">
        <w:rPr>
          <w:rFonts w:ascii="Times New Roman" w:hAnsi="Times New Roman" w:cs="Times New Roman"/>
          <w:sz w:val="24"/>
          <w:szCs w:val="24"/>
          <w:rPrChange w:id="1630" w:author="ecslogon" w:date="2015-12-15T22:02:00Z">
            <w:rPr>
              <w:rFonts w:ascii="Times New Roman" w:hAnsi="Times New Roman" w:cs="Times New Roman"/>
            </w:rPr>
          </w:rPrChange>
        </w:rPr>
        <w:t xml:space="preserve">. Each optimization </w:t>
      </w:r>
      <w:r>
        <w:rPr>
          <w:rFonts w:ascii="Times New Roman" w:hAnsi="Times New Roman" w:cs="Times New Roman"/>
          <w:sz w:val="24"/>
          <w:szCs w:val="24"/>
        </w:rPr>
        <w:t>simulation required</w:t>
      </w:r>
      <w:r w:rsidR="00636815" w:rsidRPr="0022128B">
        <w:rPr>
          <w:rFonts w:ascii="Times New Roman" w:hAnsi="Times New Roman" w:cs="Times New Roman"/>
          <w:sz w:val="24"/>
          <w:szCs w:val="24"/>
          <w:rPrChange w:id="1631" w:author="ecslogon" w:date="2015-12-15T22:02:00Z">
            <w:rPr>
              <w:rFonts w:ascii="Times New Roman" w:hAnsi="Times New Roman" w:cs="Times New Roman"/>
            </w:rPr>
          </w:rPrChange>
        </w:rPr>
        <w:t xml:space="preserve"> 11 iterations to converge, which was smooth in nature. Due to geometrical and loading symmetries</w:t>
      </w:r>
      <w:r>
        <w:rPr>
          <w:rFonts w:ascii="Times New Roman" w:hAnsi="Times New Roman" w:cs="Times New Roman"/>
          <w:sz w:val="24"/>
          <w:szCs w:val="24"/>
        </w:rPr>
        <w:t>,</w:t>
      </w:r>
      <w:r w:rsidR="00636815" w:rsidRPr="0022128B">
        <w:rPr>
          <w:rFonts w:ascii="Times New Roman" w:hAnsi="Times New Roman" w:cs="Times New Roman"/>
          <w:sz w:val="24"/>
          <w:szCs w:val="24"/>
          <w:rPrChange w:id="1632" w:author="ecslogon" w:date="2015-12-15T22:02:00Z">
            <w:rPr>
              <w:rFonts w:ascii="Times New Roman" w:hAnsi="Times New Roman" w:cs="Times New Roman"/>
            </w:rPr>
          </w:rPrChange>
        </w:rPr>
        <w:t xml:space="preserve"> optimization results were also symmetric. </w:t>
      </w:r>
      <w:r w:rsidR="00496640" w:rsidRPr="0022128B">
        <w:rPr>
          <w:rFonts w:ascii="Times New Roman" w:hAnsi="Times New Roman" w:cs="Times New Roman"/>
          <w:sz w:val="24"/>
          <w:szCs w:val="24"/>
          <w:rPrChange w:id="1633" w:author="ecslogon" w:date="2015-12-15T22:02:00Z">
            <w:rPr>
              <w:rFonts w:ascii="Times New Roman" w:hAnsi="Times New Roman" w:cs="Times New Roman"/>
            </w:rPr>
          </w:rPrChange>
        </w:rPr>
        <w:t xml:space="preserve">Final optimization results have active stress constraints </w:t>
      </w:r>
      <w:commentRangeStart w:id="1634"/>
      <w:r w:rsidR="00496640" w:rsidRPr="0022128B">
        <w:rPr>
          <w:rFonts w:ascii="Times New Roman" w:hAnsi="Times New Roman" w:cs="Times New Roman"/>
          <w:sz w:val="24"/>
          <w:szCs w:val="24"/>
          <w:rPrChange w:id="1635" w:author="ecslogon" w:date="2015-12-15T22:02:00Z">
            <w:rPr>
              <w:rFonts w:ascii="Times New Roman" w:hAnsi="Times New Roman" w:cs="Times New Roman"/>
            </w:rPr>
          </w:rPrChange>
        </w:rPr>
        <w:t>for certain group of elements</w:t>
      </w:r>
      <w:commentRangeEnd w:id="1634"/>
      <w:r w:rsidR="00B65532">
        <w:rPr>
          <w:rFonts w:ascii="Times New Roman" w:hAnsi="Times New Roman" w:cs="Times New Roman"/>
          <w:sz w:val="24"/>
          <w:szCs w:val="24"/>
        </w:rPr>
        <w:t xml:space="preserve"> </w:t>
      </w:r>
      <w:r>
        <w:rPr>
          <w:rStyle w:val="CommentReference"/>
        </w:rPr>
        <w:commentReference w:id="1634"/>
      </w:r>
      <w:r w:rsidR="00B65532" w:rsidRPr="00B65532">
        <w:rPr>
          <w:rFonts w:ascii="Times New Roman" w:hAnsi="Times New Roman" w:cs="Times New Roman"/>
          <w:sz w:val="24"/>
          <w:szCs w:val="24"/>
          <w:rPrChange w:id="1636" w:author="ecslogon" w:date="2015-12-15T22:02:00Z">
            <w:rPr>
              <w:rFonts w:ascii="Times New Roman" w:hAnsi="Times New Roman" w:cs="Times New Roman"/>
              <w:sz w:val="24"/>
              <w:szCs w:val="24"/>
            </w:rPr>
          </w:rPrChange>
        </w:rPr>
        <w:t xml:space="preserve"> </w:t>
      </w:r>
      <w:r w:rsidR="00B65532" w:rsidRPr="0022128B">
        <w:rPr>
          <w:rFonts w:ascii="Times New Roman" w:hAnsi="Times New Roman" w:cs="Times New Roman"/>
          <w:sz w:val="24"/>
          <w:szCs w:val="24"/>
          <w:rPrChange w:id="1637" w:author="ecslogon" w:date="2015-12-15T22:02:00Z">
            <w:rPr>
              <w:rFonts w:ascii="Times New Roman" w:hAnsi="Times New Roman" w:cs="Times New Roman"/>
            </w:rPr>
          </w:rPrChange>
        </w:rPr>
        <w:t>(elements 1, 2, 4, 6, 7, 10, 11)</w:t>
      </w:r>
      <w:r w:rsidR="00496640" w:rsidRPr="0022128B">
        <w:rPr>
          <w:rFonts w:ascii="Times New Roman" w:hAnsi="Times New Roman" w:cs="Times New Roman"/>
          <w:sz w:val="24"/>
          <w:szCs w:val="24"/>
          <w:rPrChange w:id="1638" w:author="ecslogon" w:date="2015-12-15T22:02:00Z">
            <w:rPr>
              <w:rFonts w:ascii="Times New Roman" w:hAnsi="Times New Roman" w:cs="Times New Roman"/>
            </w:rPr>
          </w:rPrChange>
        </w:rPr>
        <w:t xml:space="preserve">. This was true for all steel grades. Additionally, the optimized results </w:t>
      </w:r>
      <w:commentRangeStart w:id="1639"/>
      <w:commentRangeStart w:id="1640"/>
      <w:r w:rsidR="00496640" w:rsidRPr="0022128B">
        <w:rPr>
          <w:rFonts w:ascii="Times New Roman" w:hAnsi="Times New Roman" w:cs="Times New Roman"/>
          <w:sz w:val="24"/>
          <w:szCs w:val="24"/>
          <w:rPrChange w:id="1641" w:author="ecslogon" w:date="2015-12-15T22:02:00Z">
            <w:rPr>
              <w:rFonts w:ascii="Times New Roman" w:hAnsi="Times New Roman" w:cs="Times New Roman"/>
            </w:rPr>
          </w:rPrChange>
        </w:rPr>
        <w:t>identified truss elements with low stresses</w:t>
      </w:r>
      <w:commentRangeEnd w:id="1639"/>
      <w:r>
        <w:rPr>
          <w:rStyle w:val="CommentReference"/>
        </w:rPr>
        <w:commentReference w:id="1639"/>
      </w:r>
      <w:commentRangeEnd w:id="1640"/>
      <w:r w:rsidR="00B65532">
        <w:rPr>
          <w:rStyle w:val="CommentReference"/>
        </w:rPr>
        <w:commentReference w:id="1640"/>
      </w:r>
      <w:r w:rsidR="00B65532">
        <w:rPr>
          <w:rFonts w:ascii="Times New Roman" w:hAnsi="Times New Roman" w:cs="Times New Roman"/>
          <w:sz w:val="24"/>
          <w:szCs w:val="24"/>
        </w:rPr>
        <w:t xml:space="preserve"> </w:t>
      </w:r>
      <w:r w:rsidR="00B65532" w:rsidRPr="0022128B">
        <w:rPr>
          <w:rFonts w:ascii="Times New Roman" w:hAnsi="Times New Roman" w:cs="Times New Roman"/>
          <w:sz w:val="24"/>
          <w:szCs w:val="24"/>
          <w:rPrChange w:id="1642" w:author="ecslogon" w:date="2015-12-15T22:02:00Z">
            <w:rPr>
              <w:rFonts w:ascii="Times New Roman" w:hAnsi="Times New Roman" w:cs="Times New Roman"/>
            </w:rPr>
          </w:rPrChange>
        </w:rPr>
        <w:t>(elements 3, 5, 8, 9)</w:t>
      </w:r>
      <w:r w:rsidR="00496640" w:rsidRPr="0022128B">
        <w:rPr>
          <w:rFonts w:ascii="Times New Roman" w:hAnsi="Times New Roman" w:cs="Times New Roman"/>
          <w:sz w:val="24"/>
          <w:szCs w:val="24"/>
          <w:rPrChange w:id="1643" w:author="ecslogon" w:date="2015-12-15T22:02:00Z">
            <w:rPr>
              <w:rFonts w:ascii="Times New Roman" w:hAnsi="Times New Roman" w:cs="Times New Roman"/>
            </w:rPr>
          </w:rPrChange>
        </w:rPr>
        <w:t xml:space="preserve">. In these cases, their respective cross-section area was reduced to the lower limit of the side constraint. Low stress truss elements should remain in the bridge structure in order to ensure structural stability. However, their respective cross-section area footprint should be very small. </w:t>
      </w:r>
      <w:r w:rsidR="00C5053F" w:rsidRPr="0022128B">
        <w:rPr>
          <w:rFonts w:ascii="Times New Roman" w:hAnsi="Times New Roman" w:cs="Times New Roman"/>
          <w:sz w:val="24"/>
          <w:szCs w:val="24"/>
          <w:rPrChange w:id="1644" w:author="ecslogon" w:date="2015-12-15T22:02:00Z">
            <w:rPr>
              <w:rFonts w:ascii="Times New Roman" w:hAnsi="Times New Roman" w:cs="Times New Roman"/>
            </w:rPr>
          </w:rPrChange>
        </w:rPr>
        <w:t>Constraint values for all the design options were ≤ 0, which implies that optimization results remained in feasible space.</w:t>
      </w:r>
    </w:p>
    <w:p w14:paraId="04C63D36" w14:textId="77777777" w:rsidR="00C5053F" w:rsidRPr="0022128B" w:rsidRDefault="00C5053F" w:rsidP="0028031C">
      <w:pPr>
        <w:spacing w:after="0"/>
        <w:ind w:firstLine="720"/>
        <w:rPr>
          <w:rFonts w:ascii="Times New Roman" w:hAnsi="Times New Roman" w:cs="Times New Roman"/>
          <w:sz w:val="24"/>
          <w:szCs w:val="24"/>
          <w:rPrChange w:id="1645" w:author="ecslogon" w:date="2015-12-15T22:02:00Z">
            <w:rPr>
              <w:rFonts w:ascii="Times New Roman" w:hAnsi="Times New Roman" w:cs="Times New Roman"/>
            </w:rPr>
          </w:rPrChange>
        </w:rPr>
      </w:pPr>
    </w:p>
    <w:p w14:paraId="4426EA81" w14:textId="172B225C" w:rsidR="00C5053F" w:rsidRPr="0022128B" w:rsidRDefault="00C5053F" w:rsidP="00C5053F">
      <w:pPr>
        <w:ind w:firstLine="720"/>
        <w:rPr>
          <w:rFonts w:ascii="Times New Roman" w:hAnsi="Times New Roman" w:cs="Times New Roman"/>
          <w:sz w:val="24"/>
          <w:szCs w:val="24"/>
          <w:rPrChange w:id="1646" w:author="ecslogon" w:date="2015-12-15T22:02:00Z">
            <w:rPr>
              <w:rFonts w:ascii="Times New Roman" w:hAnsi="Times New Roman" w:cs="Times New Roman"/>
            </w:rPr>
          </w:rPrChange>
        </w:rPr>
      </w:pPr>
      <w:r w:rsidRPr="0022128B">
        <w:rPr>
          <w:rFonts w:ascii="Times New Roman" w:hAnsi="Times New Roman" w:cs="Times New Roman"/>
          <w:sz w:val="24"/>
          <w:szCs w:val="24"/>
          <w:rPrChange w:id="1647" w:author="ecslogon" w:date="2015-12-15T22:02:00Z">
            <w:rPr>
              <w:rFonts w:ascii="Times New Roman" w:hAnsi="Times New Roman" w:cs="Times New Roman"/>
            </w:rPr>
          </w:rPrChange>
        </w:rPr>
        <w:t>Optimized bridge mass for all steel grades were used to calculate total material costs. While steel grade 550 achieved lightest design</w:t>
      </w:r>
      <w:r w:rsidR="003E2419">
        <w:rPr>
          <w:rFonts w:ascii="Times New Roman" w:hAnsi="Times New Roman" w:cs="Times New Roman"/>
          <w:sz w:val="24"/>
          <w:szCs w:val="24"/>
        </w:rPr>
        <w:t xml:space="preserve"> and therefore least steel material usage</w:t>
      </w:r>
      <w:r w:rsidRPr="0022128B">
        <w:rPr>
          <w:rFonts w:ascii="Times New Roman" w:hAnsi="Times New Roman" w:cs="Times New Roman"/>
          <w:sz w:val="24"/>
          <w:szCs w:val="24"/>
          <w:rPrChange w:id="1648" w:author="ecslogon" w:date="2015-12-15T22:02:00Z">
            <w:rPr>
              <w:rFonts w:ascii="Times New Roman" w:hAnsi="Times New Roman" w:cs="Times New Roman"/>
            </w:rPr>
          </w:rPrChange>
        </w:rPr>
        <w:t xml:space="preserve">, due to material costs it was not </w:t>
      </w:r>
      <w:r w:rsidR="003E2419">
        <w:rPr>
          <w:rFonts w:ascii="Times New Roman" w:hAnsi="Times New Roman" w:cs="Times New Roman"/>
          <w:sz w:val="24"/>
          <w:szCs w:val="24"/>
        </w:rPr>
        <w:t xml:space="preserve">the most </w:t>
      </w:r>
      <w:r w:rsidRPr="0022128B">
        <w:rPr>
          <w:rFonts w:ascii="Times New Roman" w:hAnsi="Times New Roman" w:cs="Times New Roman"/>
          <w:sz w:val="24"/>
          <w:szCs w:val="24"/>
          <w:rPrChange w:id="1649" w:author="ecslogon" w:date="2015-12-15T22:02:00Z">
            <w:rPr>
              <w:rFonts w:ascii="Times New Roman" w:hAnsi="Times New Roman" w:cs="Times New Roman"/>
            </w:rPr>
          </w:rPrChange>
        </w:rPr>
        <w:t xml:space="preserve">cost efficient. </w:t>
      </w:r>
      <w:r w:rsidR="003E2419">
        <w:rPr>
          <w:rFonts w:ascii="Times New Roman" w:hAnsi="Times New Roman" w:cs="Times New Roman"/>
          <w:sz w:val="24"/>
          <w:szCs w:val="24"/>
        </w:rPr>
        <w:t>A s</w:t>
      </w:r>
      <w:r w:rsidRPr="0022128B">
        <w:rPr>
          <w:rFonts w:ascii="Times New Roman" w:hAnsi="Times New Roman" w:cs="Times New Roman"/>
          <w:sz w:val="24"/>
          <w:szCs w:val="24"/>
          <w:rPrChange w:id="1650" w:author="ecslogon" w:date="2015-12-15T22:02:00Z">
            <w:rPr>
              <w:rFonts w:ascii="Times New Roman" w:hAnsi="Times New Roman" w:cs="Times New Roman"/>
            </w:rPr>
          </w:rPrChange>
        </w:rPr>
        <w:t>teel grade 420</w:t>
      </w:r>
      <w:r w:rsidR="003E2419">
        <w:rPr>
          <w:rFonts w:ascii="Times New Roman" w:hAnsi="Times New Roman" w:cs="Times New Roman"/>
          <w:sz w:val="24"/>
          <w:szCs w:val="24"/>
        </w:rPr>
        <w:t xml:space="preserve"> bridge</w:t>
      </w:r>
      <w:r w:rsidRPr="0022128B">
        <w:rPr>
          <w:rFonts w:ascii="Times New Roman" w:hAnsi="Times New Roman" w:cs="Times New Roman"/>
          <w:sz w:val="24"/>
          <w:szCs w:val="24"/>
          <w:rPrChange w:id="1651" w:author="ecslogon" w:date="2015-12-15T22:02:00Z">
            <w:rPr>
              <w:rFonts w:ascii="Times New Roman" w:hAnsi="Times New Roman" w:cs="Times New Roman"/>
            </w:rPr>
          </w:rPrChange>
        </w:rPr>
        <w:t>, while heavier than</w:t>
      </w:r>
      <w:r w:rsidR="003E2419">
        <w:rPr>
          <w:rFonts w:ascii="Times New Roman" w:hAnsi="Times New Roman" w:cs="Times New Roman"/>
          <w:sz w:val="24"/>
          <w:szCs w:val="24"/>
        </w:rPr>
        <w:t xml:space="preserve"> a</w:t>
      </w:r>
      <w:r w:rsidRPr="0022128B">
        <w:rPr>
          <w:rFonts w:ascii="Times New Roman" w:hAnsi="Times New Roman" w:cs="Times New Roman"/>
          <w:sz w:val="24"/>
          <w:szCs w:val="24"/>
          <w:rPrChange w:id="1652" w:author="ecslogon" w:date="2015-12-15T22:02:00Z">
            <w:rPr>
              <w:rFonts w:ascii="Times New Roman" w:hAnsi="Times New Roman" w:cs="Times New Roman"/>
            </w:rPr>
          </w:rPrChange>
        </w:rPr>
        <w:t xml:space="preserve"> 550 steel bridge,</w:t>
      </w:r>
      <w:r w:rsidR="003E2419">
        <w:rPr>
          <w:rFonts w:ascii="Times New Roman" w:hAnsi="Times New Roman" w:cs="Times New Roman"/>
          <w:sz w:val="24"/>
          <w:szCs w:val="24"/>
        </w:rPr>
        <w:t xml:space="preserve"> had the lowest material costs at </w:t>
      </w:r>
      <w:r w:rsidRPr="0022128B">
        <w:rPr>
          <w:rFonts w:ascii="Times New Roman" w:hAnsi="Times New Roman" w:cs="Times New Roman"/>
          <w:sz w:val="24"/>
          <w:szCs w:val="24"/>
          <w:rPrChange w:id="1653" w:author="ecslogon" w:date="2015-12-15T22:02:00Z">
            <w:rPr>
              <w:rFonts w:ascii="Times New Roman" w:hAnsi="Times New Roman" w:cs="Times New Roman"/>
            </w:rPr>
          </w:rPrChange>
        </w:rPr>
        <w:t>$1479.00</w:t>
      </w:r>
      <w:r w:rsidR="003E2419">
        <w:rPr>
          <w:rFonts w:ascii="Times New Roman" w:hAnsi="Times New Roman" w:cs="Times New Roman"/>
          <w:sz w:val="24"/>
          <w:szCs w:val="24"/>
        </w:rPr>
        <w:t xml:space="preserve"> vs </w:t>
      </w:r>
      <w:r w:rsidR="003E2419" w:rsidRPr="0022128B">
        <w:rPr>
          <w:rFonts w:ascii="Times New Roman" w:hAnsi="Times New Roman" w:cs="Times New Roman"/>
          <w:sz w:val="24"/>
          <w:szCs w:val="24"/>
          <w:rPrChange w:id="1654" w:author="ecslogon" w:date="2015-12-15T22:02:00Z">
            <w:rPr>
              <w:rFonts w:ascii="Times New Roman" w:hAnsi="Times New Roman" w:cs="Times New Roman"/>
            </w:rPr>
          </w:rPrChange>
        </w:rPr>
        <w:t>$1534.00</w:t>
      </w:r>
      <w:r w:rsidR="003E2419">
        <w:rPr>
          <w:rFonts w:ascii="Times New Roman" w:hAnsi="Times New Roman" w:cs="Times New Roman"/>
          <w:sz w:val="24"/>
          <w:szCs w:val="24"/>
        </w:rPr>
        <w:t xml:space="preserve"> respectively</w:t>
      </w:r>
      <w:r w:rsidRPr="0022128B">
        <w:rPr>
          <w:rFonts w:ascii="Times New Roman" w:hAnsi="Times New Roman" w:cs="Times New Roman"/>
          <w:sz w:val="24"/>
          <w:szCs w:val="24"/>
          <w:rPrChange w:id="1655" w:author="ecslogon" w:date="2015-12-15T22:02:00Z">
            <w:rPr>
              <w:rFonts w:ascii="Times New Roman" w:hAnsi="Times New Roman" w:cs="Times New Roman"/>
            </w:rPr>
          </w:rPrChange>
        </w:rPr>
        <w:t xml:space="preserve">. This result is not immediately recognizable without performing </w:t>
      </w:r>
      <w:r w:rsidR="003E2419">
        <w:rPr>
          <w:rFonts w:ascii="Times New Roman" w:hAnsi="Times New Roman" w:cs="Times New Roman"/>
          <w:sz w:val="24"/>
          <w:szCs w:val="24"/>
        </w:rPr>
        <w:t>additional</w:t>
      </w:r>
      <w:r w:rsidRPr="0022128B">
        <w:rPr>
          <w:rFonts w:ascii="Times New Roman" w:hAnsi="Times New Roman" w:cs="Times New Roman"/>
          <w:sz w:val="24"/>
          <w:szCs w:val="24"/>
          <w:rPrChange w:id="1656" w:author="ecslogon" w:date="2015-12-15T22:02:00Z">
            <w:rPr>
              <w:rFonts w:ascii="Times New Roman" w:hAnsi="Times New Roman" w:cs="Times New Roman"/>
            </w:rPr>
          </w:rPrChange>
        </w:rPr>
        <w:t xml:space="preserve"> </w:t>
      </w:r>
      <w:r w:rsidR="003E2419">
        <w:rPr>
          <w:rFonts w:ascii="Times New Roman" w:hAnsi="Times New Roman" w:cs="Times New Roman"/>
          <w:sz w:val="24"/>
          <w:szCs w:val="24"/>
        </w:rPr>
        <w:t>material cost analysis</w:t>
      </w:r>
      <w:r w:rsidRPr="0022128B">
        <w:rPr>
          <w:rFonts w:ascii="Times New Roman" w:hAnsi="Times New Roman" w:cs="Times New Roman"/>
          <w:sz w:val="24"/>
          <w:szCs w:val="24"/>
          <w:rPrChange w:id="1657" w:author="ecslogon" w:date="2015-12-15T22:02:00Z">
            <w:rPr>
              <w:rFonts w:ascii="Times New Roman" w:hAnsi="Times New Roman" w:cs="Times New Roman"/>
            </w:rPr>
          </w:rPrChange>
        </w:rPr>
        <w:t>. Steel grades 270 and 340 were the cheapest op</w:t>
      </w:r>
      <w:r w:rsidR="003E2419">
        <w:rPr>
          <w:rFonts w:ascii="Times New Roman" w:hAnsi="Times New Roman" w:cs="Times New Roman"/>
          <w:sz w:val="24"/>
          <w:szCs w:val="24"/>
        </w:rPr>
        <w:t>tions in terms of material cost;</w:t>
      </w:r>
      <w:r w:rsidRPr="0022128B">
        <w:rPr>
          <w:rFonts w:ascii="Times New Roman" w:hAnsi="Times New Roman" w:cs="Times New Roman"/>
          <w:sz w:val="24"/>
          <w:szCs w:val="24"/>
          <w:rPrChange w:id="1658" w:author="ecslogon" w:date="2015-12-15T22:02:00Z">
            <w:rPr>
              <w:rFonts w:ascii="Times New Roman" w:hAnsi="Times New Roman" w:cs="Times New Roman"/>
            </w:rPr>
          </w:rPrChange>
        </w:rPr>
        <w:t xml:space="preserve"> </w:t>
      </w:r>
      <w:r w:rsidR="003E2419">
        <w:rPr>
          <w:rFonts w:ascii="Times New Roman" w:hAnsi="Times New Roman" w:cs="Times New Roman"/>
          <w:sz w:val="24"/>
          <w:szCs w:val="24"/>
        </w:rPr>
        <w:t>h</w:t>
      </w:r>
      <w:r w:rsidRPr="0022128B">
        <w:rPr>
          <w:rFonts w:ascii="Times New Roman" w:hAnsi="Times New Roman" w:cs="Times New Roman"/>
          <w:sz w:val="24"/>
          <w:szCs w:val="24"/>
          <w:rPrChange w:id="1659" w:author="ecslogon" w:date="2015-12-15T22:02:00Z">
            <w:rPr>
              <w:rFonts w:ascii="Times New Roman" w:hAnsi="Times New Roman" w:cs="Times New Roman"/>
            </w:rPr>
          </w:rPrChange>
        </w:rPr>
        <w:t xml:space="preserve">owever, </w:t>
      </w:r>
      <w:r w:rsidR="003E2419">
        <w:rPr>
          <w:rFonts w:ascii="Times New Roman" w:hAnsi="Times New Roman" w:cs="Times New Roman"/>
          <w:sz w:val="24"/>
          <w:szCs w:val="24"/>
        </w:rPr>
        <w:t>the</w:t>
      </w:r>
      <w:r w:rsidR="00B65532">
        <w:rPr>
          <w:rFonts w:ascii="Times New Roman" w:hAnsi="Times New Roman" w:cs="Times New Roman"/>
          <w:sz w:val="24"/>
          <w:szCs w:val="24"/>
        </w:rPr>
        <w:t>ir</w:t>
      </w:r>
      <w:r w:rsidR="003E2419">
        <w:rPr>
          <w:rFonts w:ascii="Times New Roman" w:hAnsi="Times New Roman" w:cs="Times New Roman"/>
          <w:sz w:val="24"/>
          <w:szCs w:val="24"/>
        </w:rPr>
        <w:t xml:space="preserve"> </w:t>
      </w:r>
      <w:r w:rsidRPr="0022128B">
        <w:rPr>
          <w:rFonts w:ascii="Times New Roman" w:hAnsi="Times New Roman" w:cs="Times New Roman"/>
          <w:sz w:val="24"/>
          <w:szCs w:val="24"/>
          <w:rPrChange w:id="1660" w:author="ecslogon" w:date="2015-12-15T22:02:00Z">
            <w:rPr>
              <w:rFonts w:ascii="Times New Roman" w:hAnsi="Times New Roman" w:cs="Times New Roman"/>
            </w:rPr>
          </w:rPrChange>
        </w:rPr>
        <w:t xml:space="preserve">resultant bridge mass </w:t>
      </w:r>
      <w:r w:rsidR="003E2419">
        <w:rPr>
          <w:rFonts w:ascii="Times New Roman" w:hAnsi="Times New Roman" w:cs="Times New Roman"/>
          <w:sz w:val="24"/>
          <w:szCs w:val="24"/>
        </w:rPr>
        <w:t xml:space="preserve">to compensate for element stresses </w:t>
      </w:r>
      <w:r w:rsidRPr="0022128B">
        <w:rPr>
          <w:rFonts w:ascii="Times New Roman" w:hAnsi="Times New Roman" w:cs="Times New Roman"/>
          <w:sz w:val="24"/>
          <w:szCs w:val="24"/>
          <w:rPrChange w:id="1661" w:author="ecslogon" w:date="2015-12-15T22:02:00Z">
            <w:rPr>
              <w:rFonts w:ascii="Times New Roman" w:hAnsi="Times New Roman" w:cs="Times New Roman"/>
            </w:rPr>
          </w:rPrChange>
        </w:rPr>
        <w:t xml:space="preserve">was enough to make </w:t>
      </w:r>
      <w:r w:rsidR="003E2419">
        <w:rPr>
          <w:rFonts w:ascii="Times New Roman" w:hAnsi="Times New Roman" w:cs="Times New Roman"/>
          <w:sz w:val="24"/>
          <w:szCs w:val="24"/>
        </w:rPr>
        <w:t>these options</w:t>
      </w:r>
      <w:r w:rsidRPr="0022128B">
        <w:rPr>
          <w:rFonts w:ascii="Times New Roman" w:hAnsi="Times New Roman" w:cs="Times New Roman"/>
          <w:sz w:val="24"/>
          <w:szCs w:val="24"/>
          <w:rPrChange w:id="1662" w:author="ecslogon" w:date="2015-12-15T22:02:00Z">
            <w:rPr>
              <w:rFonts w:ascii="Times New Roman" w:hAnsi="Times New Roman" w:cs="Times New Roman"/>
            </w:rPr>
          </w:rPrChange>
        </w:rPr>
        <w:t xml:space="preserve"> the costliest in terms of total </w:t>
      </w:r>
      <w:r w:rsidR="003E2419">
        <w:rPr>
          <w:rFonts w:ascii="Times New Roman" w:hAnsi="Times New Roman" w:cs="Times New Roman"/>
          <w:sz w:val="24"/>
          <w:szCs w:val="24"/>
        </w:rPr>
        <w:t>monetary</w:t>
      </w:r>
      <w:r w:rsidRPr="0022128B">
        <w:rPr>
          <w:rFonts w:ascii="Times New Roman" w:hAnsi="Times New Roman" w:cs="Times New Roman"/>
          <w:sz w:val="24"/>
          <w:szCs w:val="24"/>
          <w:rPrChange w:id="1663" w:author="ecslogon" w:date="2015-12-15T22:02:00Z">
            <w:rPr>
              <w:rFonts w:ascii="Times New Roman" w:hAnsi="Times New Roman" w:cs="Times New Roman"/>
            </w:rPr>
          </w:rPrChange>
        </w:rPr>
        <w:t xml:space="preserve"> costs. </w:t>
      </w:r>
      <w:r w:rsidR="00B07274">
        <w:rPr>
          <w:rFonts w:ascii="Times New Roman" w:hAnsi="Times New Roman" w:cs="Times New Roman"/>
          <w:sz w:val="24"/>
          <w:szCs w:val="24"/>
        </w:rPr>
        <w:t>Finally, sensitivity analysis was carried out on</w:t>
      </w:r>
      <w:r w:rsidR="00AC7D1A">
        <w:rPr>
          <w:rFonts w:ascii="Times New Roman" w:hAnsi="Times New Roman" w:cs="Times New Roman"/>
          <w:sz w:val="24"/>
          <w:szCs w:val="24"/>
        </w:rPr>
        <w:t xml:space="preserve"> steel 420 optimization results. It was determined that if yield strength is increased by 25 and 50 MPa respectively the corresponding weight reduction of the truss bridge is 125.3 and 250.5 kg. Sensitivity analysis also determined that bridge design is more sensitive when weaker steel variant are used.</w:t>
      </w:r>
    </w:p>
    <w:p w14:paraId="23FF1EF2" w14:textId="6C6A6034" w:rsidR="00C5053F" w:rsidRPr="0022128B" w:rsidRDefault="00C5053F" w:rsidP="002E66AC">
      <w:pPr>
        <w:rPr>
          <w:rFonts w:ascii="Times New Roman" w:hAnsi="Times New Roman" w:cs="Times New Roman"/>
          <w:sz w:val="24"/>
          <w:szCs w:val="24"/>
          <w:rPrChange w:id="1664" w:author="ecslogon" w:date="2015-12-15T22:02:00Z">
            <w:rPr>
              <w:rFonts w:ascii="Times New Roman" w:hAnsi="Times New Roman" w:cs="Times New Roman"/>
            </w:rPr>
          </w:rPrChange>
        </w:rPr>
      </w:pPr>
      <w:r w:rsidRPr="0022128B">
        <w:rPr>
          <w:rFonts w:ascii="Times New Roman" w:hAnsi="Times New Roman" w:cs="Times New Roman"/>
          <w:sz w:val="24"/>
          <w:szCs w:val="24"/>
          <w:rPrChange w:id="1665" w:author="ecslogon" w:date="2015-12-15T22:02:00Z">
            <w:rPr>
              <w:rFonts w:ascii="Times New Roman" w:hAnsi="Times New Roman" w:cs="Times New Roman"/>
            </w:rPr>
          </w:rPrChange>
        </w:rPr>
        <w:tab/>
        <w:t xml:space="preserve">In closing, </w:t>
      </w:r>
      <w:r w:rsidR="003E2419">
        <w:rPr>
          <w:rFonts w:ascii="Times New Roman" w:hAnsi="Times New Roman" w:cs="Times New Roman"/>
          <w:sz w:val="24"/>
          <w:szCs w:val="24"/>
        </w:rPr>
        <w:t xml:space="preserve">a truss bridge </w:t>
      </w:r>
      <w:r w:rsidRPr="0022128B">
        <w:rPr>
          <w:rFonts w:ascii="Times New Roman" w:hAnsi="Times New Roman" w:cs="Times New Roman"/>
          <w:sz w:val="24"/>
          <w:szCs w:val="24"/>
          <w:rPrChange w:id="1666" w:author="ecslogon" w:date="2015-12-15T22:02:00Z">
            <w:rPr>
              <w:rFonts w:ascii="Times New Roman" w:hAnsi="Times New Roman" w:cs="Times New Roman"/>
            </w:rPr>
          </w:rPrChange>
        </w:rPr>
        <w:t xml:space="preserve">optimization procedure was carried out with the aid of </w:t>
      </w:r>
      <w:r w:rsidR="009170F1">
        <w:rPr>
          <w:rFonts w:ascii="Times New Roman" w:hAnsi="Times New Roman" w:cs="Times New Roman"/>
          <w:sz w:val="24"/>
          <w:szCs w:val="24"/>
        </w:rPr>
        <w:t>an</w:t>
      </w:r>
      <w:r w:rsidRPr="0022128B">
        <w:rPr>
          <w:rFonts w:ascii="Times New Roman" w:hAnsi="Times New Roman" w:cs="Times New Roman"/>
          <w:sz w:val="24"/>
          <w:szCs w:val="24"/>
          <w:rPrChange w:id="1667" w:author="ecslogon" w:date="2015-12-15T22:02:00Z">
            <w:rPr>
              <w:rFonts w:ascii="Times New Roman" w:hAnsi="Times New Roman" w:cs="Times New Roman"/>
            </w:rPr>
          </w:rPrChange>
        </w:rPr>
        <w:t xml:space="preserve"> FEA </w:t>
      </w:r>
      <w:r w:rsidR="009170F1">
        <w:rPr>
          <w:rFonts w:ascii="Times New Roman" w:hAnsi="Times New Roman" w:cs="Times New Roman"/>
          <w:sz w:val="24"/>
          <w:szCs w:val="24"/>
        </w:rPr>
        <w:t>solver in MATLAB</w:t>
      </w:r>
      <w:r w:rsidRPr="0022128B">
        <w:rPr>
          <w:rFonts w:ascii="Times New Roman" w:hAnsi="Times New Roman" w:cs="Times New Roman"/>
          <w:sz w:val="24"/>
          <w:szCs w:val="24"/>
          <w:rPrChange w:id="1668" w:author="ecslogon" w:date="2015-12-15T22:02:00Z">
            <w:rPr>
              <w:rFonts w:ascii="Times New Roman" w:hAnsi="Times New Roman" w:cs="Times New Roman"/>
            </w:rPr>
          </w:rPrChange>
        </w:rPr>
        <w:t xml:space="preserve">. </w:t>
      </w:r>
      <w:r w:rsidR="003E2419">
        <w:rPr>
          <w:rFonts w:ascii="Times New Roman" w:hAnsi="Times New Roman" w:cs="Times New Roman"/>
          <w:sz w:val="24"/>
          <w:szCs w:val="24"/>
        </w:rPr>
        <w:t>The p</w:t>
      </w:r>
      <w:r w:rsidRPr="0022128B">
        <w:rPr>
          <w:rFonts w:ascii="Times New Roman" w:hAnsi="Times New Roman" w:cs="Times New Roman"/>
          <w:sz w:val="24"/>
          <w:szCs w:val="24"/>
          <w:rPrChange w:id="1669" w:author="ecslogon" w:date="2015-12-15T22:02:00Z">
            <w:rPr>
              <w:rFonts w:ascii="Times New Roman" w:hAnsi="Times New Roman" w:cs="Times New Roman"/>
            </w:rPr>
          </w:rPrChange>
        </w:rPr>
        <w:t xml:space="preserve">roject goal was to obtain the cheapest bridge design, which was achieved successfully. </w:t>
      </w:r>
    </w:p>
    <w:p w14:paraId="0D52F9B7" w14:textId="77777777" w:rsidR="003E479F" w:rsidRPr="003C0EBB" w:rsidRDefault="003E479F">
      <w:pPr>
        <w:rPr>
          <w:rFonts w:ascii="Times New Roman" w:hAnsi="Times New Roman" w:cs="Times New Roman"/>
          <w:b/>
        </w:rPr>
      </w:pPr>
      <w:r w:rsidRPr="003C0EBB">
        <w:rPr>
          <w:rFonts w:ascii="Times New Roman" w:hAnsi="Times New Roman" w:cs="Times New Roman"/>
          <w:b/>
        </w:rPr>
        <w:t>References</w:t>
      </w:r>
    </w:p>
    <w:p w14:paraId="4342A61D" w14:textId="77777777" w:rsidR="006E470B" w:rsidRPr="00981A01" w:rsidRDefault="006E470B" w:rsidP="006E470B">
      <w:pPr>
        <w:pStyle w:val="ListParagraph"/>
        <w:numPr>
          <w:ilvl w:val="0"/>
          <w:numId w:val="1"/>
        </w:numPr>
        <w:rPr>
          <w:rFonts w:ascii="Times New Roman" w:hAnsi="Times New Roman" w:cs="Times New Roman"/>
        </w:rPr>
      </w:pPr>
      <w:commentRangeStart w:id="1670"/>
      <w:proofErr w:type="spellStart"/>
      <w:r w:rsidRPr="00981A01">
        <w:rPr>
          <w:rFonts w:ascii="Times New Roman" w:hAnsi="Times New Roman" w:cs="Times New Roman"/>
        </w:rPr>
        <w:t>Plesha</w:t>
      </w:r>
      <w:proofErr w:type="spellEnd"/>
      <w:r w:rsidRPr="00981A01">
        <w:rPr>
          <w:rFonts w:ascii="Times New Roman" w:hAnsi="Times New Roman" w:cs="Times New Roman"/>
        </w:rPr>
        <w:t xml:space="preserve">, Michael E.; Gray, Gary L.; Costanzo, Francesco (2013). Engineering Mechanics: Statics (2nd </w:t>
      </w:r>
      <w:proofErr w:type="gramStart"/>
      <w:r w:rsidRPr="00981A01">
        <w:rPr>
          <w:rFonts w:ascii="Times New Roman" w:hAnsi="Times New Roman" w:cs="Times New Roman"/>
        </w:rPr>
        <w:t>ed</w:t>
      </w:r>
      <w:proofErr w:type="gramEnd"/>
      <w:r w:rsidRPr="00981A01">
        <w:rPr>
          <w:rFonts w:ascii="Times New Roman" w:hAnsi="Times New Roman" w:cs="Times New Roman"/>
        </w:rPr>
        <w:t>.). New York: McGraw</w:t>
      </w:r>
      <w:r w:rsidR="00466223" w:rsidRPr="00981A01">
        <w:rPr>
          <w:rFonts w:ascii="Times New Roman" w:hAnsi="Times New Roman" w:cs="Times New Roman"/>
        </w:rPr>
        <w:t>-Hill Companies Inc</w:t>
      </w:r>
      <w:r w:rsidRPr="00981A01">
        <w:rPr>
          <w:rFonts w:ascii="Times New Roman" w:hAnsi="Times New Roman" w:cs="Times New Roman"/>
        </w:rPr>
        <w:t>. ISBN 0-07-338029-6.</w:t>
      </w:r>
    </w:p>
    <w:p w14:paraId="6EEB8F0F" w14:textId="77777777" w:rsidR="006E470B" w:rsidRPr="00981A01" w:rsidRDefault="006E470B" w:rsidP="006E470B">
      <w:pPr>
        <w:pStyle w:val="ListParagraph"/>
        <w:rPr>
          <w:rFonts w:ascii="Times New Roman" w:hAnsi="Times New Roman" w:cs="Times New Roman"/>
        </w:rPr>
      </w:pPr>
    </w:p>
    <w:p w14:paraId="5DDC1B33" w14:textId="77777777" w:rsidR="002226C0" w:rsidRPr="00981A01" w:rsidRDefault="006E470B" w:rsidP="006E470B">
      <w:pPr>
        <w:pStyle w:val="ListParagraph"/>
        <w:numPr>
          <w:ilvl w:val="0"/>
          <w:numId w:val="1"/>
        </w:numPr>
        <w:rPr>
          <w:rFonts w:ascii="Times New Roman" w:hAnsi="Times New Roman" w:cs="Times New Roman"/>
          <w:b/>
        </w:rPr>
      </w:pPr>
      <w:r w:rsidRPr="00981A01">
        <w:rPr>
          <w:rFonts w:ascii="Times New Roman" w:hAnsi="Times New Roman" w:cs="Times New Roman"/>
        </w:rPr>
        <w:t>Ching, Frank. A Visual Dictionary of Architecture. 2nd ed.</w:t>
      </w:r>
      <w:r w:rsidR="00466223" w:rsidRPr="00981A01">
        <w:rPr>
          <w:rFonts w:ascii="Times New Roman" w:hAnsi="Times New Roman" w:cs="Times New Roman"/>
        </w:rPr>
        <w:t xml:space="preserve"> Hoboken, N.J.: Wiley, 2012</w:t>
      </w:r>
      <w:r w:rsidRPr="00981A01">
        <w:rPr>
          <w:rFonts w:ascii="Times New Roman" w:hAnsi="Times New Roman" w:cs="Times New Roman"/>
        </w:rPr>
        <w:t>. Print. ISBN 9780470648858</w:t>
      </w:r>
    </w:p>
    <w:p w14:paraId="600C4AF8" w14:textId="77777777" w:rsidR="006E470B" w:rsidRPr="00981A01" w:rsidRDefault="006E470B" w:rsidP="006E470B">
      <w:pPr>
        <w:pStyle w:val="ListParagraph"/>
        <w:rPr>
          <w:rFonts w:ascii="Times New Roman" w:hAnsi="Times New Roman" w:cs="Times New Roman"/>
          <w:b/>
        </w:rPr>
      </w:pPr>
    </w:p>
    <w:p w14:paraId="52A4E4F5" w14:textId="77777777" w:rsidR="006E470B" w:rsidRPr="00981A01" w:rsidRDefault="008968C8" w:rsidP="006E470B">
      <w:pPr>
        <w:pStyle w:val="ListParagraph"/>
        <w:numPr>
          <w:ilvl w:val="0"/>
          <w:numId w:val="1"/>
        </w:numPr>
        <w:rPr>
          <w:rFonts w:ascii="Times New Roman" w:hAnsi="Times New Roman" w:cs="Times New Roman"/>
        </w:rPr>
      </w:pPr>
      <w:hyperlink r:id="rId22" w:history="1">
        <w:r w:rsidR="006E470B" w:rsidRPr="00981A01">
          <w:rPr>
            <w:rStyle w:val="Hyperlink"/>
            <w:rFonts w:ascii="Times New Roman" w:hAnsi="Times New Roman" w:cs="Times New Roman"/>
            <w:color w:val="auto"/>
            <w:u w:val="none"/>
          </w:rPr>
          <w:t>http://www.etymonline.com/index.php?term=truss</w:t>
        </w:r>
      </w:hyperlink>
    </w:p>
    <w:p w14:paraId="1AF0752E" w14:textId="77777777" w:rsidR="006E470B" w:rsidRPr="00981A01" w:rsidRDefault="006E470B" w:rsidP="006E470B">
      <w:pPr>
        <w:pStyle w:val="ListParagraph"/>
        <w:rPr>
          <w:rFonts w:ascii="Times New Roman" w:hAnsi="Times New Roman" w:cs="Times New Roman"/>
          <w:b/>
        </w:rPr>
      </w:pPr>
    </w:p>
    <w:p w14:paraId="15CC27F3" w14:textId="77777777" w:rsidR="006E470B" w:rsidRPr="00981A01" w:rsidRDefault="006E470B" w:rsidP="006E470B">
      <w:pPr>
        <w:pStyle w:val="ListParagraph"/>
        <w:numPr>
          <w:ilvl w:val="0"/>
          <w:numId w:val="1"/>
        </w:numPr>
        <w:rPr>
          <w:rFonts w:ascii="Times New Roman" w:hAnsi="Times New Roman" w:cs="Times New Roman"/>
        </w:rPr>
      </w:pPr>
      <w:proofErr w:type="spellStart"/>
      <w:r w:rsidRPr="00981A01">
        <w:rPr>
          <w:rFonts w:ascii="Times New Roman" w:hAnsi="Times New Roman" w:cs="Times New Roman"/>
        </w:rPr>
        <w:t>Hibbeler</w:t>
      </w:r>
      <w:proofErr w:type="spellEnd"/>
      <w:r w:rsidRPr="00981A01">
        <w:rPr>
          <w:rFonts w:ascii="Times New Roman" w:hAnsi="Times New Roman" w:cs="Times New Roman"/>
        </w:rPr>
        <w:t xml:space="preserve">, Russell Charles (1983) [1974]. Engineering Mechanics-Statics (3rd </w:t>
      </w:r>
      <w:proofErr w:type="gramStart"/>
      <w:r w:rsidRPr="00981A01">
        <w:rPr>
          <w:rFonts w:ascii="Times New Roman" w:hAnsi="Times New Roman" w:cs="Times New Roman"/>
        </w:rPr>
        <w:t>ed</w:t>
      </w:r>
      <w:proofErr w:type="gramEnd"/>
      <w:r w:rsidRPr="00981A01">
        <w:rPr>
          <w:rFonts w:ascii="Times New Roman" w:hAnsi="Times New Roman" w:cs="Times New Roman"/>
        </w:rPr>
        <w:t>.). New York: M</w:t>
      </w:r>
      <w:r w:rsidR="00466223" w:rsidRPr="00981A01">
        <w:rPr>
          <w:rFonts w:ascii="Times New Roman" w:hAnsi="Times New Roman" w:cs="Times New Roman"/>
        </w:rPr>
        <w:t>acmillan Publishing Co., Inc.</w:t>
      </w:r>
      <w:r w:rsidRPr="00981A01">
        <w:rPr>
          <w:rFonts w:ascii="Times New Roman" w:hAnsi="Times New Roman" w:cs="Times New Roman"/>
        </w:rPr>
        <w:t xml:space="preserve"> ISBN 0-02-354310-8.</w:t>
      </w:r>
    </w:p>
    <w:p w14:paraId="54255EA2" w14:textId="77777777" w:rsidR="006E470B" w:rsidRPr="00981A01" w:rsidRDefault="006E470B" w:rsidP="006E470B">
      <w:pPr>
        <w:pStyle w:val="ListParagraph"/>
        <w:rPr>
          <w:rFonts w:ascii="Times New Roman" w:hAnsi="Times New Roman" w:cs="Times New Roman"/>
        </w:rPr>
      </w:pPr>
    </w:p>
    <w:p w14:paraId="38AC4006" w14:textId="77777777" w:rsidR="006E470B" w:rsidRPr="00981A01" w:rsidRDefault="006E470B" w:rsidP="006E470B">
      <w:pPr>
        <w:pStyle w:val="ListParagraph"/>
        <w:numPr>
          <w:ilvl w:val="0"/>
          <w:numId w:val="1"/>
        </w:numPr>
        <w:rPr>
          <w:rFonts w:ascii="Times New Roman" w:hAnsi="Times New Roman" w:cs="Times New Roman"/>
        </w:rPr>
      </w:pPr>
      <w:r w:rsidRPr="00981A01">
        <w:rPr>
          <w:rFonts w:ascii="Times New Roman" w:hAnsi="Times New Roman" w:cs="Times New Roman"/>
        </w:rPr>
        <w:t>Matweb.com</w:t>
      </w:r>
      <w:r w:rsidR="00466223" w:rsidRPr="00981A01">
        <w:rPr>
          <w:rFonts w:ascii="Times New Roman" w:hAnsi="Times New Roman" w:cs="Times New Roman"/>
        </w:rPr>
        <w:t xml:space="preserve"> (Steel Material Properties)</w:t>
      </w:r>
    </w:p>
    <w:p w14:paraId="4320F17C" w14:textId="77777777" w:rsidR="006E470B" w:rsidRPr="00981A01" w:rsidRDefault="006E470B" w:rsidP="006E470B">
      <w:pPr>
        <w:pStyle w:val="ListParagraph"/>
        <w:rPr>
          <w:rFonts w:ascii="Times New Roman" w:hAnsi="Times New Roman" w:cs="Times New Roman"/>
        </w:rPr>
      </w:pPr>
    </w:p>
    <w:p w14:paraId="61DCEA93" w14:textId="77777777" w:rsidR="006E470B" w:rsidRPr="00981A01" w:rsidRDefault="006E470B" w:rsidP="006E470B">
      <w:pPr>
        <w:pStyle w:val="ListParagraph"/>
        <w:numPr>
          <w:ilvl w:val="0"/>
          <w:numId w:val="1"/>
        </w:numPr>
        <w:rPr>
          <w:rFonts w:ascii="Times New Roman" w:hAnsi="Times New Roman" w:cs="Times New Roman"/>
        </w:rPr>
      </w:pPr>
      <w:r w:rsidRPr="00981A01">
        <w:rPr>
          <w:rFonts w:ascii="Times New Roman" w:hAnsi="Times New Roman" w:cs="Times New Roman"/>
        </w:rPr>
        <w:t>Alibaba.com</w:t>
      </w:r>
      <w:r w:rsidR="00466223" w:rsidRPr="00981A01">
        <w:rPr>
          <w:rFonts w:ascii="Times New Roman" w:hAnsi="Times New Roman" w:cs="Times New Roman"/>
        </w:rPr>
        <w:t xml:space="preserve"> (Material Pricing)</w:t>
      </w:r>
    </w:p>
    <w:p w14:paraId="73200302" w14:textId="77777777" w:rsidR="006E470B" w:rsidRPr="00981A01" w:rsidRDefault="006E470B" w:rsidP="006E470B">
      <w:pPr>
        <w:pStyle w:val="ListParagraph"/>
        <w:rPr>
          <w:rFonts w:ascii="Times New Roman" w:hAnsi="Times New Roman" w:cs="Times New Roman"/>
        </w:rPr>
      </w:pPr>
    </w:p>
    <w:p w14:paraId="2E205C5D" w14:textId="77777777" w:rsidR="006E470B" w:rsidRPr="00981A01" w:rsidRDefault="00466223" w:rsidP="006E470B">
      <w:pPr>
        <w:pStyle w:val="ListParagraph"/>
        <w:numPr>
          <w:ilvl w:val="0"/>
          <w:numId w:val="1"/>
        </w:numPr>
        <w:rPr>
          <w:rFonts w:ascii="Times New Roman" w:hAnsi="Times New Roman" w:cs="Times New Roman"/>
        </w:rPr>
      </w:pPr>
      <w:r w:rsidRPr="00981A01">
        <w:rPr>
          <w:rFonts w:ascii="Times New Roman" w:hAnsi="Times New Roman" w:cs="Times New Roman"/>
        </w:rPr>
        <w:t xml:space="preserve">Kwon, Young W.; Bang </w:t>
      </w:r>
      <w:proofErr w:type="spellStart"/>
      <w:r w:rsidRPr="00981A01">
        <w:rPr>
          <w:rFonts w:ascii="Times New Roman" w:hAnsi="Times New Roman" w:cs="Times New Roman"/>
        </w:rPr>
        <w:t>Hyochoong</w:t>
      </w:r>
      <w:proofErr w:type="spellEnd"/>
      <w:r w:rsidRPr="00981A01">
        <w:rPr>
          <w:rFonts w:ascii="Times New Roman" w:hAnsi="Times New Roman" w:cs="Times New Roman"/>
        </w:rPr>
        <w:t xml:space="preserve"> (1997). The Finite Element Method Using MATLAB. Boca Raton, Florida: CRC Press LLC. ISBN 0-8493-9653-0.</w:t>
      </w:r>
    </w:p>
    <w:p w14:paraId="2A842059" w14:textId="77777777" w:rsidR="00466223" w:rsidRPr="00466223" w:rsidRDefault="00466223" w:rsidP="00466223">
      <w:pPr>
        <w:pStyle w:val="ListParagraph"/>
        <w:rPr>
          <w:rFonts w:ascii="Times New Roman" w:hAnsi="Times New Roman" w:cs="Times New Roman"/>
        </w:rPr>
      </w:pPr>
    </w:p>
    <w:p w14:paraId="29D9B187" w14:textId="77777777" w:rsidR="00466223" w:rsidRDefault="006A06E1" w:rsidP="006E470B">
      <w:pPr>
        <w:pStyle w:val="ListParagraph"/>
        <w:numPr>
          <w:ilvl w:val="0"/>
          <w:numId w:val="1"/>
        </w:numPr>
        <w:rPr>
          <w:rFonts w:ascii="Times New Roman" w:hAnsi="Times New Roman" w:cs="Times New Roman"/>
        </w:rPr>
      </w:pPr>
      <w:proofErr w:type="spellStart"/>
      <w:r>
        <w:rPr>
          <w:rFonts w:ascii="Times New Roman" w:hAnsi="Times New Roman" w:cs="Times New Roman"/>
        </w:rPr>
        <w:t>Hibbeler</w:t>
      </w:r>
      <w:proofErr w:type="spellEnd"/>
      <w:r>
        <w:rPr>
          <w:rFonts w:ascii="Times New Roman" w:hAnsi="Times New Roman" w:cs="Times New Roman"/>
        </w:rPr>
        <w:t>, Russell C. Mechanics of Materials (6</w:t>
      </w:r>
      <w:r w:rsidRPr="006A06E1">
        <w:rPr>
          <w:rFonts w:ascii="Times New Roman" w:hAnsi="Times New Roman" w:cs="Times New Roman"/>
          <w:vertAlign w:val="superscript"/>
        </w:rPr>
        <w:t>th</w:t>
      </w:r>
      <w:r>
        <w:rPr>
          <w:rFonts w:ascii="Times New Roman" w:hAnsi="Times New Roman" w:cs="Times New Roman"/>
        </w:rPr>
        <w:t xml:space="preserve"> </w:t>
      </w:r>
      <w:proofErr w:type="spellStart"/>
      <w:proofErr w:type="gramStart"/>
      <w:r>
        <w:rPr>
          <w:rFonts w:ascii="Times New Roman" w:hAnsi="Times New Roman" w:cs="Times New Roman"/>
        </w:rPr>
        <w:t>ed</w:t>
      </w:r>
      <w:proofErr w:type="spellEnd"/>
      <w:proofErr w:type="gramEnd"/>
      <w:r>
        <w:rPr>
          <w:rFonts w:ascii="Times New Roman" w:hAnsi="Times New Roman" w:cs="Times New Roman"/>
        </w:rPr>
        <w:t>). Lebanon Indiana: Prentice Hall. ISBN 0-1360-2230-8.</w:t>
      </w:r>
    </w:p>
    <w:p w14:paraId="1F7C4E8E" w14:textId="77777777" w:rsidR="00B659CF" w:rsidRPr="00B659CF" w:rsidRDefault="00B659CF" w:rsidP="00B659CF">
      <w:pPr>
        <w:pStyle w:val="ListParagraph"/>
        <w:rPr>
          <w:rFonts w:ascii="Times New Roman" w:hAnsi="Times New Roman" w:cs="Times New Roman"/>
        </w:rPr>
      </w:pPr>
    </w:p>
    <w:p w14:paraId="7EDE4E23" w14:textId="77777777" w:rsidR="00B659CF" w:rsidRDefault="00B659CF" w:rsidP="006E470B">
      <w:pPr>
        <w:pStyle w:val="ListParagraph"/>
        <w:numPr>
          <w:ilvl w:val="0"/>
          <w:numId w:val="1"/>
        </w:numPr>
        <w:rPr>
          <w:rFonts w:ascii="Times New Roman" w:hAnsi="Times New Roman" w:cs="Times New Roman"/>
        </w:rPr>
      </w:pPr>
      <w:r>
        <w:rPr>
          <w:rFonts w:ascii="Times New Roman" w:hAnsi="Times New Roman" w:cs="Times New Roman"/>
        </w:rPr>
        <w:t xml:space="preserve">David </w:t>
      </w:r>
      <w:proofErr w:type="spellStart"/>
      <w:r>
        <w:rPr>
          <w:rFonts w:ascii="Times New Roman" w:hAnsi="Times New Roman" w:cs="Times New Roman"/>
        </w:rPr>
        <w:t>Rolyance</w:t>
      </w:r>
      <w:proofErr w:type="spellEnd"/>
      <w:r>
        <w:rPr>
          <w:rFonts w:ascii="Times New Roman" w:hAnsi="Times New Roman" w:cs="Times New Roman"/>
        </w:rPr>
        <w:t>. Finite Element Analysis (2001). Cambridge, MA: MIT</w:t>
      </w:r>
      <w:r w:rsidR="00981A01">
        <w:rPr>
          <w:rFonts w:ascii="Times New Roman" w:hAnsi="Times New Roman" w:cs="Times New Roman"/>
        </w:rPr>
        <w:t xml:space="preserve"> (Course Notes)</w:t>
      </w:r>
      <w:commentRangeEnd w:id="1670"/>
      <w:r w:rsidR="009170F1">
        <w:rPr>
          <w:rStyle w:val="CommentReference"/>
        </w:rPr>
        <w:commentReference w:id="1670"/>
      </w:r>
    </w:p>
    <w:p w14:paraId="2ED3FA21" w14:textId="77777777" w:rsidR="00405745" w:rsidRPr="00405745" w:rsidRDefault="00405745" w:rsidP="00405745">
      <w:pPr>
        <w:pStyle w:val="ListParagraph"/>
        <w:rPr>
          <w:rFonts w:ascii="Times New Roman" w:hAnsi="Times New Roman" w:cs="Times New Roman"/>
        </w:rPr>
      </w:pPr>
    </w:p>
    <w:p w14:paraId="50F3AA2A" w14:textId="11ADBC9C" w:rsidR="00405745" w:rsidRPr="009E4465" w:rsidRDefault="00405745" w:rsidP="006E470B">
      <w:pPr>
        <w:pStyle w:val="ListParagraph"/>
        <w:numPr>
          <w:ilvl w:val="0"/>
          <w:numId w:val="1"/>
        </w:numPr>
        <w:rPr>
          <w:rFonts w:ascii="Times New Roman" w:hAnsi="Times New Roman" w:cs="Times New Roman"/>
        </w:rPr>
      </w:pPr>
      <w:r>
        <w:rPr>
          <w:rFonts w:ascii="Arial" w:hAnsi="Arial" w:cs="Arial"/>
          <w:color w:val="252525"/>
          <w:sz w:val="19"/>
          <w:szCs w:val="19"/>
        </w:rPr>
        <w:t xml:space="preserve">K, </w:t>
      </w:r>
      <w:proofErr w:type="spellStart"/>
      <w:r>
        <w:rPr>
          <w:rFonts w:ascii="Arial" w:hAnsi="Arial" w:cs="Arial"/>
          <w:color w:val="252525"/>
          <w:sz w:val="19"/>
          <w:szCs w:val="19"/>
        </w:rPr>
        <w:t>Aggeliki</w:t>
      </w:r>
      <w:proofErr w:type="spellEnd"/>
      <w:r>
        <w:rPr>
          <w:rFonts w:ascii="Arial" w:hAnsi="Arial" w:cs="Arial"/>
          <w:color w:val="252525"/>
          <w:sz w:val="19"/>
          <w:szCs w:val="19"/>
        </w:rPr>
        <w:t xml:space="preserve">; </w:t>
      </w:r>
      <w:proofErr w:type="spellStart"/>
      <w:r>
        <w:rPr>
          <w:rFonts w:ascii="Arial" w:hAnsi="Arial" w:cs="Arial"/>
          <w:color w:val="252525"/>
          <w:sz w:val="19"/>
          <w:szCs w:val="19"/>
        </w:rPr>
        <w:t>Stonecypher</w:t>
      </w:r>
      <w:proofErr w:type="spellEnd"/>
      <w:r>
        <w:rPr>
          <w:rFonts w:ascii="Arial" w:hAnsi="Arial" w:cs="Arial"/>
          <w:color w:val="252525"/>
          <w:sz w:val="19"/>
          <w:szCs w:val="19"/>
        </w:rPr>
        <w:t>, Lamar.</w:t>
      </w:r>
      <w:r>
        <w:rPr>
          <w:rStyle w:val="apple-converted-space"/>
          <w:rFonts w:ascii="Arial" w:hAnsi="Arial" w:cs="Arial"/>
          <w:color w:val="252525"/>
          <w:sz w:val="19"/>
          <w:szCs w:val="19"/>
        </w:rPr>
        <w:t> </w:t>
      </w:r>
      <w:hyperlink r:id="rId23" w:history="1">
        <w:r>
          <w:rPr>
            <w:rStyle w:val="Hyperlink"/>
            <w:rFonts w:ascii="Arial" w:hAnsi="Arial" w:cs="Arial"/>
            <w:color w:val="663366"/>
            <w:sz w:val="19"/>
            <w:szCs w:val="19"/>
          </w:rPr>
          <w:t>"Truss Bridge Designs"</w:t>
        </w:r>
      </w:hyperlink>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Bright Hub Engineering</w:t>
      </w:r>
    </w:p>
    <w:p w14:paraId="5DA15423" w14:textId="77777777" w:rsidR="009E4465" w:rsidRPr="009E4465" w:rsidRDefault="009E4465" w:rsidP="009E4465">
      <w:pPr>
        <w:pStyle w:val="ListParagraph"/>
        <w:rPr>
          <w:rFonts w:ascii="Times New Roman" w:hAnsi="Times New Roman" w:cs="Times New Roman"/>
        </w:rPr>
      </w:pPr>
    </w:p>
    <w:p w14:paraId="15D669B0" w14:textId="635E19CB" w:rsidR="009E4465" w:rsidRDefault="009E4465" w:rsidP="006E470B">
      <w:pPr>
        <w:pStyle w:val="ListParagraph"/>
        <w:numPr>
          <w:ilvl w:val="0"/>
          <w:numId w:val="1"/>
        </w:numPr>
        <w:rPr>
          <w:rFonts w:ascii="Times New Roman" w:hAnsi="Times New Roman" w:cs="Times New Roman"/>
        </w:rPr>
      </w:pPr>
      <w:r>
        <w:rPr>
          <w:rFonts w:ascii="Times New Roman" w:hAnsi="Times New Roman" w:cs="Times New Roman"/>
        </w:rPr>
        <w:t xml:space="preserve">Arora, </w:t>
      </w:r>
      <w:proofErr w:type="spellStart"/>
      <w:r>
        <w:rPr>
          <w:rFonts w:ascii="Times New Roman" w:hAnsi="Times New Roman" w:cs="Times New Roman"/>
        </w:rPr>
        <w:t>Jasbir</w:t>
      </w:r>
      <w:proofErr w:type="spellEnd"/>
      <w:r>
        <w:rPr>
          <w:rFonts w:ascii="Times New Roman" w:hAnsi="Times New Roman" w:cs="Times New Roman"/>
        </w:rPr>
        <w:t xml:space="preserve"> S. Intro to Optimum Design (3</w:t>
      </w:r>
      <w:r w:rsidRPr="009E4465">
        <w:rPr>
          <w:rFonts w:ascii="Times New Roman" w:hAnsi="Times New Roman" w:cs="Times New Roman"/>
          <w:vertAlign w:val="superscript"/>
        </w:rPr>
        <w:t>rd</w:t>
      </w:r>
      <w:r>
        <w:rPr>
          <w:rFonts w:ascii="Times New Roman" w:hAnsi="Times New Roman" w:cs="Times New Roman"/>
        </w:rPr>
        <w:t xml:space="preserve"> </w:t>
      </w:r>
      <w:proofErr w:type="spellStart"/>
      <w:proofErr w:type="gramStart"/>
      <w:r>
        <w:rPr>
          <w:rFonts w:ascii="Times New Roman" w:hAnsi="Times New Roman" w:cs="Times New Roman"/>
        </w:rPr>
        <w:t>ed</w:t>
      </w:r>
      <w:proofErr w:type="spellEnd"/>
      <w:proofErr w:type="gramEnd"/>
      <w:r>
        <w:rPr>
          <w:rFonts w:ascii="Times New Roman" w:hAnsi="Times New Roman" w:cs="Times New Roman"/>
        </w:rPr>
        <w:t>). Waltham Massachusetts: Academic Press. ISBN 978-0-12-381375-6</w:t>
      </w:r>
    </w:p>
    <w:p w14:paraId="31688987" w14:textId="77777777" w:rsidR="006E470B" w:rsidRPr="006E470B" w:rsidRDefault="006E470B" w:rsidP="006E470B">
      <w:pPr>
        <w:pStyle w:val="ListParagraph"/>
        <w:rPr>
          <w:rFonts w:ascii="Times New Roman" w:hAnsi="Times New Roman" w:cs="Times New Roman"/>
        </w:rPr>
      </w:pPr>
    </w:p>
    <w:p w14:paraId="1270E0C7" w14:textId="77777777" w:rsidR="006E470B" w:rsidRDefault="006E470B" w:rsidP="006E470B">
      <w:pPr>
        <w:rPr>
          <w:rFonts w:ascii="Times New Roman" w:hAnsi="Times New Roman" w:cs="Times New Roman"/>
        </w:rPr>
      </w:pPr>
    </w:p>
    <w:p w14:paraId="0F6BF8E1" w14:textId="77777777" w:rsidR="006E470B" w:rsidRDefault="006E470B" w:rsidP="006E470B">
      <w:pPr>
        <w:rPr>
          <w:rFonts w:ascii="Times New Roman" w:hAnsi="Times New Roman" w:cs="Times New Roman"/>
        </w:rPr>
      </w:pPr>
    </w:p>
    <w:p w14:paraId="3C378743" w14:textId="77777777" w:rsidR="006E470B" w:rsidRDefault="006E470B" w:rsidP="006E470B">
      <w:pPr>
        <w:rPr>
          <w:rFonts w:ascii="Times New Roman" w:hAnsi="Times New Roman" w:cs="Times New Roman"/>
        </w:rPr>
      </w:pPr>
    </w:p>
    <w:p w14:paraId="394CDFAB" w14:textId="77777777" w:rsidR="006E470B" w:rsidRDefault="006E470B" w:rsidP="006E470B">
      <w:pPr>
        <w:rPr>
          <w:rFonts w:ascii="Times New Roman" w:hAnsi="Times New Roman" w:cs="Times New Roman"/>
        </w:rPr>
      </w:pPr>
    </w:p>
    <w:p w14:paraId="552D8427" w14:textId="77777777" w:rsidR="006E470B" w:rsidRDefault="006E470B" w:rsidP="006E470B">
      <w:pPr>
        <w:rPr>
          <w:rFonts w:ascii="Times New Roman" w:hAnsi="Times New Roman" w:cs="Times New Roman"/>
        </w:rPr>
      </w:pPr>
    </w:p>
    <w:p w14:paraId="393A6E53" w14:textId="77777777" w:rsidR="00187878" w:rsidRDefault="003C0EBB" w:rsidP="003C0EBB">
      <w:pPr>
        <w:jc w:val="center"/>
        <w:rPr>
          <w:rFonts w:ascii="Times New Roman" w:hAnsi="Times New Roman" w:cs="Times New Roman"/>
          <w:b/>
        </w:rPr>
      </w:pPr>
      <w:commentRangeStart w:id="1671"/>
      <w:r w:rsidRPr="003C0EBB">
        <w:rPr>
          <w:rFonts w:ascii="Times New Roman" w:hAnsi="Times New Roman" w:cs="Times New Roman"/>
          <w:b/>
        </w:rPr>
        <w:t>Appendix A</w:t>
      </w:r>
      <w:commentRangeEnd w:id="1671"/>
      <w:r w:rsidR="009170F1">
        <w:rPr>
          <w:rStyle w:val="CommentReference"/>
        </w:rPr>
        <w:commentReference w:id="1671"/>
      </w:r>
    </w:p>
    <w:p w14:paraId="11A7435E" w14:textId="77777777" w:rsidR="00A57837" w:rsidRPr="00A57837" w:rsidRDefault="00A57837" w:rsidP="00A57837">
      <w:pPr>
        <w:rPr>
          <w:rFonts w:ascii="Times New Roman" w:hAnsi="Times New Roman" w:cs="Times New Roman"/>
          <w:b/>
          <w:u w:val="single"/>
        </w:rPr>
      </w:pPr>
      <w:r w:rsidRPr="00A57837">
        <w:rPr>
          <w:rFonts w:ascii="Times New Roman" w:hAnsi="Times New Roman" w:cs="Times New Roman"/>
          <w:b/>
          <w:u w:val="single"/>
        </w:rPr>
        <w:t>M-file to initiate optimization procedure:</w:t>
      </w:r>
    </w:p>
    <w:p w14:paraId="58D01F20" w14:textId="77777777" w:rsidR="003E479F" w:rsidRDefault="00A57837">
      <w:pPr>
        <w:rPr>
          <w:rFonts w:ascii="Times New Roman" w:hAnsi="Times New Roman" w:cs="Times New Roman"/>
        </w:rPr>
      </w:pPr>
      <w:r>
        <w:rPr>
          <w:noProof/>
          <w:lang w:eastAsia="en-US"/>
        </w:rPr>
        <w:lastRenderedPageBreak/>
        <w:drawing>
          <wp:inline distT="0" distB="0" distL="0" distR="0" wp14:anchorId="141F8E17" wp14:editId="199AC3DA">
            <wp:extent cx="5943600" cy="370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05860"/>
                    </a:xfrm>
                    <a:prstGeom prst="rect">
                      <a:avLst/>
                    </a:prstGeom>
                  </pic:spPr>
                </pic:pic>
              </a:graphicData>
            </a:graphic>
          </wp:inline>
        </w:drawing>
      </w:r>
    </w:p>
    <w:p w14:paraId="4346EE62" w14:textId="77777777" w:rsidR="00A57837" w:rsidRDefault="00A57837">
      <w:pPr>
        <w:rPr>
          <w:rFonts w:ascii="Times New Roman" w:hAnsi="Times New Roman" w:cs="Times New Roman"/>
        </w:rPr>
      </w:pPr>
    </w:p>
    <w:p w14:paraId="133404B0" w14:textId="77777777" w:rsidR="00A57837" w:rsidRDefault="00A57837">
      <w:pPr>
        <w:rPr>
          <w:rFonts w:ascii="Times New Roman" w:hAnsi="Times New Roman" w:cs="Times New Roman"/>
        </w:rPr>
      </w:pPr>
    </w:p>
    <w:p w14:paraId="4DA49AAB" w14:textId="77777777" w:rsidR="00A57837" w:rsidRDefault="00A57837">
      <w:pPr>
        <w:rPr>
          <w:rFonts w:ascii="Times New Roman" w:hAnsi="Times New Roman" w:cs="Times New Roman"/>
        </w:rPr>
      </w:pPr>
    </w:p>
    <w:p w14:paraId="3ECE7DF1" w14:textId="77777777" w:rsidR="00A57837" w:rsidRDefault="00A57837">
      <w:pPr>
        <w:rPr>
          <w:rFonts w:ascii="Times New Roman" w:hAnsi="Times New Roman" w:cs="Times New Roman"/>
        </w:rPr>
      </w:pPr>
    </w:p>
    <w:p w14:paraId="12C26F01" w14:textId="77777777" w:rsidR="00A57837" w:rsidRDefault="00A57837">
      <w:pPr>
        <w:rPr>
          <w:rFonts w:ascii="Times New Roman" w:hAnsi="Times New Roman" w:cs="Times New Roman"/>
        </w:rPr>
      </w:pPr>
    </w:p>
    <w:p w14:paraId="482934C8" w14:textId="77777777" w:rsidR="00A57837" w:rsidRDefault="00A57837">
      <w:pPr>
        <w:rPr>
          <w:rFonts w:ascii="Times New Roman" w:hAnsi="Times New Roman" w:cs="Times New Roman"/>
        </w:rPr>
      </w:pPr>
    </w:p>
    <w:p w14:paraId="6FDAB811" w14:textId="77777777" w:rsidR="00A57837" w:rsidRDefault="00A57837">
      <w:pPr>
        <w:rPr>
          <w:rFonts w:ascii="Times New Roman" w:hAnsi="Times New Roman" w:cs="Times New Roman"/>
        </w:rPr>
      </w:pPr>
    </w:p>
    <w:p w14:paraId="34D45518" w14:textId="77777777" w:rsidR="00A57837" w:rsidRDefault="00A57837">
      <w:pPr>
        <w:rPr>
          <w:rFonts w:ascii="Times New Roman" w:hAnsi="Times New Roman" w:cs="Times New Roman"/>
        </w:rPr>
      </w:pPr>
    </w:p>
    <w:p w14:paraId="50D1495E" w14:textId="77777777" w:rsidR="00A57837" w:rsidRDefault="00A57837">
      <w:pPr>
        <w:rPr>
          <w:rFonts w:ascii="Times New Roman" w:hAnsi="Times New Roman" w:cs="Times New Roman"/>
        </w:rPr>
      </w:pPr>
    </w:p>
    <w:p w14:paraId="07F87837" w14:textId="77777777" w:rsidR="00A57837" w:rsidRDefault="00A57837">
      <w:pPr>
        <w:rPr>
          <w:rFonts w:ascii="Times New Roman" w:hAnsi="Times New Roman" w:cs="Times New Roman"/>
        </w:rPr>
      </w:pPr>
    </w:p>
    <w:p w14:paraId="62287A05" w14:textId="77777777" w:rsidR="00A57837" w:rsidRDefault="00A57837">
      <w:pPr>
        <w:rPr>
          <w:rFonts w:ascii="Times New Roman" w:hAnsi="Times New Roman" w:cs="Times New Roman"/>
        </w:rPr>
      </w:pPr>
    </w:p>
    <w:p w14:paraId="45DDF9D1" w14:textId="77777777" w:rsidR="00A57837" w:rsidRDefault="00A57837">
      <w:pPr>
        <w:rPr>
          <w:rFonts w:ascii="Times New Roman" w:hAnsi="Times New Roman" w:cs="Times New Roman"/>
        </w:rPr>
      </w:pPr>
    </w:p>
    <w:p w14:paraId="6FC5A542" w14:textId="77777777" w:rsidR="00A57837" w:rsidRDefault="00A57837">
      <w:pPr>
        <w:rPr>
          <w:rFonts w:ascii="Times New Roman" w:hAnsi="Times New Roman" w:cs="Times New Roman"/>
        </w:rPr>
      </w:pPr>
    </w:p>
    <w:p w14:paraId="0C61C91E" w14:textId="77777777" w:rsidR="00A57837" w:rsidRDefault="00A57837">
      <w:pPr>
        <w:rPr>
          <w:rFonts w:ascii="Times New Roman" w:hAnsi="Times New Roman" w:cs="Times New Roman"/>
        </w:rPr>
      </w:pPr>
    </w:p>
    <w:p w14:paraId="1E6D4C5B" w14:textId="77777777" w:rsidR="00A57837" w:rsidRDefault="00A57837">
      <w:pPr>
        <w:rPr>
          <w:rFonts w:ascii="Times New Roman" w:hAnsi="Times New Roman" w:cs="Times New Roman"/>
          <w:b/>
          <w:u w:val="single"/>
        </w:rPr>
      </w:pPr>
      <w:r w:rsidRPr="00A57837">
        <w:rPr>
          <w:rFonts w:ascii="Times New Roman" w:hAnsi="Times New Roman" w:cs="Times New Roman"/>
          <w:b/>
          <w:u w:val="single"/>
        </w:rPr>
        <w:t>FEA Solver:</w:t>
      </w:r>
    </w:p>
    <w:p w14:paraId="62170B55" w14:textId="77777777" w:rsidR="00F639AC" w:rsidRDefault="00A57837">
      <w:pPr>
        <w:rPr>
          <w:rFonts w:ascii="Times New Roman" w:hAnsi="Times New Roman" w:cs="Times New Roman"/>
          <w:b/>
          <w:u w:val="single"/>
        </w:rPr>
      </w:pPr>
      <w:r>
        <w:rPr>
          <w:rFonts w:ascii="Times New Roman" w:hAnsi="Times New Roman" w:cs="Times New Roman"/>
          <w:b/>
          <w:noProof/>
          <w:u w:val="single"/>
          <w:lang w:eastAsia="en-US"/>
        </w:rPr>
        <w:lastRenderedPageBreak/>
        <w:drawing>
          <wp:inline distT="0" distB="0" distL="0" distR="0" wp14:anchorId="61583E36" wp14:editId="11578A6B">
            <wp:extent cx="5943600" cy="597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b="1724"/>
                    <a:stretch/>
                  </pic:blipFill>
                  <pic:spPr bwMode="auto">
                    <a:xfrm>
                      <a:off x="0" y="0"/>
                      <a:ext cx="5943600" cy="5972175"/>
                    </a:xfrm>
                    <a:prstGeom prst="rect">
                      <a:avLst/>
                    </a:prstGeom>
                    <a:noFill/>
                    <a:ln>
                      <a:noFill/>
                    </a:ln>
                    <a:extLst>
                      <a:ext uri="{53640926-AAD7-44D8-BBD7-CCE9431645EC}">
                        <a14:shadowObscured xmlns:a14="http://schemas.microsoft.com/office/drawing/2010/main"/>
                      </a:ext>
                    </a:extLst>
                  </pic:spPr>
                </pic:pic>
              </a:graphicData>
            </a:graphic>
          </wp:inline>
        </w:drawing>
      </w:r>
    </w:p>
    <w:p w14:paraId="291AB8A3" w14:textId="77777777" w:rsidR="00F639AC" w:rsidRDefault="00F639AC">
      <w:pPr>
        <w:rPr>
          <w:rFonts w:ascii="Times New Roman" w:hAnsi="Times New Roman" w:cs="Times New Roman"/>
          <w:b/>
          <w:u w:val="single"/>
        </w:rPr>
      </w:pPr>
    </w:p>
    <w:p w14:paraId="012A0941" w14:textId="77777777" w:rsidR="00F639AC" w:rsidRDefault="00F639AC">
      <w:pPr>
        <w:rPr>
          <w:rFonts w:ascii="Times New Roman" w:hAnsi="Times New Roman" w:cs="Times New Roman"/>
          <w:b/>
          <w:u w:val="single"/>
        </w:rPr>
      </w:pPr>
    </w:p>
    <w:p w14:paraId="44B1B364" w14:textId="77777777" w:rsidR="00F639AC" w:rsidRDefault="00F639AC">
      <w:pPr>
        <w:rPr>
          <w:rFonts w:ascii="Times New Roman" w:hAnsi="Times New Roman" w:cs="Times New Roman"/>
          <w:b/>
          <w:u w:val="single"/>
        </w:rPr>
      </w:pPr>
    </w:p>
    <w:p w14:paraId="703BE6AE" w14:textId="77777777" w:rsidR="00F639AC" w:rsidRDefault="00F639AC">
      <w:pPr>
        <w:rPr>
          <w:rFonts w:ascii="Times New Roman" w:hAnsi="Times New Roman" w:cs="Times New Roman"/>
          <w:b/>
          <w:u w:val="single"/>
        </w:rPr>
      </w:pPr>
    </w:p>
    <w:p w14:paraId="450DA755" w14:textId="77777777" w:rsidR="00F639AC" w:rsidRDefault="00F639AC">
      <w:pPr>
        <w:rPr>
          <w:rFonts w:ascii="Times New Roman" w:hAnsi="Times New Roman" w:cs="Times New Roman"/>
          <w:b/>
          <w:u w:val="single"/>
        </w:rPr>
      </w:pPr>
    </w:p>
    <w:p w14:paraId="37D9471D" w14:textId="77777777" w:rsidR="00F639AC" w:rsidRDefault="00F639AC">
      <w:pPr>
        <w:rPr>
          <w:rFonts w:ascii="Times New Roman" w:hAnsi="Times New Roman" w:cs="Times New Roman"/>
          <w:b/>
          <w:u w:val="single"/>
        </w:rPr>
      </w:pPr>
    </w:p>
    <w:p w14:paraId="2589F835" w14:textId="77777777" w:rsidR="00F639AC" w:rsidRDefault="00F639AC">
      <w:pPr>
        <w:rPr>
          <w:rFonts w:ascii="Times New Roman" w:hAnsi="Times New Roman" w:cs="Times New Roman"/>
          <w:b/>
          <w:u w:val="single"/>
        </w:rPr>
      </w:pPr>
    </w:p>
    <w:p w14:paraId="3903C679" w14:textId="77777777" w:rsidR="00F639AC" w:rsidRDefault="00F639AC">
      <w:pPr>
        <w:rPr>
          <w:rFonts w:ascii="Times New Roman" w:hAnsi="Times New Roman" w:cs="Times New Roman"/>
          <w:b/>
          <w:u w:val="single"/>
        </w:rPr>
      </w:pPr>
      <w:r>
        <w:rPr>
          <w:rFonts w:ascii="Times New Roman" w:hAnsi="Times New Roman" w:cs="Times New Roman"/>
          <w:b/>
          <w:u w:val="single"/>
        </w:rPr>
        <w:t>Additional Support Files:</w:t>
      </w:r>
    </w:p>
    <w:p w14:paraId="60E1D2CB" w14:textId="77777777" w:rsidR="00F639AC" w:rsidRDefault="006500DB">
      <w:pPr>
        <w:rPr>
          <w:rFonts w:ascii="Times New Roman" w:hAnsi="Times New Roman" w:cs="Times New Roman"/>
          <w:b/>
          <w:u w:val="single"/>
        </w:rPr>
      </w:pPr>
      <w:r>
        <w:rPr>
          <w:noProof/>
          <w:lang w:eastAsia="en-US"/>
        </w:rPr>
        <w:lastRenderedPageBreak/>
        <w:drawing>
          <wp:inline distT="0" distB="0" distL="0" distR="0" wp14:anchorId="6665D474" wp14:editId="6B945F13">
            <wp:extent cx="5943600" cy="337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79470"/>
                    </a:xfrm>
                    <a:prstGeom prst="rect">
                      <a:avLst/>
                    </a:prstGeom>
                  </pic:spPr>
                </pic:pic>
              </a:graphicData>
            </a:graphic>
          </wp:inline>
        </w:drawing>
      </w:r>
    </w:p>
    <w:p w14:paraId="5260907C" w14:textId="77777777" w:rsidR="006500DB" w:rsidRDefault="006500DB">
      <w:pPr>
        <w:rPr>
          <w:rFonts w:ascii="Times New Roman" w:hAnsi="Times New Roman" w:cs="Times New Roman"/>
          <w:b/>
          <w:u w:val="single"/>
        </w:rPr>
      </w:pPr>
      <w:r>
        <w:rPr>
          <w:noProof/>
          <w:lang w:eastAsia="en-US"/>
        </w:rPr>
        <w:drawing>
          <wp:inline distT="0" distB="0" distL="0" distR="0" wp14:anchorId="36103C30" wp14:editId="27E1C0A6">
            <wp:extent cx="5943600" cy="2265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65680"/>
                    </a:xfrm>
                    <a:prstGeom prst="rect">
                      <a:avLst/>
                    </a:prstGeom>
                  </pic:spPr>
                </pic:pic>
              </a:graphicData>
            </a:graphic>
          </wp:inline>
        </w:drawing>
      </w:r>
    </w:p>
    <w:p w14:paraId="5D93BD9C" w14:textId="77777777" w:rsidR="006500DB" w:rsidRDefault="006500DB">
      <w:pPr>
        <w:rPr>
          <w:rFonts w:ascii="Times New Roman" w:hAnsi="Times New Roman" w:cs="Times New Roman"/>
          <w:b/>
          <w:u w:val="single"/>
        </w:rPr>
      </w:pPr>
    </w:p>
    <w:p w14:paraId="07DDFE57" w14:textId="77777777" w:rsidR="006500DB" w:rsidRDefault="006500DB">
      <w:pPr>
        <w:rPr>
          <w:rFonts w:ascii="Times New Roman" w:hAnsi="Times New Roman" w:cs="Times New Roman"/>
          <w:b/>
          <w:u w:val="single"/>
        </w:rPr>
      </w:pPr>
    </w:p>
    <w:p w14:paraId="6A72FBF6" w14:textId="77777777" w:rsidR="006500DB" w:rsidRDefault="006500DB">
      <w:pPr>
        <w:rPr>
          <w:rFonts w:ascii="Times New Roman" w:hAnsi="Times New Roman" w:cs="Times New Roman"/>
          <w:b/>
          <w:u w:val="single"/>
        </w:rPr>
      </w:pPr>
    </w:p>
    <w:p w14:paraId="5838FA96" w14:textId="77777777" w:rsidR="006500DB" w:rsidRDefault="006500DB">
      <w:pPr>
        <w:rPr>
          <w:rFonts w:ascii="Times New Roman" w:hAnsi="Times New Roman" w:cs="Times New Roman"/>
          <w:b/>
          <w:u w:val="single"/>
        </w:rPr>
      </w:pPr>
    </w:p>
    <w:p w14:paraId="1CF22DC0" w14:textId="77777777" w:rsidR="006500DB" w:rsidRDefault="006500DB">
      <w:pPr>
        <w:rPr>
          <w:rFonts w:ascii="Times New Roman" w:hAnsi="Times New Roman" w:cs="Times New Roman"/>
          <w:b/>
          <w:u w:val="single"/>
        </w:rPr>
      </w:pPr>
    </w:p>
    <w:p w14:paraId="11D1EFC0" w14:textId="77777777" w:rsidR="006500DB" w:rsidRDefault="006500DB">
      <w:pPr>
        <w:rPr>
          <w:rFonts w:ascii="Times New Roman" w:hAnsi="Times New Roman" w:cs="Times New Roman"/>
          <w:b/>
          <w:u w:val="single"/>
        </w:rPr>
      </w:pPr>
    </w:p>
    <w:p w14:paraId="3DE759CA" w14:textId="77777777" w:rsidR="006500DB" w:rsidRDefault="006500DB">
      <w:pPr>
        <w:rPr>
          <w:rFonts w:ascii="Times New Roman" w:hAnsi="Times New Roman" w:cs="Times New Roman"/>
          <w:b/>
          <w:u w:val="single"/>
        </w:rPr>
      </w:pPr>
    </w:p>
    <w:p w14:paraId="6F6C6755" w14:textId="77777777" w:rsidR="006500DB" w:rsidRDefault="006500DB">
      <w:pPr>
        <w:rPr>
          <w:rFonts w:ascii="Times New Roman" w:hAnsi="Times New Roman" w:cs="Times New Roman"/>
          <w:b/>
          <w:u w:val="single"/>
        </w:rPr>
      </w:pPr>
      <w:r>
        <w:rPr>
          <w:noProof/>
          <w:lang w:eastAsia="en-US"/>
        </w:rPr>
        <w:lastRenderedPageBreak/>
        <w:drawing>
          <wp:inline distT="0" distB="0" distL="0" distR="0" wp14:anchorId="1AA87786" wp14:editId="4BFE13A4">
            <wp:extent cx="48387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2114550"/>
                    </a:xfrm>
                    <a:prstGeom prst="rect">
                      <a:avLst/>
                    </a:prstGeom>
                  </pic:spPr>
                </pic:pic>
              </a:graphicData>
            </a:graphic>
          </wp:inline>
        </w:drawing>
      </w:r>
    </w:p>
    <w:p w14:paraId="2CC516A0" w14:textId="77777777" w:rsidR="006500DB" w:rsidRPr="00A57837" w:rsidRDefault="006500DB">
      <w:pPr>
        <w:rPr>
          <w:rFonts w:ascii="Times New Roman" w:hAnsi="Times New Roman" w:cs="Times New Roman"/>
          <w:b/>
          <w:u w:val="single"/>
        </w:rPr>
      </w:pPr>
      <w:r>
        <w:rPr>
          <w:noProof/>
          <w:lang w:eastAsia="en-US"/>
        </w:rPr>
        <w:drawing>
          <wp:inline distT="0" distB="0" distL="0" distR="0" wp14:anchorId="6D444AC0" wp14:editId="6FF48F39">
            <wp:extent cx="5095875" cy="2124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5875" cy="2124075"/>
                    </a:xfrm>
                    <a:prstGeom prst="rect">
                      <a:avLst/>
                    </a:prstGeom>
                  </pic:spPr>
                </pic:pic>
              </a:graphicData>
            </a:graphic>
          </wp:inline>
        </w:drawing>
      </w:r>
    </w:p>
    <w:sectPr w:rsidR="006500DB" w:rsidRPr="00A57837" w:rsidSect="006925F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ecslogon" w:date="2015-12-17T21:07:00Z" w:initials="ecs">
    <w:p w14:paraId="1EACD132" w14:textId="41D2E930" w:rsidR="008968C8" w:rsidRDefault="008968C8">
      <w:pPr>
        <w:pStyle w:val="CommentText"/>
      </w:pPr>
      <w:r>
        <w:rPr>
          <w:rStyle w:val="CommentReference"/>
        </w:rPr>
        <w:annotationRef/>
      </w:r>
      <w:r>
        <w:t>Must define what the term “revolute means in the next sentence”</w:t>
      </w:r>
    </w:p>
  </w:comment>
  <w:comment w:id="123" w:author="ecslogon" w:date="2015-12-17T21:00:00Z" w:initials="ecs">
    <w:p w14:paraId="4487B8EB" w14:textId="695B788F" w:rsidR="008968C8" w:rsidRDefault="008968C8">
      <w:pPr>
        <w:pStyle w:val="CommentText"/>
      </w:pPr>
      <w:r>
        <w:rPr>
          <w:rStyle w:val="CommentReference"/>
        </w:rPr>
        <w:annotationRef/>
      </w:r>
      <w:r>
        <w:t>Why?</w:t>
      </w:r>
    </w:p>
  </w:comment>
  <w:comment w:id="233" w:author="ecslogon" w:date="2015-12-18T02:58:00Z" w:initials="ecs">
    <w:p w14:paraId="6EADE380" w14:textId="02917D18" w:rsidR="008968C8" w:rsidRPr="00685010" w:rsidRDefault="008968C8">
      <w:pPr>
        <w:pStyle w:val="CommentText"/>
      </w:pPr>
      <w:r>
        <w:rPr>
          <w:rStyle w:val="CommentReference"/>
        </w:rPr>
        <w:annotationRef/>
      </w:r>
      <w:r>
        <w:t xml:space="preserve">Need to clarify that basis vectors are </w:t>
      </w:r>
      <w:proofErr w:type="spellStart"/>
      <w:r>
        <w:t>U</w:t>
      </w:r>
      <w:r>
        <w:rPr>
          <w:vertAlign w:val="subscript"/>
        </w:rPr>
        <w:t>i</w:t>
      </w:r>
      <w:proofErr w:type="spellEnd"/>
      <w:r>
        <w:t>, V</w:t>
      </w:r>
      <w:r>
        <w:rPr>
          <w:vertAlign w:val="subscript"/>
        </w:rPr>
        <w:t>i</w:t>
      </w:r>
      <w:r>
        <w:t xml:space="preserve">, </w:t>
      </w:r>
      <w:proofErr w:type="spellStart"/>
      <w:r>
        <w:t>U</w:t>
      </w:r>
      <w:r>
        <w:rPr>
          <w:vertAlign w:val="subscript"/>
        </w:rPr>
        <w:t>j</w:t>
      </w:r>
      <w:proofErr w:type="spellEnd"/>
      <w:r>
        <w:t xml:space="preserve">, and </w:t>
      </w:r>
      <w:proofErr w:type="spellStart"/>
      <w:r>
        <w:t>V</w:t>
      </w:r>
      <w:r>
        <w:rPr>
          <w:vertAlign w:val="subscript"/>
        </w:rPr>
        <w:t>j</w:t>
      </w:r>
      <w:proofErr w:type="spellEnd"/>
      <w:r>
        <w:t xml:space="preserve"> in this paragraph</w:t>
      </w:r>
    </w:p>
  </w:comment>
  <w:comment w:id="234" w:author="Makas, Admir" w:date="2015-12-18T10:06:00Z" w:initials="MA">
    <w:p w14:paraId="4BCE307F" w14:textId="679ACA74" w:rsidR="008968C8" w:rsidRDefault="008968C8">
      <w:pPr>
        <w:pStyle w:val="CommentText"/>
      </w:pPr>
      <w:r>
        <w:rPr>
          <w:rStyle w:val="CommentReference"/>
        </w:rPr>
        <w:annotationRef/>
      </w:r>
      <w:r>
        <w:t>U and V are the global basis vectors not local. I will add additional clarifying statement</w:t>
      </w:r>
    </w:p>
  </w:comment>
  <w:comment w:id="434" w:author="ecslogon" w:date="2015-12-18T02:52:00Z" w:initials="ecs">
    <w:p w14:paraId="713D6FE0" w14:textId="6DA57433" w:rsidR="008968C8" w:rsidRDefault="008968C8">
      <w:pPr>
        <w:pStyle w:val="CommentText"/>
      </w:pPr>
      <w:r>
        <w:rPr>
          <w:rStyle w:val="CommentReference"/>
        </w:rPr>
        <w:annotationRef/>
      </w:r>
      <w:r>
        <w:t>Something “statistical” like this should be cited by some reference</w:t>
      </w:r>
    </w:p>
  </w:comment>
  <w:comment w:id="435" w:author="Makas, Admir" w:date="2015-12-18T10:31:00Z" w:initials="MA">
    <w:p w14:paraId="0D8F1408" w14:textId="316CAE87" w:rsidR="00405745" w:rsidRDefault="00405745">
      <w:pPr>
        <w:pStyle w:val="CommentText"/>
      </w:pPr>
      <w:r>
        <w:rPr>
          <w:rStyle w:val="CommentReference"/>
        </w:rPr>
        <w:annotationRef/>
      </w:r>
      <w:r>
        <w:t>Reference added</w:t>
      </w:r>
    </w:p>
  </w:comment>
  <w:comment w:id="440" w:author="ecslogon" w:date="2015-12-18T02:55:00Z" w:initials="ecs">
    <w:p w14:paraId="56FA9708" w14:textId="7B94CD0E" w:rsidR="008968C8" w:rsidRDefault="008968C8">
      <w:pPr>
        <w:pStyle w:val="CommentText"/>
      </w:pPr>
      <w:r>
        <w:rPr>
          <w:rStyle w:val="CommentReference"/>
        </w:rPr>
        <w:annotationRef/>
      </w:r>
      <w:r>
        <w:t>Need a sentence with exact definition of yield strength even if it is obvious</w:t>
      </w:r>
    </w:p>
  </w:comment>
  <w:comment w:id="441" w:author="Makas, Admir" w:date="2015-12-18T10:34:00Z" w:initials="MA">
    <w:p w14:paraId="737E6CDE" w14:textId="419F5AD0" w:rsidR="00405745" w:rsidRDefault="00405745">
      <w:pPr>
        <w:pStyle w:val="CommentText"/>
      </w:pPr>
      <w:r>
        <w:rPr>
          <w:rStyle w:val="CommentReference"/>
        </w:rPr>
        <w:annotationRef/>
      </w:r>
      <w:r>
        <w:t>Clarification added</w:t>
      </w:r>
    </w:p>
  </w:comment>
  <w:comment w:id="504" w:author="ecslogon" w:date="2015-12-18T03:02:00Z" w:initials="ecs">
    <w:p w14:paraId="50F87600" w14:textId="51AB82AB" w:rsidR="008968C8" w:rsidRDefault="008968C8">
      <w:pPr>
        <w:pStyle w:val="CommentText"/>
      </w:pPr>
      <w:r>
        <w:rPr>
          <w:rStyle w:val="CommentReference"/>
        </w:rPr>
        <w:annotationRef/>
      </w:r>
      <w:r>
        <w:t>Should it be clarified that these material properties are shared by all steel types?</w:t>
      </w:r>
    </w:p>
  </w:comment>
  <w:comment w:id="505" w:author="Makas, Admir" w:date="2015-12-18T10:37:00Z" w:initials="MA">
    <w:p w14:paraId="7028A307" w14:textId="4F0F1EFB" w:rsidR="00DE5FBA" w:rsidRDefault="00DE5FBA">
      <w:pPr>
        <w:pStyle w:val="CommentText"/>
      </w:pPr>
      <w:r>
        <w:rPr>
          <w:rStyle w:val="CommentReference"/>
        </w:rPr>
        <w:annotationRef/>
      </w:r>
      <w:r>
        <w:t>Clarification added</w:t>
      </w:r>
    </w:p>
  </w:comment>
  <w:comment w:id="748" w:author="ecslogon" w:date="2015-12-18T03:17:00Z" w:initials="ecs">
    <w:p w14:paraId="319CB3C3" w14:textId="1EC46CB6" w:rsidR="008968C8" w:rsidRDefault="008968C8">
      <w:pPr>
        <w:pStyle w:val="CommentText"/>
      </w:pPr>
      <w:r>
        <w:rPr>
          <w:rStyle w:val="CommentReference"/>
        </w:rPr>
        <w:annotationRef/>
      </w:r>
      <w:r>
        <w:t>What does a “smooth manner” entail precisely?</w:t>
      </w:r>
    </w:p>
  </w:comment>
  <w:comment w:id="749" w:author="Makas, Admir" w:date="2015-12-18T10:51:00Z" w:initials="MA">
    <w:p w14:paraId="5FEF5DC3" w14:textId="24D5596F" w:rsidR="000969B1" w:rsidRDefault="000969B1">
      <w:pPr>
        <w:pStyle w:val="CommentText"/>
      </w:pPr>
      <w:r>
        <w:rPr>
          <w:rStyle w:val="CommentReference"/>
        </w:rPr>
        <w:annotationRef/>
      </w:r>
      <w:r>
        <w:t>Explanation added.</w:t>
      </w:r>
    </w:p>
  </w:comment>
  <w:comment w:id="1546" w:author="ecslogon" w:date="2015-12-18T03:37:00Z" w:initials="ecs">
    <w:p w14:paraId="24629748" w14:textId="57970397" w:rsidR="008968C8" w:rsidRDefault="008968C8">
      <w:pPr>
        <w:pStyle w:val="CommentText"/>
      </w:pPr>
      <w:r>
        <w:rPr>
          <w:rStyle w:val="CommentReference"/>
        </w:rPr>
        <w:annotationRef/>
      </w:r>
      <w:r>
        <w:t>Need to explain a bit more so it doesn’t sound like it contradicts previous sentence before table 7.</w:t>
      </w:r>
    </w:p>
  </w:comment>
  <w:comment w:id="1547" w:author="Makas, Admir" w:date="2015-12-18T10:57:00Z" w:initials="MA">
    <w:p w14:paraId="4CE5D607" w14:textId="1EF6D585" w:rsidR="00B65532" w:rsidRDefault="00B65532">
      <w:pPr>
        <w:pStyle w:val="CommentText"/>
      </w:pPr>
      <w:r>
        <w:rPr>
          <w:rStyle w:val="CommentReference"/>
        </w:rPr>
        <w:annotationRef/>
      </w:r>
      <w:r>
        <w:t>Not really seeing a contradiction here. Sentence before table 7 discusses the starting design properties while last sentence discusses the final design (optimum design)</w:t>
      </w:r>
    </w:p>
  </w:comment>
  <w:comment w:id="1634" w:author="ecslogon" w:date="2015-12-18T03:49:00Z" w:initials="ecs">
    <w:p w14:paraId="07B0CC60" w14:textId="092D0F58" w:rsidR="008968C8" w:rsidRDefault="008968C8">
      <w:pPr>
        <w:pStyle w:val="CommentText"/>
      </w:pPr>
      <w:r>
        <w:rPr>
          <w:rStyle w:val="CommentReference"/>
        </w:rPr>
        <w:annotationRef/>
      </w:r>
      <w:r>
        <w:t>List relevant elements #s again</w:t>
      </w:r>
    </w:p>
  </w:comment>
  <w:comment w:id="1639" w:author="ecslogon" w:date="2015-12-18T03:50:00Z" w:initials="ecs">
    <w:p w14:paraId="40913777" w14:textId="656FB2D9" w:rsidR="008968C8" w:rsidRDefault="008968C8">
      <w:pPr>
        <w:pStyle w:val="CommentText"/>
      </w:pPr>
      <w:r>
        <w:rPr>
          <w:rStyle w:val="CommentReference"/>
        </w:rPr>
        <w:annotationRef/>
      </w:r>
      <w:r>
        <w:t>List relevant element #s here again</w:t>
      </w:r>
    </w:p>
  </w:comment>
  <w:comment w:id="1640" w:author="Makas, Admir" w:date="2015-12-18T11:02:00Z" w:initials="MA">
    <w:p w14:paraId="0C7AD62A" w14:textId="69054C09" w:rsidR="00B65532" w:rsidRDefault="00B65532">
      <w:pPr>
        <w:pStyle w:val="CommentText"/>
      </w:pPr>
      <w:r>
        <w:rPr>
          <w:rStyle w:val="CommentReference"/>
        </w:rPr>
        <w:annotationRef/>
      </w:r>
      <w:proofErr w:type="gramStart"/>
      <w:r>
        <w:t>done</w:t>
      </w:r>
      <w:proofErr w:type="gramEnd"/>
    </w:p>
  </w:comment>
  <w:comment w:id="1670" w:author="ecslogon" w:date="2015-12-18T04:05:00Z" w:initials="ecs">
    <w:p w14:paraId="30859A10" w14:textId="53A79097" w:rsidR="008968C8" w:rsidRDefault="008968C8">
      <w:pPr>
        <w:pStyle w:val="CommentText"/>
      </w:pPr>
      <w:r>
        <w:rPr>
          <w:rStyle w:val="CommentReference"/>
        </w:rPr>
        <w:annotationRef/>
      </w:r>
      <w:r>
        <w:t>I will put these in Chicago style as you make changes.</w:t>
      </w:r>
    </w:p>
  </w:comment>
  <w:comment w:id="1671" w:author="ecslogon" w:date="2015-12-18T04:03:00Z" w:initials="ecs">
    <w:p w14:paraId="47F99CC8" w14:textId="3D34E017" w:rsidR="008968C8" w:rsidRDefault="008968C8">
      <w:pPr>
        <w:pStyle w:val="CommentText"/>
      </w:pPr>
      <w:r>
        <w:rPr>
          <w:rStyle w:val="CommentReference"/>
        </w:rPr>
        <w:annotationRef/>
      </w:r>
      <w:r>
        <w:t>Send the images of the code as attachments in the email you send me. I will make this part into a landscape orientation so it can be more easily read. I know 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CD132" w15:done="0"/>
  <w15:commentEx w15:paraId="4487B8EB" w15:done="0"/>
  <w15:commentEx w15:paraId="6EADE380" w15:done="0"/>
  <w15:commentEx w15:paraId="4BCE307F" w15:paraIdParent="6EADE380" w15:done="0"/>
  <w15:commentEx w15:paraId="713D6FE0" w15:done="0"/>
  <w15:commentEx w15:paraId="0D8F1408" w15:paraIdParent="713D6FE0" w15:done="0"/>
  <w15:commentEx w15:paraId="56FA9708" w15:done="0"/>
  <w15:commentEx w15:paraId="737E6CDE" w15:paraIdParent="56FA9708" w15:done="0"/>
  <w15:commentEx w15:paraId="50F87600" w15:done="0"/>
  <w15:commentEx w15:paraId="7028A307" w15:paraIdParent="50F87600" w15:done="0"/>
  <w15:commentEx w15:paraId="319CB3C3" w15:done="0"/>
  <w15:commentEx w15:paraId="5FEF5DC3" w15:paraIdParent="319CB3C3" w15:done="0"/>
  <w15:commentEx w15:paraId="24629748" w15:done="0"/>
  <w15:commentEx w15:paraId="4CE5D607" w15:paraIdParent="24629748" w15:done="0"/>
  <w15:commentEx w15:paraId="07B0CC60" w15:done="0"/>
  <w15:commentEx w15:paraId="40913777" w15:done="0"/>
  <w15:commentEx w15:paraId="0C7AD62A" w15:paraIdParent="40913777" w15:done="0"/>
  <w15:commentEx w15:paraId="30859A10" w15:done="0"/>
  <w15:commentEx w15:paraId="47F99C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9A43F" w14:textId="77777777" w:rsidR="00094CDF" w:rsidRDefault="00094CDF" w:rsidP="003E479F">
      <w:pPr>
        <w:spacing w:after="0" w:line="240" w:lineRule="auto"/>
      </w:pPr>
      <w:r>
        <w:separator/>
      </w:r>
    </w:p>
  </w:endnote>
  <w:endnote w:type="continuationSeparator" w:id="0">
    <w:p w14:paraId="1AE65C79" w14:textId="77777777" w:rsidR="00094CDF" w:rsidRDefault="00094CDF" w:rsidP="003E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789129"/>
      <w:docPartObj>
        <w:docPartGallery w:val="Page Numbers (Bottom of Page)"/>
        <w:docPartUnique/>
      </w:docPartObj>
    </w:sdtPr>
    <w:sdtEndPr>
      <w:rPr>
        <w:rFonts w:ascii="Times New Roman" w:hAnsi="Times New Roman" w:cs="Times New Roman"/>
        <w:noProof/>
        <w:sz w:val="24"/>
        <w:szCs w:val="24"/>
      </w:rPr>
    </w:sdtEndPr>
    <w:sdtContent>
      <w:p w14:paraId="10C25D08" w14:textId="77777777" w:rsidR="008968C8" w:rsidRPr="006925F1" w:rsidRDefault="008968C8" w:rsidP="006925F1">
        <w:pPr>
          <w:pStyle w:val="Footer"/>
          <w:jc w:val="center"/>
          <w:rPr>
            <w:rFonts w:ascii="Times New Roman" w:hAnsi="Times New Roman" w:cs="Times New Roman"/>
            <w:sz w:val="24"/>
            <w:szCs w:val="24"/>
          </w:rPr>
        </w:pPr>
        <w:r w:rsidRPr="006925F1">
          <w:rPr>
            <w:rFonts w:ascii="Times New Roman" w:hAnsi="Times New Roman" w:cs="Times New Roman"/>
            <w:sz w:val="24"/>
            <w:szCs w:val="24"/>
          </w:rPr>
          <w:fldChar w:fldCharType="begin"/>
        </w:r>
        <w:r w:rsidRPr="006925F1">
          <w:rPr>
            <w:rFonts w:ascii="Times New Roman" w:hAnsi="Times New Roman" w:cs="Times New Roman"/>
            <w:sz w:val="24"/>
            <w:szCs w:val="24"/>
          </w:rPr>
          <w:instrText xml:space="preserve"> PAGE   \* MERGEFORMAT </w:instrText>
        </w:r>
        <w:r w:rsidRPr="006925F1">
          <w:rPr>
            <w:rFonts w:ascii="Times New Roman" w:hAnsi="Times New Roman" w:cs="Times New Roman"/>
            <w:sz w:val="24"/>
            <w:szCs w:val="24"/>
          </w:rPr>
          <w:fldChar w:fldCharType="separate"/>
        </w:r>
        <w:r w:rsidR="00546EB8">
          <w:rPr>
            <w:rFonts w:ascii="Times New Roman" w:hAnsi="Times New Roman" w:cs="Times New Roman"/>
            <w:noProof/>
            <w:sz w:val="24"/>
            <w:szCs w:val="24"/>
          </w:rPr>
          <w:t>19</w:t>
        </w:r>
        <w:r w:rsidRPr="006925F1">
          <w:rPr>
            <w:rFonts w:ascii="Times New Roman" w:hAnsi="Times New Roman" w:cs="Times New Roman"/>
            <w:noProof/>
            <w:sz w:val="24"/>
            <w:szCs w:val="24"/>
          </w:rPr>
          <w:fldChar w:fldCharType="end"/>
        </w:r>
      </w:p>
    </w:sdtContent>
  </w:sdt>
  <w:p w14:paraId="0B77B5FB" w14:textId="77777777" w:rsidR="008968C8" w:rsidRDefault="00896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135F5" w14:textId="77777777" w:rsidR="00094CDF" w:rsidRDefault="00094CDF" w:rsidP="003E479F">
      <w:pPr>
        <w:spacing w:after="0" w:line="240" w:lineRule="auto"/>
      </w:pPr>
      <w:r>
        <w:separator/>
      </w:r>
    </w:p>
  </w:footnote>
  <w:footnote w:type="continuationSeparator" w:id="0">
    <w:p w14:paraId="30BFA919" w14:textId="77777777" w:rsidR="00094CDF" w:rsidRDefault="00094CDF" w:rsidP="003E4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09DAB" w14:textId="77777777" w:rsidR="008968C8" w:rsidRPr="00187878" w:rsidRDefault="008968C8" w:rsidP="003E479F">
    <w:pPr>
      <w:jc w:val="right"/>
      <w:rPr>
        <w:rFonts w:ascii="Times New Roman" w:hAnsi="Times New Roman" w:cs="Times New Roman"/>
        <w:b/>
      </w:rPr>
    </w:pPr>
    <w:r w:rsidRPr="00187878">
      <w:rPr>
        <w:rFonts w:ascii="Times New Roman" w:hAnsi="Times New Roman" w:cs="Times New Roman"/>
        <w:b/>
      </w:rPr>
      <w:t>Project Report</w:t>
    </w:r>
    <w:r>
      <w:rPr>
        <w:rFonts w:ascii="Times New Roman" w:hAnsi="Times New Roman" w:cs="Times New Roman"/>
        <w:b/>
      </w:rPr>
      <w:t xml:space="preserve">: </w:t>
    </w:r>
    <w:r>
      <w:rPr>
        <w:rFonts w:ascii="Times New Roman" w:hAnsi="Times New Roman" w:cs="Times New Roman"/>
        <w:b/>
      </w:rPr>
      <w:fldChar w:fldCharType="begin"/>
    </w:r>
    <w:r>
      <w:rPr>
        <w:rFonts w:ascii="Times New Roman" w:hAnsi="Times New Roman" w:cs="Times New Roman"/>
        <w:b/>
      </w:rPr>
      <w:instrText xml:space="preserve"> TIME \@ "d MMMM yyyy" </w:instrText>
    </w:r>
    <w:r>
      <w:rPr>
        <w:rFonts w:ascii="Times New Roman" w:hAnsi="Times New Roman" w:cs="Times New Roman"/>
        <w:b/>
      </w:rPr>
      <w:fldChar w:fldCharType="separate"/>
    </w:r>
    <w:r w:rsidR="00405745">
      <w:rPr>
        <w:rFonts w:ascii="Times New Roman" w:hAnsi="Times New Roman" w:cs="Times New Roman"/>
        <w:b/>
        <w:noProof/>
      </w:rPr>
      <w:t>18 December 2015</w:t>
    </w:r>
    <w:r>
      <w:rPr>
        <w:rFonts w:ascii="Times New Roman" w:hAnsi="Times New Roman" w:cs="Times New Roman"/>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B5322"/>
    <w:multiLevelType w:val="hybridMultilevel"/>
    <w:tmpl w:val="FF26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F4459"/>
    <w:multiLevelType w:val="hybridMultilevel"/>
    <w:tmpl w:val="98BE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51398"/>
    <w:multiLevelType w:val="hybridMultilevel"/>
    <w:tmpl w:val="E48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136CD"/>
    <w:multiLevelType w:val="hybridMultilevel"/>
    <w:tmpl w:val="E0A6C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C56E0"/>
    <w:multiLevelType w:val="hybridMultilevel"/>
    <w:tmpl w:val="167A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cslogon">
    <w15:presenceInfo w15:providerId="None" w15:userId="ecslogon"/>
  </w15:person>
  <w15:person w15:author="Makas, Admir">
    <w15:presenceInfo w15:providerId="None" w15:userId="Makas, Ad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9F"/>
    <w:rsid w:val="00010C4C"/>
    <w:rsid w:val="000428FE"/>
    <w:rsid w:val="00044BC5"/>
    <w:rsid w:val="000517BC"/>
    <w:rsid w:val="00054BE7"/>
    <w:rsid w:val="00055DDE"/>
    <w:rsid w:val="00067951"/>
    <w:rsid w:val="00080282"/>
    <w:rsid w:val="00094CDF"/>
    <w:rsid w:val="000969B1"/>
    <w:rsid w:val="000A1FC1"/>
    <w:rsid w:val="000A31D5"/>
    <w:rsid w:val="000A7922"/>
    <w:rsid w:val="000B44C6"/>
    <w:rsid w:val="000B65E2"/>
    <w:rsid w:val="000E0286"/>
    <w:rsid w:val="001024CE"/>
    <w:rsid w:val="00131104"/>
    <w:rsid w:val="00135ADD"/>
    <w:rsid w:val="0014384E"/>
    <w:rsid w:val="00150DC4"/>
    <w:rsid w:val="00163AF7"/>
    <w:rsid w:val="0016506C"/>
    <w:rsid w:val="001817AB"/>
    <w:rsid w:val="00187878"/>
    <w:rsid w:val="001B6D83"/>
    <w:rsid w:val="001D08DA"/>
    <w:rsid w:val="001F025F"/>
    <w:rsid w:val="0021547B"/>
    <w:rsid w:val="0022128B"/>
    <w:rsid w:val="002226C0"/>
    <w:rsid w:val="0028031C"/>
    <w:rsid w:val="002948B4"/>
    <w:rsid w:val="00295086"/>
    <w:rsid w:val="002A0443"/>
    <w:rsid w:val="002C19C3"/>
    <w:rsid w:val="002C2431"/>
    <w:rsid w:val="002D4B51"/>
    <w:rsid w:val="002D694B"/>
    <w:rsid w:val="002E66AC"/>
    <w:rsid w:val="002E7163"/>
    <w:rsid w:val="00307075"/>
    <w:rsid w:val="00317760"/>
    <w:rsid w:val="00325FE6"/>
    <w:rsid w:val="00333E2D"/>
    <w:rsid w:val="00356C2E"/>
    <w:rsid w:val="00357173"/>
    <w:rsid w:val="00362363"/>
    <w:rsid w:val="00373014"/>
    <w:rsid w:val="00381EF6"/>
    <w:rsid w:val="00387369"/>
    <w:rsid w:val="003A59D6"/>
    <w:rsid w:val="003C0EBB"/>
    <w:rsid w:val="003E2419"/>
    <w:rsid w:val="003E479F"/>
    <w:rsid w:val="003F452C"/>
    <w:rsid w:val="0040268B"/>
    <w:rsid w:val="00405745"/>
    <w:rsid w:val="00416A2B"/>
    <w:rsid w:val="0044222A"/>
    <w:rsid w:val="0044287C"/>
    <w:rsid w:val="00446F42"/>
    <w:rsid w:val="00466223"/>
    <w:rsid w:val="004705FC"/>
    <w:rsid w:val="004819B5"/>
    <w:rsid w:val="00481A12"/>
    <w:rsid w:val="00496640"/>
    <w:rsid w:val="004977B3"/>
    <w:rsid w:val="004B1CFA"/>
    <w:rsid w:val="004C404C"/>
    <w:rsid w:val="004E5EFF"/>
    <w:rsid w:val="004F1A5D"/>
    <w:rsid w:val="004F3DD5"/>
    <w:rsid w:val="0053450E"/>
    <w:rsid w:val="00536F3D"/>
    <w:rsid w:val="00546EB8"/>
    <w:rsid w:val="005514FB"/>
    <w:rsid w:val="0055565F"/>
    <w:rsid w:val="00564C5B"/>
    <w:rsid w:val="00565793"/>
    <w:rsid w:val="00594739"/>
    <w:rsid w:val="005A2613"/>
    <w:rsid w:val="005A3124"/>
    <w:rsid w:val="005A59E3"/>
    <w:rsid w:val="005B23D6"/>
    <w:rsid w:val="005C0052"/>
    <w:rsid w:val="005C0565"/>
    <w:rsid w:val="005F2B58"/>
    <w:rsid w:val="005F2DDB"/>
    <w:rsid w:val="00607A69"/>
    <w:rsid w:val="00636815"/>
    <w:rsid w:val="0064180C"/>
    <w:rsid w:val="006500DB"/>
    <w:rsid w:val="00654A07"/>
    <w:rsid w:val="00655375"/>
    <w:rsid w:val="00685010"/>
    <w:rsid w:val="006925F1"/>
    <w:rsid w:val="006A0679"/>
    <w:rsid w:val="006A06E1"/>
    <w:rsid w:val="006E470B"/>
    <w:rsid w:val="007140AF"/>
    <w:rsid w:val="0073009E"/>
    <w:rsid w:val="007339F3"/>
    <w:rsid w:val="00734B63"/>
    <w:rsid w:val="007613D5"/>
    <w:rsid w:val="007652F6"/>
    <w:rsid w:val="00770674"/>
    <w:rsid w:val="00787AA4"/>
    <w:rsid w:val="007B21FE"/>
    <w:rsid w:val="007C2520"/>
    <w:rsid w:val="007D4674"/>
    <w:rsid w:val="00817976"/>
    <w:rsid w:val="00822021"/>
    <w:rsid w:val="0083212F"/>
    <w:rsid w:val="008916A4"/>
    <w:rsid w:val="0089514B"/>
    <w:rsid w:val="008968C8"/>
    <w:rsid w:val="008B4429"/>
    <w:rsid w:val="008E1F85"/>
    <w:rsid w:val="00916E6D"/>
    <w:rsid w:val="009170F1"/>
    <w:rsid w:val="00920FF0"/>
    <w:rsid w:val="009330CA"/>
    <w:rsid w:val="00934160"/>
    <w:rsid w:val="009374ED"/>
    <w:rsid w:val="00951090"/>
    <w:rsid w:val="00981A01"/>
    <w:rsid w:val="00981B61"/>
    <w:rsid w:val="00987A73"/>
    <w:rsid w:val="009A3871"/>
    <w:rsid w:val="009B2C6E"/>
    <w:rsid w:val="009E4465"/>
    <w:rsid w:val="009F726F"/>
    <w:rsid w:val="00A20917"/>
    <w:rsid w:val="00A254B4"/>
    <w:rsid w:val="00A512EA"/>
    <w:rsid w:val="00A5689B"/>
    <w:rsid w:val="00A57837"/>
    <w:rsid w:val="00A839CA"/>
    <w:rsid w:val="00AA530F"/>
    <w:rsid w:val="00AC5533"/>
    <w:rsid w:val="00AC7D1A"/>
    <w:rsid w:val="00AD661E"/>
    <w:rsid w:val="00AF022A"/>
    <w:rsid w:val="00AF19EC"/>
    <w:rsid w:val="00B07274"/>
    <w:rsid w:val="00B13A4D"/>
    <w:rsid w:val="00B1426B"/>
    <w:rsid w:val="00B23519"/>
    <w:rsid w:val="00B506A5"/>
    <w:rsid w:val="00B65532"/>
    <w:rsid w:val="00B659CF"/>
    <w:rsid w:val="00BB1AE2"/>
    <w:rsid w:val="00BB4725"/>
    <w:rsid w:val="00C33709"/>
    <w:rsid w:val="00C3462A"/>
    <w:rsid w:val="00C5053F"/>
    <w:rsid w:val="00C644FA"/>
    <w:rsid w:val="00C64770"/>
    <w:rsid w:val="00CB1C66"/>
    <w:rsid w:val="00CF51BB"/>
    <w:rsid w:val="00D16267"/>
    <w:rsid w:val="00D20F1D"/>
    <w:rsid w:val="00D574DB"/>
    <w:rsid w:val="00D75874"/>
    <w:rsid w:val="00D90C6B"/>
    <w:rsid w:val="00DB6255"/>
    <w:rsid w:val="00DC029D"/>
    <w:rsid w:val="00DE5FBA"/>
    <w:rsid w:val="00DF252B"/>
    <w:rsid w:val="00DF625E"/>
    <w:rsid w:val="00E15F3D"/>
    <w:rsid w:val="00E36722"/>
    <w:rsid w:val="00E4693B"/>
    <w:rsid w:val="00EB131D"/>
    <w:rsid w:val="00EB1669"/>
    <w:rsid w:val="00ED5F6D"/>
    <w:rsid w:val="00EE11A8"/>
    <w:rsid w:val="00EE2A07"/>
    <w:rsid w:val="00EF2447"/>
    <w:rsid w:val="00EF66B8"/>
    <w:rsid w:val="00F06AF4"/>
    <w:rsid w:val="00F10190"/>
    <w:rsid w:val="00F10E6F"/>
    <w:rsid w:val="00F623D6"/>
    <w:rsid w:val="00F639AC"/>
    <w:rsid w:val="00F65A56"/>
    <w:rsid w:val="00F71E1C"/>
    <w:rsid w:val="00F752D5"/>
    <w:rsid w:val="00F77DBD"/>
    <w:rsid w:val="00FA3552"/>
    <w:rsid w:val="00FC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4F42E"/>
  <w15:docId w15:val="{CE2D7E2A-775A-4C73-A7F5-3CD81F88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9F"/>
  </w:style>
  <w:style w:type="paragraph" w:styleId="Footer">
    <w:name w:val="footer"/>
    <w:basedOn w:val="Normal"/>
    <w:link w:val="FooterChar"/>
    <w:uiPriority w:val="99"/>
    <w:unhideWhenUsed/>
    <w:rsid w:val="003E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9F"/>
  </w:style>
  <w:style w:type="paragraph" w:styleId="ListParagraph">
    <w:name w:val="List Paragraph"/>
    <w:basedOn w:val="Normal"/>
    <w:uiPriority w:val="34"/>
    <w:qFormat/>
    <w:rsid w:val="003E479F"/>
    <w:pPr>
      <w:ind w:left="720"/>
      <w:contextualSpacing/>
    </w:pPr>
  </w:style>
  <w:style w:type="character" w:styleId="PlaceholderText">
    <w:name w:val="Placeholder Text"/>
    <w:basedOn w:val="DefaultParagraphFont"/>
    <w:uiPriority w:val="99"/>
    <w:semiHidden/>
    <w:rsid w:val="003E479F"/>
    <w:rPr>
      <w:color w:val="808080"/>
    </w:rPr>
  </w:style>
  <w:style w:type="table" w:styleId="TableGrid">
    <w:name w:val="Table Grid"/>
    <w:basedOn w:val="TableNormal"/>
    <w:uiPriority w:val="59"/>
    <w:rsid w:val="003E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78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661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61E"/>
    <w:rPr>
      <w:rFonts w:ascii="Lucida Grande" w:hAnsi="Lucida Grande"/>
      <w:sz w:val="18"/>
      <w:szCs w:val="18"/>
    </w:rPr>
  </w:style>
  <w:style w:type="character" w:styleId="Hyperlink">
    <w:name w:val="Hyperlink"/>
    <w:basedOn w:val="DefaultParagraphFont"/>
    <w:uiPriority w:val="99"/>
    <w:unhideWhenUsed/>
    <w:rsid w:val="006E470B"/>
    <w:rPr>
      <w:color w:val="0563C1" w:themeColor="hyperlink"/>
      <w:u w:val="single"/>
    </w:rPr>
  </w:style>
  <w:style w:type="character" w:styleId="CommentReference">
    <w:name w:val="annotation reference"/>
    <w:basedOn w:val="DefaultParagraphFont"/>
    <w:uiPriority w:val="99"/>
    <w:semiHidden/>
    <w:unhideWhenUsed/>
    <w:rsid w:val="00920FF0"/>
    <w:rPr>
      <w:sz w:val="16"/>
      <w:szCs w:val="16"/>
    </w:rPr>
  </w:style>
  <w:style w:type="paragraph" w:styleId="CommentText">
    <w:name w:val="annotation text"/>
    <w:basedOn w:val="Normal"/>
    <w:link w:val="CommentTextChar"/>
    <w:uiPriority w:val="99"/>
    <w:semiHidden/>
    <w:unhideWhenUsed/>
    <w:rsid w:val="00920FF0"/>
    <w:pPr>
      <w:spacing w:line="240" w:lineRule="auto"/>
    </w:pPr>
    <w:rPr>
      <w:sz w:val="20"/>
      <w:szCs w:val="20"/>
    </w:rPr>
  </w:style>
  <w:style w:type="character" w:customStyle="1" w:styleId="CommentTextChar">
    <w:name w:val="Comment Text Char"/>
    <w:basedOn w:val="DefaultParagraphFont"/>
    <w:link w:val="CommentText"/>
    <w:uiPriority w:val="99"/>
    <w:semiHidden/>
    <w:rsid w:val="00920FF0"/>
    <w:rPr>
      <w:sz w:val="20"/>
      <w:szCs w:val="20"/>
    </w:rPr>
  </w:style>
  <w:style w:type="paragraph" w:styleId="CommentSubject">
    <w:name w:val="annotation subject"/>
    <w:basedOn w:val="CommentText"/>
    <w:next w:val="CommentText"/>
    <w:link w:val="CommentSubjectChar"/>
    <w:uiPriority w:val="99"/>
    <w:semiHidden/>
    <w:unhideWhenUsed/>
    <w:rsid w:val="00920FF0"/>
    <w:rPr>
      <w:b/>
      <w:bCs/>
    </w:rPr>
  </w:style>
  <w:style w:type="character" w:customStyle="1" w:styleId="CommentSubjectChar">
    <w:name w:val="Comment Subject Char"/>
    <w:basedOn w:val="CommentTextChar"/>
    <w:link w:val="CommentSubject"/>
    <w:uiPriority w:val="99"/>
    <w:semiHidden/>
    <w:rsid w:val="00920FF0"/>
    <w:rPr>
      <w:b/>
      <w:bCs/>
      <w:sz w:val="20"/>
      <w:szCs w:val="20"/>
    </w:rPr>
  </w:style>
  <w:style w:type="character" w:customStyle="1" w:styleId="apple-converted-space">
    <w:name w:val="apple-converted-space"/>
    <w:basedOn w:val="DefaultParagraphFont"/>
    <w:rsid w:val="00405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0618">
      <w:bodyDiv w:val="1"/>
      <w:marLeft w:val="0"/>
      <w:marRight w:val="0"/>
      <w:marTop w:val="0"/>
      <w:marBottom w:val="0"/>
      <w:divBdr>
        <w:top w:val="none" w:sz="0" w:space="0" w:color="auto"/>
        <w:left w:val="none" w:sz="0" w:space="0" w:color="auto"/>
        <w:bottom w:val="none" w:sz="0" w:space="0" w:color="auto"/>
        <w:right w:val="none" w:sz="0" w:space="0" w:color="auto"/>
      </w:divBdr>
    </w:div>
    <w:div w:id="461312611">
      <w:bodyDiv w:val="1"/>
      <w:marLeft w:val="0"/>
      <w:marRight w:val="0"/>
      <w:marTop w:val="0"/>
      <w:marBottom w:val="0"/>
      <w:divBdr>
        <w:top w:val="none" w:sz="0" w:space="0" w:color="auto"/>
        <w:left w:val="none" w:sz="0" w:space="0" w:color="auto"/>
        <w:bottom w:val="none" w:sz="0" w:space="0" w:color="auto"/>
        <w:right w:val="none" w:sz="0" w:space="0" w:color="auto"/>
      </w:divBdr>
    </w:div>
    <w:div w:id="572356351">
      <w:bodyDiv w:val="1"/>
      <w:marLeft w:val="0"/>
      <w:marRight w:val="0"/>
      <w:marTop w:val="0"/>
      <w:marBottom w:val="0"/>
      <w:divBdr>
        <w:top w:val="none" w:sz="0" w:space="0" w:color="auto"/>
        <w:left w:val="none" w:sz="0" w:space="0" w:color="auto"/>
        <w:bottom w:val="none" w:sz="0" w:space="0" w:color="auto"/>
        <w:right w:val="none" w:sz="0" w:space="0" w:color="auto"/>
      </w:divBdr>
    </w:div>
    <w:div w:id="628510619">
      <w:bodyDiv w:val="1"/>
      <w:marLeft w:val="0"/>
      <w:marRight w:val="0"/>
      <w:marTop w:val="0"/>
      <w:marBottom w:val="0"/>
      <w:divBdr>
        <w:top w:val="none" w:sz="0" w:space="0" w:color="auto"/>
        <w:left w:val="none" w:sz="0" w:space="0" w:color="auto"/>
        <w:bottom w:val="none" w:sz="0" w:space="0" w:color="auto"/>
        <w:right w:val="none" w:sz="0" w:space="0" w:color="auto"/>
      </w:divBdr>
    </w:div>
    <w:div w:id="651253758">
      <w:bodyDiv w:val="1"/>
      <w:marLeft w:val="0"/>
      <w:marRight w:val="0"/>
      <w:marTop w:val="0"/>
      <w:marBottom w:val="0"/>
      <w:divBdr>
        <w:top w:val="none" w:sz="0" w:space="0" w:color="auto"/>
        <w:left w:val="none" w:sz="0" w:space="0" w:color="auto"/>
        <w:bottom w:val="none" w:sz="0" w:space="0" w:color="auto"/>
        <w:right w:val="none" w:sz="0" w:space="0" w:color="auto"/>
      </w:divBdr>
    </w:div>
    <w:div w:id="11428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brighthubengineering.com/structural-engineering/63635-truss-bridge-designs/" TargetMode="External"/><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etymonline.com/index.php?term=truss" TargetMode="External"/><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A6"/>
    <w:rsid w:val="00DC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98BC-53E5-42CD-8687-DC8F2214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Kazuko Fuchi</dc:creator>
  <cp:lastModifiedBy>Makas, Admir</cp:lastModifiedBy>
  <cp:revision>19</cp:revision>
  <dcterms:created xsi:type="dcterms:W3CDTF">2015-12-18T15:35:00Z</dcterms:created>
  <dcterms:modified xsi:type="dcterms:W3CDTF">2015-12-18T18:17:00Z</dcterms:modified>
</cp:coreProperties>
</file>